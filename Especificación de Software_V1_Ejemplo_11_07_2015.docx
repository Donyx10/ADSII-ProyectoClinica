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7FE" w:rsidRDefault="00C107FE" w:rsidP="00C107FE">
      <w:pPr>
        <w:jc w:val="both"/>
        <w:rPr>
          <w:b/>
          <w:color w:val="FF0000"/>
          <w:lang w:val="es-PE"/>
        </w:rPr>
      </w:pPr>
    </w:p>
    <w:p w:rsidR="00C107FE" w:rsidRPr="00940BCA" w:rsidRDefault="00C107FE" w:rsidP="00C107FE">
      <w:pPr>
        <w:jc w:val="both"/>
        <w:rPr>
          <w:b/>
          <w:color w:val="FF0000"/>
          <w:lang w:val="es-MX"/>
        </w:rPr>
      </w:pPr>
    </w:p>
    <w:p w:rsidR="00C107FE" w:rsidRDefault="00C107FE" w:rsidP="00C107FE">
      <w:pPr>
        <w:jc w:val="right"/>
        <w:rPr>
          <w:lang w:val="es-ES_tradnl"/>
        </w:rPr>
      </w:pPr>
    </w:p>
    <w:p w:rsidR="00C107FE" w:rsidRDefault="00C107FE" w:rsidP="00C107FE">
      <w:pPr>
        <w:pBdr>
          <w:bottom w:val="single" w:sz="12" w:space="1" w:color="auto"/>
        </w:pBdr>
        <w:jc w:val="both"/>
        <w:rPr>
          <w:sz w:val="12"/>
          <w:lang w:val="es-ES_tradnl"/>
        </w:rPr>
      </w:pPr>
    </w:p>
    <w:p w:rsidR="00C107FE" w:rsidRDefault="00C107FE" w:rsidP="00C107FE">
      <w:pPr>
        <w:jc w:val="both"/>
        <w:rPr>
          <w:sz w:val="4"/>
          <w:lang w:val="es-ES_tradnl"/>
        </w:rPr>
      </w:pPr>
    </w:p>
    <w:p w:rsidR="00C107FE" w:rsidRDefault="00C107FE" w:rsidP="00C107FE">
      <w:pPr>
        <w:jc w:val="both"/>
        <w:rPr>
          <w:color w:val="FF0000"/>
          <w:sz w:val="22"/>
          <w:lang w:val="es-PE"/>
        </w:rPr>
      </w:pPr>
    </w:p>
    <w:p w:rsidR="00C107FE" w:rsidRDefault="00C107FE" w:rsidP="00C107FE">
      <w:pPr>
        <w:jc w:val="right"/>
        <w:rPr>
          <w:rFonts w:ascii="Arial" w:hAnsi="Arial"/>
          <w:b/>
          <w:sz w:val="56"/>
          <w:lang w:val="es-PE"/>
        </w:rPr>
      </w:pPr>
    </w:p>
    <w:p w:rsidR="002730D1" w:rsidRPr="0014206A" w:rsidRDefault="002730D1" w:rsidP="002730D1">
      <w:pPr>
        <w:pStyle w:val="Textoindependiente"/>
        <w:tabs>
          <w:tab w:val="left" w:pos="8820"/>
        </w:tabs>
        <w:jc w:val="right"/>
        <w:rPr>
          <w:rFonts w:ascii="Verdana" w:eastAsia="MS Mincho" w:hAnsi="Verdana" w:cs="Arial"/>
          <w:sz w:val="72"/>
          <w:szCs w:val="72"/>
          <w:lang w:val="es-PE"/>
        </w:rPr>
      </w:pPr>
      <w:r w:rsidRPr="0014206A">
        <w:rPr>
          <w:rFonts w:ascii="Verdana" w:eastAsia="MS Mincho" w:hAnsi="Verdana" w:cs="Arial"/>
          <w:sz w:val="72"/>
          <w:szCs w:val="72"/>
          <w:lang w:val="es-PE"/>
        </w:rPr>
        <w:t>Especificación de Software</w:t>
      </w:r>
    </w:p>
    <w:p w:rsidR="002730D1" w:rsidRPr="0014206A" w:rsidRDefault="002730D1" w:rsidP="002730D1">
      <w:pPr>
        <w:pStyle w:val="Textoindependiente"/>
        <w:jc w:val="right"/>
        <w:rPr>
          <w:rFonts w:ascii="Verdana" w:eastAsia="MS Mincho" w:hAnsi="Verdana" w:cs="Arial"/>
          <w:sz w:val="32"/>
          <w:szCs w:val="72"/>
          <w:lang w:val="es-PE"/>
        </w:rPr>
      </w:pPr>
    </w:p>
    <w:p w:rsidR="002730D1" w:rsidRPr="0014206A" w:rsidRDefault="00464166" w:rsidP="002730D1">
      <w:pPr>
        <w:pStyle w:val="Textoindependiente"/>
        <w:jc w:val="right"/>
        <w:rPr>
          <w:rFonts w:ascii="Verdana" w:eastAsia="MS Mincho" w:hAnsi="Verdana" w:cs="Arial"/>
          <w:sz w:val="32"/>
          <w:szCs w:val="72"/>
          <w:lang w:val="es-PE"/>
        </w:rPr>
      </w:pPr>
      <w:r>
        <w:rPr>
          <w:rFonts w:ascii="Verdana" w:eastAsia="MS Mincho" w:hAnsi="Verdana" w:cs="Arial"/>
          <w:sz w:val="32"/>
          <w:szCs w:val="72"/>
          <w:lang w:val="es-PE"/>
        </w:rPr>
        <w:t>Versión  &lt;3.0</w:t>
      </w:r>
      <w:r w:rsidR="002730D1">
        <w:rPr>
          <w:rFonts w:ascii="Verdana" w:eastAsia="MS Mincho" w:hAnsi="Verdana" w:cs="Arial"/>
          <w:sz w:val="32"/>
          <w:szCs w:val="72"/>
          <w:lang w:val="es-PE"/>
        </w:rPr>
        <w:t>&gt;</w:t>
      </w:r>
    </w:p>
    <w:p w:rsidR="002730D1" w:rsidRPr="0014206A" w:rsidRDefault="002730D1" w:rsidP="002730D1">
      <w:pPr>
        <w:pStyle w:val="Textoindependiente"/>
        <w:jc w:val="right"/>
        <w:rPr>
          <w:rFonts w:ascii="Verdana" w:eastAsia="MS Mincho" w:hAnsi="Verdana" w:cs="Arial"/>
          <w:sz w:val="32"/>
          <w:szCs w:val="72"/>
          <w:lang w:val="es-PE"/>
        </w:rPr>
      </w:pPr>
    </w:p>
    <w:p w:rsidR="002730D1" w:rsidRPr="0014206A" w:rsidRDefault="002730D1" w:rsidP="002730D1">
      <w:pPr>
        <w:pStyle w:val="Textoindependiente"/>
        <w:jc w:val="right"/>
        <w:rPr>
          <w:rFonts w:ascii="Verdana" w:eastAsia="MS Mincho" w:hAnsi="Verdana" w:cs="Arial"/>
          <w:sz w:val="32"/>
          <w:szCs w:val="72"/>
          <w:lang w:val="es-PE"/>
        </w:rPr>
      </w:pPr>
      <w:r w:rsidRPr="0014206A">
        <w:rPr>
          <w:rFonts w:ascii="Verdana" w:eastAsia="MS Mincho" w:hAnsi="Verdana" w:cs="Arial"/>
          <w:sz w:val="32"/>
          <w:szCs w:val="72"/>
          <w:lang w:val="es-PE"/>
        </w:rPr>
        <w:t>[</w:t>
      </w:r>
      <w:r w:rsidR="00464166">
        <w:rPr>
          <w:rFonts w:ascii="Verdana" w:eastAsia="MS Mincho" w:hAnsi="Verdana" w:cs="Arial"/>
          <w:sz w:val="32"/>
          <w:szCs w:val="72"/>
          <w:lang w:val="es-PE"/>
        </w:rPr>
        <w:t xml:space="preserve">Sistema ERP Compras y </w:t>
      </w:r>
      <w:r w:rsidR="00B359E5">
        <w:rPr>
          <w:rFonts w:ascii="Verdana" w:eastAsia="MS Mincho" w:hAnsi="Verdana" w:cs="Arial"/>
          <w:sz w:val="32"/>
          <w:szCs w:val="72"/>
          <w:lang w:val="es-PE"/>
        </w:rPr>
        <w:t>Producción]</w:t>
      </w:r>
    </w:p>
    <w:p w:rsidR="002730D1" w:rsidRPr="0014206A" w:rsidRDefault="002730D1" w:rsidP="002730D1">
      <w:pPr>
        <w:pStyle w:val="Textoindependiente"/>
        <w:jc w:val="right"/>
        <w:rPr>
          <w:rFonts w:ascii="Verdana" w:eastAsia="MS Mincho" w:hAnsi="Verdana" w:cs="Arial"/>
          <w:sz w:val="32"/>
          <w:szCs w:val="72"/>
          <w:lang w:val="es-PE"/>
        </w:rPr>
      </w:pPr>
    </w:p>
    <w:p w:rsidR="002730D1" w:rsidRPr="0014206A" w:rsidRDefault="002730D1" w:rsidP="002730D1">
      <w:pPr>
        <w:jc w:val="both"/>
        <w:rPr>
          <w:rFonts w:ascii="Verdana" w:hAnsi="Verdana"/>
          <w:lang w:val="es-PE"/>
        </w:rPr>
      </w:pPr>
    </w:p>
    <w:p w:rsidR="002730D1" w:rsidRDefault="00C67CA5" w:rsidP="00C67CA5">
      <w:pPr>
        <w:pStyle w:val="Textoindependiente"/>
        <w:jc w:val="right"/>
        <w:rPr>
          <w:rFonts w:ascii="Arial" w:hAnsi="Arial"/>
          <w:b/>
          <w:sz w:val="28"/>
          <w:lang w:val="es-PE"/>
        </w:rPr>
      </w:pPr>
      <w:r w:rsidRPr="00C67CA5">
        <w:rPr>
          <w:rFonts w:ascii="Verdana" w:eastAsia="MS Mincho" w:hAnsi="Verdana" w:cs="Arial"/>
          <w:sz w:val="32"/>
          <w:szCs w:val="72"/>
          <w:lang w:val="es-PE"/>
        </w:rPr>
        <w:t>Integrantes</w:t>
      </w:r>
      <w:r>
        <w:rPr>
          <w:rFonts w:ascii="Verdana" w:eastAsia="MS Mincho" w:hAnsi="Verdana" w:cs="Arial"/>
          <w:sz w:val="32"/>
          <w:szCs w:val="72"/>
          <w:lang w:val="es-PE"/>
        </w:rPr>
        <w:t xml:space="preserve"> </w:t>
      </w:r>
      <w:r w:rsidR="00B359E5">
        <w:rPr>
          <w:rFonts w:ascii="Verdana" w:eastAsia="MS Mincho" w:hAnsi="Verdana" w:cs="Arial"/>
          <w:sz w:val="32"/>
          <w:szCs w:val="72"/>
          <w:lang w:val="es-PE"/>
        </w:rPr>
        <w:t>[Carlos E Navarro Price</w:t>
      </w:r>
      <w:r>
        <w:rPr>
          <w:rFonts w:ascii="Verdana" w:eastAsia="MS Mincho" w:hAnsi="Verdana" w:cs="Arial"/>
          <w:sz w:val="32"/>
          <w:szCs w:val="72"/>
          <w:lang w:val="es-PE"/>
        </w:rPr>
        <w:t>]</w:t>
      </w:r>
    </w:p>
    <w:p w:rsidR="002730D1" w:rsidRDefault="00C67CA5" w:rsidP="00C67CA5">
      <w:pPr>
        <w:pStyle w:val="Ttulodendice"/>
        <w:jc w:val="right"/>
        <w:rPr>
          <w:rFonts w:ascii="Verdana" w:eastAsia="MS Mincho" w:hAnsi="Verdana" w:cs="Arial"/>
          <w:sz w:val="32"/>
          <w:szCs w:val="72"/>
          <w:lang w:val="es-PE"/>
        </w:rPr>
      </w:pPr>
      <w:r>
        <w:rPr>
          <w:rFonts w:ascii="Verdana" w:eastAsia="MS Mincho" w:hAnsi="Verdana" w:cs="Arial"/>
          <w:sz w:val="32"/>
          <w:szCs w:val="72"/>
          <w:lang w:val="es-PE"/>
        </w:rPr>
        <w:t xml:space="preserve">[ </w:t>
      </w:r>
      <w:r w:rsidR="00B359E5">
        <w:rPr>
          <w:rFonts w:ascii="Verdana" w:eastAsia="MS Mincho" w:hAnsi="Verdana" w:cs="Arial"/>
          <w:sz w:val="32"/>
          <w:szCs w:val="72"/>
          <w:lang w:val="es-PE"/>
        </w:rPr>
        <w:t xml:space="preserve">              </w:t>
      </w:r>
      <w:r>
        <w:rPr>
          <w:rFonts w:ascii="Verdana" w:eastAsia="MS Mincho" w:hAnsi="Verdana" w:cs="Arial"/>
          <w:sz w:val="32"/>
          <w:szCs w:val="72"/>
          <w:lang w:val="es-PE"/>
        </w:rPr>
        <w:t xml:space="preserve">                 ]</w:t>
      </w:r>
    </w:p>
    <w:p w:rsidR="00C67CA5" w:rsidRDefault="00C67CA5" w:rsidP="00C67CA5">
      <w:pPr>
        <w:pStyle w:val="Ttulodendice"/>
        <w:jc w:val="right"/>
        <w:rPr>
          <w:rFonts w:ascii="Verdana" w:eastAsia="MS Mincho" w:hAnsi="Verdana" w:cs="Arial"/>
          <w:sz w:val="32"/>
          <w:szCs w:val="72"/>
          <w:lang w:val="es-PE"/>
        </w:rPr>
      </w:pPr>
      <w:r>
        <w:rPr>
          <w:rFonts w:ascii="Verdana" w:eastAsia="MS Mincho" w:hAnsi="Verdana" w:cs="Arial"/>
          <w:sz w:val="32"/>
          <w:szCs w:val="72"/>
          <w:lang w:val="es-PE"/>
        </w:rPr>
        <w:t xml:space="preserve">[    </w:t>
      </w:r>
      <w:r w:rsidR="00B359E5">
        <w:rPr>
          <w:rFonts w:ascii="Verdana" w:eastAsia="MS Mincho" w:hAnsi="Verdana" w:cs="Arial"/>
          <w:sz w:val="32"/>
          <w:szCs w:val="72"/>
          <w:lang w:val="es-PE"/>
        </w:rPr>
        <w:t xml:space="preserve">              </w:t>
      </w:r>
      <w:r>
        <w:rPr>
          <w:rFonts w:ascii="Verdana" w:eastAsia="MS Mincho" w:hAnsi="Verdana" w:cs="Arial"/>
          <w:sz w:val="32"/>
          <w:szCs w:val="72"/>
          <w:lang w:val="es-PE"/>
        </w:rPr>
        <w:t xml:space="preserve">              ]</w:t>
      </w:r>
    </w:p>
    <w:p w:rsidR="00C67CA5" w:rsidRPr="00C67CA5" w:rsidRDefault="00C67CA5" w:rsidP="00C67CA5">
      <w:pPr>
        <w:jc w:val="right"/>
        <w:rPr>
          <w:lang w:val="es-PE" w:eastAsia="en-US"/>
        </w:rPr>
      </w:pPr>
      <w:r>
        <w:rPr>
          <w:rFonts w:ascii="Verdana" w:eastAsia="MS Mincho" w:hAnsi="Verdana" w:cs="Arial"/>
          <w:sz w:val="32"/>
          <w:szCs w:val="72"/>
          <w:lang w:val="es-PE"/>
        </w:rPr>
        <w:t xml:space="preserve">[       </w:t>
      </w:r>
      <w:r w:rsidR="00B359E5">
        <w:rPr>
          <w:rFonts w:ascii="Verdana" w:eastAsia="MS Mincho" w:hAnsi="Verdana" w:cs="Arial"/>
          <w:sz w:val="32"/>
          <w:szCs w:val="72"/>
          <w:lang w:val="es-PE"/>
        </w:rPr>
        <w:t xml:space="preserve">              </w:t>
      </w:r>
      <w:r>
        <w:rPr>
          <w:rFonts w:ascii="Verdana" w:eastAsia="MS Mincho" w:hAnsi="Verdana" w:cs="Arial"/>
          <w:sz w:val="32"/>
          <w:szCs w:val="72"/>
          <w:lang w:val="es-PE"/>
        </w:rPr>
        <w:t xml:space="preserve">           ]</w:t>
      </w:r>
    </w:p>
    <w:p w:rsidR="002730D1" w:rsidRPr="00940BCA" w:rsidRDefault="002730D1" w:rsidP="002730D1"/>
    <w:p w:rsidR="002730D1" w:rsidRPr="00940BCA" w:rsidRDefault="002730D1" w:rsidP="002730D1"/>
    <w:p w:rsidR="002730D1" w:rsidRPr="00940BCA" w:rsidRDefault="002730D1" w:rsidP="002730D1">
      <w:pPr>
        <w:pStyle w:val="Ttulodendice"/>
        <w:jc w:val="both"/>
        <w:rPr>
          <w:lang w:val="es-ES"/>
        </w:rPr>
      </w:pPr>
    </w:p>
    <w:p w:rsidR="002730D1" w:rsidRPr="00BB7359" w:rsidRDefault="002730D1" w:rsidP="002730D1">
      <w:pPr>
        <w:pStyle w:val="MEsqNum"/>
        <w:numPr>
          <w:ilvl w:val="0"/>
          <w:numId w:val="0"/>
        </w:numPr>
        <w:rPr>
          <w:i/>
          <w:color w:val="0000FF"/>
          <w:szCs w:val="20"/>
        </w:rPr>
      </w:pPr>
      <w:r w:rsidRPr="00BB7359">
        <w:rPr>
          <w:i/>
          <w:color w:val="0000FF"/>
          <w:szCs w:val="20"/>
        </w:rPr>
        <w:t>[Este documento es la plantilla base para elaborar el documento Especificación de Software. Los textos que aparecen entre paréntesis rectos son explicaciones de que debe contener cada sección. Dichos textos se deben seleccionar y sustituir por el contenido que corresponda. En caso que alguna de las secciones del presente documento no aplique a su proyecto pueden usarse las frases “No hay cambios”, “No hay impacto en esta sección”, “La solución que se está implementando no tiene impacto en esta sección”, “No aplican para el proyecto” (No borrar secciones del documento)]</w:t>
      </w:r>
    </w:p>
    <w:p w:rsidR="00000F54" w:rsidRPr="0014206A" w:rsidRDefault="00000F54" w:rsidP="00000F54">
      <w:pPr>
        <w:pStyle w:val="MEsqNum"/>
        <w:numPr>
          <w:ilvl w:val="0"/>
          <w:numId w:val="0"/>
        </w:numPr>
        <w:rPr>
          <w:i/>
          <w:color w:val="FF0000"/>
          <w:szCs w:val="20"/>
        </w:rPr>
      </w:pPr>
    </w:p>
    <w:p w:rsidR="00C107FE" w:rsidRPr="00000F54" w:rsidRDefault="00C107FE" w:rsidP="00C107FE">
      <w:pPr>
        <w:pStyle w:val="BodyText31"/>
        <w:rPr>
          <w:lang w:val="es-ES"/>
        </w:rPr>
      </w:pPr>
    </w:p>
    <w:p w:rsidR="00C107FE" w:rsidRDefault="00C107FE" w:rsidP="00C107FE"/>
    <w:p w:rsidR="00FB219D" w:rsidRDefault="00FB219D" w:rsidP="00C107FE"/>
    <w:p w:rsidR="00FB219D" w:rsidRDefault="00FB219D" w:rsidP="00C107FE"/>
    <w:p w:rsidR="00FB219D" w:rsidRDefault="00FB219D" w:rsidP="00FB219D">
      <w:pPr>
        <w:pStyle w:val="Puesto"/>
        <w:rPr>
          <w:sz w:val="22"/>
        </w:rPr>
      </w:pPr>
    </w:p>
    <w:p w:rsidR="00C107FE" w:rsidRPr="0014206A" w:rsidRDefault="002730D1" w:rsidP="00C107FE">
      <w:pPr>
        <w:rPr>
          <w:rFonts w:ascii="Verdana" w:hAnsi="Verdana"/>
        </w:rPr>
      </w:pPr>
      <w:r>
        <w:rPr>
          <w:rFonts w:ascii="Verdana" w:hAnsi="Verdana"/>
        </w:rPr>
        <w:br w:type="page"/>
      </w:r>
    </w:p>
    <w:p w:rsidR="00FB219D" w:rsidRDefault="00FB219D" w:rsidP="00FB219D">
      <w:pPr>
        <w:pStyle w:val="Puesto"/>
        <w:rPr>
          <w:sz w:val="22"/>
        </w:rPr>
      </w:pPr>
    </w:p>
    <w:p w:rsidR="00FB219D" w:rsidRPr="0014206A" w:rsidRDefault="00FB219D" w:rsidP="00FB219D">
      <w:pPr>
        <w:pStyle w:val="Encabezadotitulo"/>
        <w:rPr>
          <w:rFonts w:ascii="Verdana" w:hAnsi="Verdana"/>
        </w:rPr>
      </w:pPr>
      <w:r w:rsidRPr="0014206A">
        <w:rPr>
          <w:rFonts w:ascii="Verdana" w:hAnsi="Verdana"/>
        </w:rPr>
        <w:t>HISTORIAL DE REVISIONES</w:t>
      </w:r>
    </w:p>
    <w:p w:rsidR="00FB219D" w:rsidRDefault="00FB219D" w:rsidP="00FB219D">
      <w:pPr>
        <w:pStyle w:val="Puesto"/>
        <w:rPr>
          <w:sz w:val="22"/>
        </w:rPr>
      </w:pPr>
    </w:p>
    <w:p w:rsidR="00FB219D" w:rsidRDefault="00FB219D" w:rsidP="00FB219D">
      <w:pPr>
        <w:pStyle w:val="Puesto"/>
        <w:jc w:val="left"/>
        <w:rPr>
          <w:i/>
          <w:sz w:val="22"/>
        </w:rPr>
      </w:pPr>
    </w:p>
    <w:tbl>
      <w:tblPr>
        <w:tblW w:w="8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46"/>
        <w:gridCol w:w="1282"/>
        <w:gridCol w:w="1708"/>
        <w:gridCol w:w="1464"/>
        <w:gridCol w:w="1362"/>
        <w:gridCol w:w="1568"/>
      </w:tblGrid>
      <w:tr w:rsidR="00FB219D" w:rsidTr="00675C82">
        <w:trPr>
          <w:trHeight w:val="514"/>
          <w:jc w:val="center"/>
        </w:trPr>
        <w:tc>
          <w:tcPr>
            <w:tcW w:w="1146" w:type="dxa"/>
            <w:shd w:val="clear" w:color="auto" w:fill="D9D9D9"/>
            <w:vAlign w:val="center"/>
          </w:tcPr>
          <w:p w:rsidR="00FB219D" w:rsidRPr="00226DCE" w:rsidRDefault="00FB219D" w:rsidP="00464166">
            <w:pPr>
              <w:pStyle w:val="Puesto"/>
              <w:rPr>
                <w:rFonts w:ascii="Verdana" w:hAnsi="Verdana"/>
                <w:sz w:val="20"/>
                <w:lang w:val="es-PE"/>
              </w:rPr>
            </w:pPr>
            <w:r w:rsidRPr="00226DCE">
              <w:rPr>
                <w:rFonts w:ascii="Verdana" w:hAnsi="Verdana"/>
                <w:iCs/>
                <w:sz w:val="20"/>
                <w:lang w:val="es-PE"/>
              </w:rPr>
              <w:t>Versión</w:t>
            </w:r>
          </w:p>
        </w:tc>
        <w:tc>
          <w:tcPr>
            <w:tcW w:w="1282" w:type="dxa"/>
            <w:shd w:val="clear" w:color="auto" w:fill="D9D9D9"/>
            <w:vAlign w:val="center"/>
          </w:tcPr>
          <w:p w:rsidR="00FB219D" w:rsidRPr="00226DCE" w:rsidRDefault="00FB219D" w:rsidP="00D6579C">
            <w:pPr>
              <w:pStyle w:val="Puesto"/>
              <w:rPr>
                <w:rFonts w:ascii="Verdana" w:hAnsi="Verdana"/>
                <w:iCs/>
                <w:sz w:val="20"/>
                <w:lang w:val="es-PE"/>
              </w:rPr>
            </w:pPr>
            <w:r w:rsidRPr="00226DCE">
              <w:rPr>
                <w:rFonts w:ascii="Verdana" w:hAnsi="Verdana"/>
                <w:iCs/>
                <w:sz w:val="20"/>
                <w:lang w:val="es-PE"/>
              </w:rPr>
              <w:t>Autor</w:t>
            </w:r>
          </w:p>
        </w:tc>
        <w:tc>
          <w:tcPr>
            <w:tcW w:w="1708" w:type="dxa"/>
            <w:shd w:val="clear" w:color="auto" w:fill="D9D9D9"/>
            <w:vAlign w:val="center"/>
          </w:tcPr>
          <w:p w:rsidR="00FB219D" w:rsidRPr="00226DCE" w:rsidRDefault="00FB219D" w:rsidP="00D6579C">
            <w:pPr>
              <w:pStyle w:val="Puesto"/>
              <w:rPr>
                <w:rFonts w:ascii="Verdana" w:hAnsi="Verdana"/>
                <w:iCs/>
                <w:sz w:val="20"/>
                <w:lang w:val="es-PE"/>
              </w:rPr>
            </w:pPr>
            <w:r w:rsidRPr="00226DCE">
              <w:rPr>
                <w:rFonts w:ascii="Verdana" w:hAnsi="Verdana"/>
                <w:iCs/>
                <w:sz w:val="20"/>
                <w:lang w:val="es-PE"/>
              </w:rPr>
              <w:t>Descripción</w:t>
            </w:r>
          </w:p>
        </w:tc>
        <w:tc>
          <w:tcPr>
            <w:tcW w:w="1464" w:type="dxa"/>
            <w:shd w:val="clear" w:color="auto" w:fill="D9D9D9"/>
          </w:tcPr>
          <w:p w:rsidR="00FB219D" w:rsidRPr="00226DCE" w:rsidRDefault="00FB219D" w:rsidP="00D6579C">
            <w:pPr>
              <w:pStyle w:val="Puesto"/>
              <w:rPr>
                <w:rFonts w:ascii="Verdana" w:hAnsi="Verdana"/>
                <w:iCs/>
                <w:sz w:val="20"/>
                <w:lang w:val="es-PE"/>
              </w:rPr>
            </w:pPr>
            <w:r w:rsidRPr="00226DCE">
              <w:rPr>
                <w:rFonts w:ascii="Verdana" w:hAnsi="Verdana"/>
                <w:iCs/>
                <w:sz w:val="20"/>
                <w:lang w:val="es-PE"/>
              </w:rPr>
              <w:t>Fecha de Elaboración</w:t>
            </w:r>
          </w:p>
        </w:tc>
        <w:tc>
          <w:tcPr>
            <w:tcW w:w="1362" w:type="dxa"/>
            <w:shd w:val="clear" w:color="auto" w:fill="D9D9D9"/>
            <w:vAlign w:val="center"/>
          </w:tcPr>
          <w:p w:rsidR="00FB219D" w:rsidRPr="00226DCE" w:rsidRDefault="00FB219D" w:rsidP="00D6579C">
            <w:pPr>
              <w:pStyle w:val="Puesto"/>
              <w:rPr>
                <w:rFonts w:ascii="Verdana" w:hAnsi="Verdana"/>
                <w:iCs/>
                <w:sz w:val="20"/>
                <w:lang w:val="es-PE"/>
              </w:rPr>
            </w:pPr>
            <w:r w:rsidRPr="00226DCE">
              <w:rPr>
                <w:rFonts w:ascii="Verdana" w:hAnsi="Verdana"/>
                <w:iCs/>
                <w:sz w:val="20"/>
                <w:lang w:val="es-PE"/>
              </w:rPr>
              <w:t>Fecha de Revisión</w:t>
            </w:r>
          </w:p>
        </w:tc>
        <w:tc>
          <w:tcPr>
            <w:tcW w:w="1568" w:type="dxa"/>
            <w:shd w:val="clear" w:color="auto" w:fill="D9D9D9"/>
            <w:vAlign w:val="center"/>
          </w:tcPr>
          <w:p w:rsidR="00FB219D" w:rsidRPr="00226DCE" w:rsidRDefault="00FB219D" w:rsidP="00D6579C">
            <w:pPr>
              <w:pStyle w:val="Puesto"/>
              <w:rPr>
                <w:rFonts w:ascii="Verdana" w:hAnsi="Verdana"/>
                <w:iCs/>
                <w:sz w:val="20"/>
                <w:lang w:val="es-PE"/>
              </w:rPr>
            </w:pPr>
            <w:r w:rsidRPr="00226DCE">
              <w:rPr>
                <w:rFonts w:ascii="Verdana" w:hAnsi="Verdana"/>
                <w:iCs/>
                <w:sz w:val="20"/>
                <w:lang w:val="es-PE"/>
              </w:rPr>
              <w:t>Revisado por</w:t>
            </w:r>
          </w:p>
        </w:tc>
      </w:tr>
      <w:tr w:rsidR="00FB219D" w:rsidTr="00675C82">
        <w:trPr>
          <w:trHeight w:val="516"/>
          <w:jc w:val="center"/>
        </w:trPr>
        <w:tc>
          <w:tcPr>
            <w:tcW w:w="1146" w:type="dxa"/>
            <w:vAlign w:val="center"/>
          </w:tcPr>
          <w:p w:rsidR="00FB219D" w:rsidRPr="00464166" w:rsidRDefault="00464166" w:rsidP="00464166">
            <w:pPr>
              <w:pStyle w:val="Puesto"/>
              <w:rPr>
                <w:rFonts w:ascii="Verdana" w:hAnsi="Verdana"/>
                <w:b w:val="0"/>
                <w:sz w:val="20"/>
                <w:lang w:val="es-PE"/>
              </w:rPr>
            </w:pPr>
            <w:r w:rsidRPr="00464166">
              <w:rPr>
                <w:rFonts w:ascii="Verdana" w:hAnsi="Verdana"/>
                <w:b w:val="0"/>
                <w:sz w:val="20"/>
                <w:lang w:val="es-PE"/>
              </w:rPr>
              <w:t>1.0</w:t>
            </w:r>
          </w:p>
        </w:tc>
        <w:tc>
          <w:tcPr>
            <w:tcW w:w="1282" w:type="dxa"/>
            <w:vAlign w:val="center"/>
          </w:tcPr>
          <w:p w:rsidR="00FB219D" w:rsidRPr="00464166" w:rsidRDefault="00464166" w:rsidP="00464166">
            <w:pPr>
              <w:pStyle w:val="Puesto"/>
              <w:jc w:val="left"/>
              <w:rPr>
                <w:rFonts w:ascii="Verdana" w:hAnsi="Verdana"/>
                <w:b w:val="0"/>
                <w:i/>
                <w:iCs/>
                <w:sz w:val="20"/>
                <w:lang w:val="es-PE"/>
              </w:rPr>
            </w:pPr>
            <w:r w:rsidRPr="00464166">
              <w:rPr>
                <w:rFonts w:ascii="Verdana" w:hAnsi="Verdana"/>
                <w:b w:val="0"/>
                <w:i/>
                <w:iCs/>
                <w:sz w:val="20"/>
                <w:lang w:val="es-PE"/>
              </w:rPr>
              <w:t>Carlos E Navarro P</w:t>
            </w:r>
          </w:p>
        </w:tc>
        <w:tc>
          <w:tcPr>
            <w:tcW w:w="1708" w:type="dxa"/>
            <w:vAlign w:val="center"/>
          </w:tcPr>
          <w:p w:rsidR="00FB219D" w:rsidRPr="00464166" w:rsidRDefault="00464166" w:rsidP="00D6579C">
            <w:pPr>
              <w:pStyle w:val="Puesto"/>
              <w:jc w:val="left"/>
              <w:rPr>
                <w:rFonts w:ascii="Verdana" w:hAnsi="Verdana"/>
                <w:b w:val="0"/>
                <w:sz w:val="20"/>
                <w:lang w:val="es-PE"/>
              </w:rPr>
            </w:pPr>
            <w:r w:rsidRPr="00464166">
              <w:rPr>
                <w:rFonts w:ascii="Verdana" w:hAnsi="Verdana"/>
                <w:b w:val="0"/>
                <w:sz w:val="20"/>
                <w:lang w:val="es-PE"/>
              </w:rPr>
              <w:t>Elaboración de requerimientos funcionales y No funcionales</w:t>
            </w:r>
          </w:p>
        </w:tc>
        <w:tc>
          <w:tcPr>
            <w:tcW w:w="1464" w:type="dxa"/>
            <w:vAlign w:val="center"/>
          </w:tcPr>
          <w:p w:rsidR="00FB219D" w:rsidRPr="00464166" w:rsidRDefault="00464166" w:rsidP="00464166">
            <w:pPr>
              <w:pStyle w:val="Puesto"/>
              <w:jc w:val="left"/>
              <w:rPr>
                <w:rFonts w:ascii="Verdana" w:hAnsi="Verdana"/>
                <w:b w:val="0"/>
                <w:sz w:val="20"/>
                <w:lang w:val="es-PE"/>
              </w:rPr>
            </w:pPr>
            <w:r w:rsidRPr="00464166">
              <w:rPr>
                <w:rFonts w:ascii="Verdana" w:hAnsi="Verdana"/>
                <w:b w:val="0"/>
                <w:sz w:val="20"/>
                <w:lang w:val="es-PE"/>
              </w:rPr>
              <w:t xml:space="preserve">01/01/2015 </w:t>
            </w:r>
          </w:p>
        </w:tc>
        <w:tc>
          <w:tcPr>
            <w:tcW w:w="1362" w:type="dxa"/>
            <w:vAlign w:val="center"/>
          </w:tcPr>
          <w:p w:rsidR="00FB219D" w:rsidRPr="00464166" w:rsidRDefault="00464166" w:rsidP="00D6579C">
            <w:pPr>
              <w:pStyle w:val="Puesto"/>
              <w:jc w:val="left"/>
              <w:rPr>
                <w:rFonts w:ascii="Verdana" w:hAnsi="Verdana"/>
                <w:b w:val="0"/>
                <w:sz w:val="20"/>
                <w:lang w:val="es-PE"/>
              </w:rPr>
            </w:pPr>
            <w:r w:rsidRPr="00464166">
              <w:rPr>
                <w:rFonts w:ascii="Verdana" w:hAnsi="Verdana"/>
                <w:b w:val="0"/>
                <w:sz w:val="20"/>
                <w:lang w:val="es-PE"/>
              </w:rPr>
              <w:t>15/02/2015</w:t>
            </w:r>
          </w:p>
        </w:tc>
        <w:tc>
          <w:tcPr>
            <w:tcW w:w="1568" w:type="dxa"/>
            <w:vAlign w:val="center"/>
          </w:tcPr>
          <w:p w:rsidR="00FB219D" w:rsidRPr="00464166" w:rsidRDefault="00464166" w:rsidP="00D6579C">
            <w:pPr>
              <w:pStyle w:val="Puesto"/>
              <w:jc w:val="left"/>
              <w:rPr>
                <w:rFonts w:ascii="Verdana" w:hAnsi="Verdana"/>
                <w:b w:val="0"/>
                <w:sz w:val="20"/>
                <w:lang w:val="es-PE"/>
              </w:rPr>
            </w:pPr>
            <w:r w:rsidRPr="00464166">
              <w:rPr>
                <w:rFonts w:ascii="Verdana" w:hAnsi="Verdana"/>
                <w:b w:val="0"/>
                <w:i/>
                <w:iCs/>
                <w:sz w:val="20"/>
                <w:lang w:val="es-PE"/>
              </w:rPr>
              <w:t>Carlos E Navarro P</w:t>
            </w:r>
          </w:p>
        </w:tc>
      </w:tr>
      <w:tr w:rsidR="00464166" w:rsidTr="00F517D9">
        <w:trPr>
          <w:trHeight w:val="516"/>
          <w:jc w:val="center"/>
        </w:trPr>
        <w:tc>
          <w:tcPr>
            <w:tcW w:w="1146" w:type="dxa"/>
            <w:vAlign w:val="center"/>
          </w:tcPr>
          <w:p w:rsidR="00464166" w:rsidRPr="00464166" w:rsidRDefault="00464166" w:rsidP="00464166">
            <w:pPr>
              <w:pStyle w:val="Puesto"/>
              <w:rPr>
                <w:rFonts w:ascii="Verdana" w:hAnsi="Verdana"/>
                <w:b w:val="0"/>
                <w:sz w:val="20"/>
                <w:lang w:val="es-PE"/>
              </w:rPr>
            </w:pPr>
            <w:r w:rsidRPr="00464166">
              <w:rPr>
                <w:rFonts w:ascii="Verdana" w:hAnsi="Verdana"/>
                <w:b w:val="0"/>
                <w:sz w:val="20"/>
                <w:lang w:val="es-PE"/>
              </w:rPr>
              <w:t>2.0</w:t>
            </w:r>
          </w:p>
        </w:tc>
        <w:tc>
          <w:tcPr>
            <w:tcW w:w="1282" w:type="dxa"/>
            <w:vAlign w:val="center"/>
          </w:tcPr>
          <w:p w:rsidR="00464166" w:rsidRPr="00464166" w:rsidRDefault="00464166" w:rsidP="00F517D9">
            <w:pPr>
              <w:pStyle w:val="Puesto"/>
              <w:jc w:val="left"/>
              <w:rPr>
                <w:rFonts w:ascii="Verdana" w:hAnsi="Verdana"/>
                <w:b w:val="0"/>
                <w:i/>
                <w:iCs/>
                <w:sz w:val="20"/>
                <w:lang w:val="es-PE"/>
              </w:rPr>
            </w:pPr>
            <w:r w:rsidRPr="00464166">
              <w:rPr>
                <w:rFonts w:ascii="Verdana" w:hAnsi="Verdana"/>
                <w:b w:val="0"/>
                <w:i/>
                <w:iCs/>
                <w:sz w:val="20"/>
                <w:lang w:val="es-PE"/>
              </w:rPr>
              <w:t>Carlos E Navarro P</w:t>
            </w:r>
          </w:p>
        </w:tc>
        <w:tc>
          <w:tcPr>
            <w:tcW w:w="1708" w:type="dxa"/>
            <w:vAlign w:val="center"/>
          </w:tcPr>
          <w:p w:rsidR="00464166" w:rsidRPr="00464166" w:rsidRDefault="00464166" w:rsidP="00464166">
            <w:pPr>
              <w:pStyle w:val="Puesto"/>
              <w:jc w:val="left"/>
              <w:rPr>
                <w:rFonts w:ascii="Verdana" w:hAnsi="Verdana"/>
                <w:b w:val="0"/>
                <w:sz w:val="20"/>
                <w:lang w:val="es-PE"/>
              </w:rPr>
            </w:pPr>
            <w:r w:rsidRPr="00464166">
              <w:rPr>
                <w:rFonts w:ascii="Verdana" w:hAnsi="Verdana"/>
                <w:b w:val="0"/>
                <w:sz w:val="20"/>
                <w:lang w:val="es-PE"/>
              </w:rPr>
              <w:t xml:space="preserve">Elaboración de Modelo de caos de </w:t>
            </w:r>
          </w:p>
        </w:tc>
        <w:tc>
          <w:tcPr>
            <w:tcW w:w="1464" w:type="dxa"/>
            <w:vAlign w:val="center"/>
          </w:tcPr>
          <w:p w:rsidR="00464166" w:rsidRPr="00464166" w:rsidRDefault="00464166" w:rsidP="00F517D9">
            <w:pPr>
              <w:pStyle w:val="Puesto"/>
              <w:jc w:val="left"/>
              <w:rPr>
                <w:rFonts w:ascii="Verdana" w:hAnsi="Verdana"/>
                <w:b w:val="0"/>
                <w:sz w:val="20"/>
                <w:lang w:val="es-PE"/>
              </w:rPr>
            </w:pPr>
            <w:r w:rsidRPr="00464166">
              <w:rPr>
                <w:rFonts w:ascii="Verdana" w:hAnsi="Verdana"/>
                <w:b w:val="0"/>
                <w:sz w:val="20"/>
                <w:lang w:val="es-PE"/>
              </w:rPr>
              <w:t xml:space="preserve">01/04/2015 </w:t>
            </w:r>
          </w:p>
        </w:tc>
        <w:tc>
          <w:tcPr>
            <w:tcW w:w="1362" w:type="dxa"/>
            <w:vAlign w:val="center"/>
          </w:tcPr>
          <w:p w:rsidR="00464166" w:rsidRPr="00464166" w:rsidRDefault="00464166" w:rsidP="00F517D9">
            <w:pPr>
              <w:pStyle w:val="Puesto"/>
              <w:jc w:val="left"/>
              <w:rPr>
                <w:rFonts w:ascii="Verdana" w:hAnsi="Verdana"/>
                <w:b w:val="0"/>
                <w:sz w:val="20"/>
                <w:lang w:val="es-PE"/>
              </w:rPr>
            </w:pPr>
            <w:r w:rsidRPr="00464166">
              <w:rPr>
                <w:rFonts w:ascii="Verdana" w:hAnsi="Verdana"/>
                <w:b w:val="0"/>
                <w:sz w:val="20"/>
                <w:lang w:val="es-PE"/>
              </w:rPr>
              <w:t>15/04/2015</w:t>
            </w:r>
          </w:p>
        </w:tc>
        <w:tc>
          <w:tcPr>
            <w:tcW w:w="1568" w:type="dxa"/>
            <w:vAlign w:val="center"/>
          </w:tcPr>
          <w:p w:rsidR="00464166" w:rsidRPr="00464166" w:rsidRDefault="00464166" w:rsidP="00F517D9">
            <w:pPr>
              <w:pStyle w:val="Puesto"/>
              <w:jc w:val="left"/>
              <w:rPr>
                <w:rFonts w:ascii="Verdana" w:hAnsi="Verdana"/>
                <w:b w:val="0"/>
                <w:sz w:val="20"/>
                <w:lang w:val="es-PE"/>
              </w:rPr>
            </w:pPr>
            <w:r w:rsidRPr="00464166">
              <w:rPr>
                <w:rFonts w:ascii="Verdana" w:hAnsi="Verdana"/>
                <w:b w:val="0"/>
                <w:i/>
                <w:iCs/>
                <w:sz w:val="20"/>
                <w:lang w:val="es-PE"/>
              </w:rPr>
              <w:t>Carlos E Navarro P</w:t>
            </w:r>
          </w:p>
        </w:tc>
      </w:tr>
      <w:tr w:rsidR="00464166" w:rsidTr="00675C82">
        <w:trPr>
          <w:trHeight w:val="516"/>
          <w:jc w:val="center"/>
        </w:trPr>
        <w:tc>
          <w:tcPr>
            <w:tcW w:w="1146" w:type="dxa"/>
            <w:vAlign w:val="center"/>
          </w:tcPr>
          <w:p w:rsidR="00464166" w:rsidRPr="00464166" w:rsidRDefault="00464166" w:rsidP="00464166">
            <w:pPr>
              <w:pStyle w:val="Puesto"/>
              <w:rPr>
                <w:rFonts w:ascii="Verdana" w:hAnsi="Verdana"/>
                <w:b w:val="0"/>
                <w:sz w:val="20"/>
                <w:lang w:val="es-PE"/>
              </w:rPr>
            </w:pPr>
            <w:r w:rsidRPr="00464166">
              <w:rPr>
                <w:rFonts w:ascii="Verdana" w:hAnsi="Verdana"/>
                <w:b w:val="0"/>
                <w:sz w:val="20"/>
                <w:lang w:val="es-PE"/>
              </w:rPr>
              <w:t>3.0</w:t>
            </w:r>
          </w:p>
        </w:tc>
        <w:tc>
          <w:tcPr>
            <w:tcW w:w="1282" w:type="dxa"/>
            <w:vAlign w:val="center"/>
          </w:tcPr>
          <w:p w:rsidR="00464166" w:rsidRPr="00464166" w:rsidRDefault="00464166" w:rsidP="00D6579C">
            <w:pPr>
              <w:pStyle w:val="Puesto"/>
              <w:jc w:val="left"/>
              <w:rPr>
                <w:rFonts w:ascii="Verdana" w:hAnsi="Verdana"/>
                <w:b w:val="0"/>
                <w:sz w:val="20"/>
                <w:lang w:val="es-PE"/>
              </w:rPr>
            </w:pPr>
            <w:r w:rsidRPr="00464166">
              <w:rPr>
                <w:rFonts w:ascii="Verdana" w:hAnsi="Verdana"/>
                <w:b w:val="0"/>
                <w:i/>
                <w:iCs/>
                <w:sz w:val="20"/>
                <w:lang w:val="es-PE"/>
              </w:rPr>
              <w:t>Carlos E Navarro P</w:t>
            </w:r>
          </w:p>
        </w:tc>
        <w:tc>
          <w:tcPr>
            <w:tcW w:w="1708" w:type="dxa"/>
            <w:vAlign w:val="center"/>
          </w:tcPr>
          <w:p w:rsidR="00464166" w:rsidRPr="00464166" w:rsidRDefault="00464166" w:rsidP="00D6579C">
            <w:pPr>
              <w:pStyle w:val="Puesto"/>
              <w:jc w:val="left"/>
              <w:rPr>
                <w:rFonts w:ascii="Verdana" w:hAnsi="Verdana"/>
                <w:b w:val="0"/>
                <w:sz w:val="20"/>
                <w:lang w:val="es-PE"/>
              </w:rPr>
            </w:pPr>
            <w:r w:rsidRPr="00464166">
              <w:rPr>
                <w:rFonts w:ascii="Verdana" w:hAnsi="Verdana"/>
                <w:b w:val="0"/>
                <w:sz w:val="20"/>
                <w:lang w:val="es-PE"/>
              </w:rPr>
              <w:t>Elaboración de flujo de navegación y esquema de seguridad</w:t>
            </w:r>
          </w:p>
        </w:tc>
        <w:tc>
          <w:tcPr>
            <w:tcW w:w="1464" w:type="dxa"/>
          </w:tcPr>
          <w:p w:rsidR="00464166" w:rsidRPr="00464166" w:rsidRDefault="00464166" w:rsidP="00D6579C">
            <w:pPr>
              <w:pStyle w:val="Puesto"/>
              <w:jc w:val="left"/>
              <w:rPr>
                <w:rFonts w:ascii="Verdana" w:hAnsi="Verdana"/>
                <w:b w:val="0"/>
                <w:sz w:val="20"/>
                <w:lang w:val="es-PE"/>
              </w:rPr>
            </w:pPr>
          </w:p>
          <w:p w:rsidR="00464166" w:rsidRPr="00464166" w:rsidRDefault="00464166" w:rsidP="00D6579C">
            <w:pPr>
              <w:pStyle w:val="Puesto"/>
              <w:jc w:val="left"/>
              <w:rPr>
                <w:rFonts w:ascii="Verdana" w:hAnsi="Verdana"/>
                <w:b w:val="0"/>
                <w:sz w:val="20"/>
                <w:lang w:val="es-PE"/>
              </w:rPr>
            </w:pPr>
            <w:r w:rsidRPr="00464166">
              <w:rPr>
                <w:rFonts w:ascii="Verdana" w:hAnsi="Verdana"/>
                <w:b w:val="0"/>
                <w:sz w:val="20"/>
                <w:lang w:val="es-PE"/>
              </w:rPr>
              <w:t>01/07/2015</w:t>
            </w:r>
          </w:p>
        </w:tc>
        <w:tc>
          <w:tcPr>
            <w:tcW w:w="1362" w:type="dxa"/>
            <w:vAlign w:val="center"/>
          </w:tcPr>
          <w:p w:rsidR="00464166" w:rsidRPr="00464166" w:rsidRDefault="00464166" w:rsidP="00D6579C">
            <w:pPr>
              <w:pStyle w:val="Puesto"/>
              <w:jc w:val="left"/>
              <w:rPr>
                <w:rFonts w:ascii="Verdana" w:hAnsi="Verdana"/>
                <w:b w:val="0"/>
                <w:sz w:val="20"/>
                <w:lang w:val="es-PE"/>
              </w:rPr>
            </w:pPr>
            <w:r w:rsidRPr="00464166">
              <w:rPr>
                <w:rFonts w:ascii="Verdana" w:hAnsi="Verdana"/>
                <w:b w:val="0"/>
                <w:sz w:val="20"/>
                <w:lang w:val="es-PE"/>
              </w:rPr>
              <w:t>05/07/2015</w:t>
            </w:r>
          </w:p>
        </w:tc>
        <w:tc>
          <w:tcPr>
            <w:tcW w:w="1568" w:type="dxa"/>
            <w:vAlign w:val="center"/>
          </w:tcPr>
          <w:p w:rsidR="00464166" w:rsidRPr="00464166" w:rsidRDefault="00464166" w:rsidP="00D6579C">
            <w:pPr>
              <w:pStyle w:val="Puesto"/>
              <w:jc w:val="left"/>
              <w:rPr>
                <w:rFonts w:ascii="Verdana" w:hAnsi="Verdana"/>
                <w:b w:val="0"/>
                <w:sz w:val="20"/>
                <w:lang w:val="es-PE"/>
              </w:rPr>
            </w:pPr>
            <w:r w:rsidRPr="00464166">
              <w:rPr>
                <w:rFonts w:ascii="Verdana" w:hAnsi="Verdana"/>
                <w:b w:val="0"/>
                <w:i/>
                <w:iCs/>
                <w:sz w:val="20"/>
                <w:lang w:val="es-PE"/>
              </w:rPr>
              <w:t>Carlos E Navarro P</w:t>
            </w:r>
          </w:p>
        </w:tc>
      </w:tr>
    </w:tbl>
    <w:p w:rsidR="00FB219D" w:rsidRDefault="00FB219D" w:rsidP="00C107FE">
      <w:pPr>
        <w:pStyle w:val="TDC1"/>
        <w:rPr>
          <w:lang w:val="es-ES"/>
        </w:rPr>
      </w:pPr>
    </w:p>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FB219D" w:rsidRDefault="00FB219D" w:rsidP="00FB219D"/>
    <w:p w:rsidR="00946987" w:rsidRDefault="00946987" w:rsidP="00946987">
      <w:bookmarkStart w:id="0" w:name="_Toc441222474"/>
    </w:p>
    <w:p w:rsidR="0014206A" w:rsidRDefault="0014206A" w:rsidP="00946987">
      <w:pPr>
        <w:jc w:val="center"/>
        <w:rPr>
          <w:rFonts w:ascii="Verdana" w:hAnsi="Verdana"/>
          <w:b/>
          <w:sz w:val="28"/>
          <w:szCs w:val="28"/>
        </w:rPr>
      </w:pPr>
    </w:p>
    <w:p w:rsidR="00946987" w:rsidRPr="0014206A" w:rsidRDefault="00FB219D" w:rsidP="00946987">
      <w:pPr>
        <w:jc w:val="center"/>
        <w:rPr>
          <w:rFonts w:ascii="Verdana" w:hAnsi="Verdana"/>
          <w:b/>
          <w:sz w:val="36"/>
          <w:szCs w:val="36"/>
        </w:rPr>
      </w:pPr>
      <w:r w:rsidRPr="0014206A">
        <w:rPr>
          <w:rFonts w:ascii="Verdana" w:hAnsi="Verdana"/>
          <w:b/>
          <w:sz w:val="36"/>
          <w:szCs w:val="36"/>
        </w:rPr>
        <w:t>Contenido</w:t>
      </w:r>
    </w:p>
    <w:p w:rsidR="000D156C" w:rsidRDefault="007217A2">
      <w:pPr>
        <w:pStyle w:val="TDC1"/>
        <w:tabs>
          <w:tab w:val="left" w:pos="600"/>
          <w:tab w:val="right" w:leader="dot" w:pos="8497"/>
        </w:tabs>
        <w:rPr>
          <w:rFonts w:asciiTheme="minorHAnsi" w:eastAsiaTheme="minorEastAsia" w:hAnsiTheme="minorHAnsi" w:cstheme="minorBidi"/>
          <w:b w:val="0"/>
          <w:noProof/>
          <w:sz w:val="22"/>
          <w:szCs w:val="22"/>
          <w:lang w:val="es-PE" w:eastAsia="es-PE"/>
        </w:rPr>
      </w:pPr>
      <w:r w:rsidRPr="00C1122A">
        <w:rPr>
          <w:rFonts w:ascii="Verdana" w:hAnsi="Verdana" w:cs="Arial"/>
          <w:smallCaps/>
          <w:szCs w:val="24"/>
        </w:rPr>
        <w:fldChar w:fldCharType="begin"/>
      </w:r>
      <w:r w:rsidR="00946987" w:rsidRPr="00C1122A">
        <w:rPr>
          <w:rFonts w:ascii="Verdana" w:hAnsi="Verdana" w:cs="Arial"/>
          <w:smallCaps/>
          <w:szCs w:val="24"/>
          <w:lang w:val="es-PE"/>
        </w:rPr>
        <w:instrText xml:space="preserve"> TOC \o "1-4" </w:instrText>
      </w:r>
      <w:r w:rsidRPr="00C1122A">
        <w:rPr>
          <w:rFonts w:ascii="Verdana" w:hAnsi="Verdana" w:cs="Arial"/>
          <w:smallCaps/>
          <w:szCs w:val="24"/>
        </w:rPr>
        <w:fldChar w:fldCharType="separate"/>
      </w:r>
      <w:r w:rsidR="000D156C" w:rsidRPr="002105EF">
        <w:rPr>
          <w:rFonts w:ascii="Verdana" w:hAnsi="Verdana"/>
          <w:noProof/>
          <w:lang w:val="es-PE"/>
        </w:rPr>
        <w:t>1.</w:t>
      </w:r>
      <w:r w:rsidR="000D156C">
        <w:rPr>
          <w:rFonts w:asciiTheme="minorHAnsi" w:eastAsiaTheme="minorEastAsia" w:hAnsiTheme="minorHAnsi" w:cstheme="minorBidi"/>
          <w:b w:val="0"/>
          <w:noProof/>
          <w:sz w:val="22"/>
          <w:szCs w:val="22"/>
          <w:lang w:val="es-PE" w:eastAsia="es-PE"/>
        </w:rPr>
        <w:tab/>
      </w:r>
      <w:r w:rsidR="000D156C" w:rsidRPr="002105EF">
        <w:rPr>
          <w:rFonts w:ascii="Verdana" w:hAnsi="Verdana"/>
          <w:noProof/>
          <w:lang w:val="es-PE"/>
        </w:rPr>
        <w:t>Requisitos Funcionales</w:t>
      </w:r>
      <w:r w:rsidR="000D156C" w:rsidRPr="000D156C">
        <w:rPr>
          <w:noProof/>
          <w:lang w:val="es-PE"/>
        </w:rPr>
        <w:tab/>
      </w:r>
      <w:r w:rsidR="000D156C">
        <w:rPr>
          <w:noProof/>
        </w:rPr>
        <w:fldChar w:fldCharType="begin"/>
      </w:r>
      <w:r w:rsidR="000D156C" w:rsidRPr="000D156C">
        <w:rPr>
          <w:noProof/>
          <w:lang w:val="es-PE"/>
        </w:rPr>
        <w:instrText xml:space="preserve"> PAGEREF _Toc423878335 \h </w:instrText>
      </w:r>
      <w:r w:rsidR="000D156C">
        <w:rPr>
          <w:noProof/>
        </w:rPr>
      </w:r>
      <w:r w:rsidR="000D156C">
        <w:rPr>
          <w:noProof/>
        </w:rPr>
        <w:fldChar w:fldCharType="separate"/>
      </w:r>
      <w:r w:rsidR="000D156C" w:rsidRPr="000D156C">
        <w:rPr>
          <w:noProof/>
          <w:lang w:val="es-PE"/>
        </w:rPr>
        <w:t>4</w:t>
      </w:r>
      <w:r w:rsidR="000D156C">
        <w:rPr>
          <w:noProof/>
        </w:rPr>
        <w:fldChar w:fldCharType="end"/>
      </w:r>
    </w:p>
    <w:p w:rsidR="000D156C" w:rsidRDefault="000D156C">
      <w:pPr>
        <w:pStyle w:val="TDC1"/>
        <w:tabs>
          <w:tab w:val="left" w:pos="600"/>
          <w:tab w:val="right" w:leader="dot" w:pos="8497"/>
        </w:tabs>
        <w:rPr>
          <w:rFonts w:asciiTheme="minorHAnsi" w:eastAsiaTheme="minorEastAsia" w:hAnsiTheme="minorHAnsi" w:cstheme="minorBidi"/>
          <w:b w:val="0"/>
          <w:noProof/>
          <w:sz w:val="22"/>
          <w:szCs w:val="22"/>
          <w:lang w:val="es-PE" w:eastAsia="es-PE"/>
        </w:rPr>
      </w:pPr>
      <w:r w:rsidRPr="002105EF">
        <w:rPr>
          <w:rFonts w:ascii="Verdana" w:hAnsi="Verdana"/>
          <w:noProof/>
          <w:lang w:val="es-PE"/>
        </w:rPr>
        <w:t>2.</w:t>
      </w:r>
      <w:r>
        <w:rPr>
          <w:rFonts w:asciiTheme="minorHAnsi" w:eastAsiaTheme="minorEastAsia" w:hAnsiTheme="minorHAnsi" w:cstheme="minorBidi"/>
          <w:b w:val="0"/>
          <w:noProof/>
          <w:sz w:val="22"/>
          <w:szCs w:val="22"/>
          <w:lang w:val="es-PE" w:eastAsia="es-PE"/>
        </w:rPr>
        <w:tab/>
      </w:r>
      <w:r w:rsidRPr="002105EF">
        <w:rPr>
          <w:rFonts w:ascii="Verdana" w:hAnsi="Verdana"/>
          <w:noProof/>
          <w:lang w:val="es-PE"/>
        </w:rPr>
        <w:t>Requisitos No Funcionales</w:t>
      </w:r>
      <w:r w:rsidRPr="000D156C">
        <w:rPr>
          <w:noProof/>
          <w:lang w:val="es-PE"/>
        </w:rPr>
        <w:tab/>
      </w:r>
      <w:r>
        <w:rPr>
          <w:noProof/>
        </w:rPr>
        <w:fldChar w:fldCharType="begin"/>
      </w:r>
      <w:r w:rsidRPr="000D156C">
        <w:rPr>
          <w:noProof/>
          <w:lang w:val="es-PE"/>
        </w:rPr>
        <w:instrText xml:space="preserve"> PAGEREF _Toc423878336 \h </w:instrText>
      </w:r>
      <w:r>
        <w:rPr>
          <w:noProof/>
        </w:rPr>
      </w:r>
      <w:r>
        <w:rPr>
          <w:noProof/>
        </w:rPr>
        <w:fldChar w:fldCharType="separate"/>
      </w:r>
      <w:r w:rsidRPr="000D156C">
        <w:rPr>
          <w:noProof/>
          <w:lang w:val="es-PE"/>
        </w:rPr>
        <w:t>4</w:t>
      </w:r>
      <w:r>
        <w:rPr>
          <w:noProof/>
        </w:rPr>
        <w:fldChar w:fldCharType="end"/>
      </w:r>
    </w:p>
    <w:p w:rsidR="000D156C" w:rsidRDefault="000D156C">
      <w:pPr>
        <w:pStyle w:val="TDC3"/>
        <w:tabs>
          <w:tab w:val="right" w:leader="dot" w:pos="8497"/>
        </w:tabs>
        <w:rPr>
          <w:rFonts w:asciiTheme="minorHAnsi" w:eastAsiaTheme="minorEastAsia" w:hAnsiTheme="minorHAnsi" w:cstheme="minorBidi"/>
          <w:i w:val="0"/>
          <w:noProof/>
          <w:sz w:val="22"/>
          <w:szCs w:val="22"/>
          <w:lang w:val="es-PE" w:eastAsia="es-PE"/>
        </w:rPr>
      </w:pPr>
      <w:r w:rsidRPr="002105EF">
        <w:rPr>
          <w:rFonts w:ascii="Verdana" w:hAnsi="Verdana" w:cs="Arial"/>
          <w:noProof/>
        </w:rPr>
        <w:t>Se trabajara con WidFly – JBoss Application Server, software desarrollado por Red Hat</w:t>
      </w:r>
      <w:r>
        <w:rPr>
          <w:noProof/>
        </w:rPr>
        <w:tab/>
      </w:r>
      <w:r>
        <w:rPr>
          <w:noProof/>
        </w:rPr>
        <w:fldChar w:fldCharType="begin"/>
      </w:r>
      <w:r>
        <w:rPr>
          <w:noProof/>
        </w:rPr>
        <w:instrText xml:space="preserve"> PAGEREF _Toc423878337 \h </w:instrText>
      </w:r>
      <w:r>
        <w:rPr>
          <w:noProof/>
        </w:rPr>
      </w:r>
      <w:r>
        <w:rPr>
          <w:noProof/>
        </w:rPr>
        <w:fldChar w:fldCharType="separate"/>
      </w:r>
      <w:r>
        <w:rPr>
          <w:noProof/>
        </w:rPr>
        <w:t>7</w:t>
      </w:r>
      <w:r>
        <w:rPr>
          <w:noProof/>
        </w:rPr>
        <w:fldChar w:fldCharType="end"/>
      </w:r>
    </w:p>
    <w:p w:rsidR="000D156C" w:rsidRDefault="000D156C">
      <w:pPr>
        <w:pStyle w:val="TDC1"/>
        <w:tabs>
          <w:tab w:val="left" w:pos="600"/>
          <w:tab w:val="right" w:leader="dot" w:pos="8497"/>
        </w:tabs>
        <w:rPr>
          <w:rFonts w:asciiTheme="minorHAnsi" w:eastAsiaTheme="minorEastAsia" w:hAnsiTheme="minorHAnsi" w:cstheme="minorBidi"/>
          <w:b w:val="0"/>
          <w:noProof/>
          <w:sz w:val="22"/>
          <w:szCs w:val="22"/>
          <w:lang w:val="es-PE" w:eastAsia="es-PE"/>
        </w:rPr>
      </w:pPr>
      <w:r w:rsidRPr="002105EF">
        <w:rPr>
          <w:rFonts w:ascii="Verdana" w:hAnsi="Verdana"/>
          <w:noProof/>
          <w:lang w:val="es-PE"/>
        </w:rPr>
        <w:t>3.</w:t>
      </w:r>
      <w:r>
        <w:rPr>
          <w:rFonts w:asciiTheme="minorHAnsi" w:eastAsiaTheme="minorEastAsia" w:hAnsiTheme="minorHAnsi" w:cstheme="minorBidi"/>
          <w:b w:val="0"/>
          <w:noProof/>
          <w:sz w:val="22"/>
          <w:szCs w:val="22"/>
          <w:lang w:val="es-PE" w:eastAsia="es-PE"/>
        </w:rPr>
        <w:tab/>
      </w:r>
      <w:r w:rsidRPr="002105EF">
        <w:rPr>
          <w:rFonts w:ascii="Verdana" w:hAnsi="Verdana"/>
          <w:noProof/>
          <w:lang w:val="es-PE"/>
        </w:rPr>
        <w:t>Modelo de Casos de Uso</w:t>
      </w:r>
      <w:r w:rsidRPr="000D156C">
        <w:rPr>
          <w:noProof/>
          <w:lang w:val="es-PE"/>
        </w:rPr>
        <w:tab/>
      </w:r>
      <w:r>
        <w:rPr>
          <w:noProof/>
        </w:rPr>
        <w:fldChar w:fldCharType="begin"/>
      </w:r>
      <w:r w:rsidRPr="000D156C">
        <w:rPr>
          <w:noProof/>
          <w:lang w:val="es-PE"/>
        </w:rPr>
        <w:instrText xml:space="preserve"> PAGEREF _Toc423878338 \h </w:instrText>
      </w:r>
      <w:r>
        <w:rPr>
          <w:noProof/>
        </w:rPr>
      </w:r>
      <w:r>
        <w:rPr>
          <w:noProof/>
        </w:rPr>
        <w:fldChar w:fldCharType="separate"/>
      </w:r>
      <w:r w:rsidRPr="000D156C">
        <w:rPr>
          <w:noProof/>
          <w:lang w:val="es-PE"/>
        </w:rPr>
        <w:t>7</w:t>
      </w:r>
      <w:r>
        <w:rPr>
          <w:noProof/>
        </w:rPr>
        <w:fldChar w:fldCharType="end"/>
      </w:r>
    </w:p>
    <w:p w:rsidR="000D156C" w:rsidRDefault="000D156C">
      <w:pPr>
        <w:pStyle w:val="TDC2"/>
        <w:tabs>
          <w:tab w:val="left" w:pos="1000"/>
          <w:tab w:val="right" w:leader="dot" w:pos="8497"/>
        </w:tabs>
        <w:rPr>
          <w:rFonts w:asciiTheme="minorHAnsi" w:eastAsiaTheme="minorEastAsia" w:hAnsiTheme="minorHAnsi" w:cstheme="minorBidi"/>
          <w:smallCaps w:val="0"/>
          <w:noProof/>
          <w:sz w:val="22"/>
          <w:szCs w:val="22"/>
          <w:lang w:val="es-PE" w:eastAsia="es-PE"/>
        </w:rPr>
      </w:pPr>
      <w:r w:rsidRPr="002105EF">
        <w:rPr>
          <w:rFonts w:ascii="Verdana" w:hAnsi="Verdana"/>
          <w:iCs/>
          <w:noProof/>
          <w:lang w:val="es-PE"/>
        </w:rPr>
        <w:t>3.1.</w:t>
      </w:r>
      <w:r>
        <w:rPr>
          <w:rFonts w:asciiTheme="minorHAnsi" w:eastAsiaTheme="minorEastAsia" w:hAnsiTheme="minorHAnsi" w:cstheme="minorBidi"/>
          <w:smallCaps w:val="0"/>
          <w:noProof/>
          <w:sz w:val="22"/>
          <w:szCs w:val="22"/>
          <w:lang w:val="es-PE" w:eastAsia="es-PE"/>
        </w:rPr>
        <w:tab/>
      </w:r>
      <w:r w:rsidRPr="002105EF">
        <w:rPr>
          <w:rFonts w:ascii="Verdana" w:hAnsi="Verdana"/>
          <w:iCs/>
          <w:noProof/>
          <w:lang w:val="es-PE"/>
        </w:rPr>
        <w:t>Lista de Actores</w:t>
      </w:r>
      <w:r>
        <w:rPr>
          <w:noProof/>
        </w:rPr>
        <w:tab/>
      </w:r>
      <w:r>
        <w:rPr>
          <w:noProof/>
        </w:rPr>
        <w:fldChar w:fldCharType="begin"/>
      </w:r>
      <w:r>
        <w:rPr>
          <w:noProof/>
        </w:rPr>
        <w:instrText xml:space="preserve"> PAGEREF _Toc423878339 \h </w:instrText>
      </w:r>
      <w:r>
        <w:rPr>
          <w:noProof/>
        </w:rPr>
      </w:r>
      <w:r>
        <w:rPr>
          <w:noProof/>
        </w:rPr>
        <w:fldChar w:fldCharType="separate"/>
      </w:r>
      <w:r>
        <w:rPr>
          <w:noProof/>
        </w:rPr>
        <w:t>7</w:t>
      </w:r>
      <w:r>
        <w:rPr>
          <w:noProof/>
        </w:rPr>
        <w:fldChar w:fldCharType="end"/>
      </w:r>
    </w:p>
    <w:p w:rsidR="000D156C" w:rsidRDefault="000D156C">
      <w:pPr>
        <w:pStyle w:val="TDC2"/>
        <w:tabs>
          <w:tab w:val="left" w:pos="1000"/>
          <w:tab w:val="right" w:leader="dot" w:pos="8497"/>
        </w:tabs>
        <w:rPr>
          <w:rFonts w:asciiTheme="minorHAnsi" w:eastAsiaTheme="minorEastAsia" w:hAnsiTheme="minorHAnsi" w:cstheme="minorBidi"/>
          <w:smallCaps w:val="0"/>
          <w:noProof/>
          <w:sz w:val="22"/>
          <w:szCs w:val="22"/>
          <w:lang w:val="es-PE" w:eastAsia="es-PE"/>
        </w:rPr>
      </w:pPr>
      <w:r w:rsidRPr="002105EF">
        <w:rPr>
          <w:rFonts w:ascii="Verdana" w:hAnsi="Verdana"/>
          <w:iCs/>
          <w:noProof/>
          <w:lang w:val="es-PE"/>
        </w:rPr>
        <w:t>3.2.</w:t>
      </w:r>
      <w:r>
        <w:rPr>
          <w:rFonts w:asciiTheme="minorHAnsi" w:eastAsiaTheme="minorEastAsia" w:hAnsiTheme="minorHAnsi" w:cstheme="minorBidi"/>
          <w:smallCaps w:val="0"/>
          <w:noProof/>
          <w:sz w:val="22"/>
          <w:szCs w:val="22"/>
          <w:lang w:val="es-PE" w:eastAsia="es-PE"/>
        </w:rPr>
        <w:tab/>
      </w:r>
      <w:r w:rsidRPr="002105EF">
        <w:rPr>
          <w:rFonts w:ascii="Verdana" w:hAnsi="Verdana"/>
          <w:iCs/>
          <w:noProof/>
          <w:lang w:val="es-PE"/>
        </w:rPr>
        <w:t>Diagrama de Actores</w:t>
      </w:r>
      <w:r>
        <w:rPr>
          <w:noProof/>
        </w:rPr>
        <w:tab/>
      </w:r>
      <w:r>
        <w:rPr>
          <w:noProof/>
        </w:rPr>
        <w:fldChar w:fldCharType="begin"/>
      </w:r>
      <w:r>
        <w:rPr>
          <w:noProof/>
        </w:rPr>
        <w:instrText xml:space="preserve"> PAGEREF _Toc423878340 \h </w:instrText>
      </w:r>
      <w:r>
        <w:rPr>
          <w:noProof/>
        </w:rPr>
      </w:r>
      <w:r>
        <w:rPr>
          <w:noProof/>
        </w:rPr>
        <w:fldChar w:fldCharType="separate"/>
      </w:r>
      <w:r>
        <w:rPr>
          <w:noProof/>
        </w:rPr>
        <w:t>8</w:t>
      </w:r>
      <w:r>
        <w:rPr>
          <w:noProof/>
        </w:rPr>
        <w:fldChar w:fldCharType="end"/>
      </w:r>
    </w:p>
    <w:p w:rsidR="000D156C" w:rsidRDefault="000D156C">
      <w:pPr>
        <w:pStyle w:val="TDC2"/>
        <w:tabs>
          <w:tab w:val="left" w:pos="1000"/>
          <w:tab w:val="right" w:leader="dot" w:pos="8497"/>
        </w:tabs>
        <w:rPr>
          <w:rFonts w:asciiTheme="minorHAnsi" w:eastAsiaTheme="minorEastAsia" w:hAnsiTheme="minorHAnsi" w:cstheme="minorBidi"/>
          <w:smallCaps w:val="0"/>
          <w:noProof/>
          <w:sz w:val="22"/>
          <w:szCs w:val="22"/>
          <w:lang w:val="es-PE" w:eastAsia="es-PE"/>
        </w:rPr>
      </w:pPr>
      <w:r w:rsidRPr="002105EF">
        <w:rPr>
          <w:rFonts w:ascii="Verdana" w:hAnsi="Verdana"/>
          <w:iCs/>
          <w:noProof/>
          <w:lang w:val="es-PE"/>
        </w:rPr>
        <w:t>3.3.</w:t>
      </w:r>
      <w:r>
        <w:rPr>
          <w:rFonts w:asciiTheme="minorHAnsi" w:eastAsiaTheme="minorEastAsia" w:hAnsiTheme="minorHAnsi" w:cstheme="minorBidi"/>
          <w:smallCaps w:val="0"/>
          <w:noProof/>
          <w:sz w:val="22"/>
          <w:szCs w:val="22"/>
          <w:lang w:val="es-PE" w:eastAsia="es-PE"/>
        </w:rPr>
        <w:tab/>
      </w:r>
      <w:r w:rsidRPr="002105EF">
        <w:rPr>
          <w:rFonts w:ascii="Verdana" w:hAnsi="Verdana"/>
          <w:iCs/>
          <w:noProof/>
          <w:lang w:val="es-PE"/>
        </w:rPr>
        <w:t>Diagrama de Paquetes</w:t>
      </w:r>
      <w:r>
        <w:rPr>
          <w:noProof/>
        </w:rPr>
        <w:tab/>
      </w:r>
      <w:r>
        <w:rPr>
          <w:noProof/>
        </w:rPr>
        <w:fldChar w:fldCharType="begin"/>
      </w:r>
      <w:r>
        <w:rPr>
          <w:noProof/>
        </w:rPr>
        <w:instrText xml:space="preserve"> PAGEREF _Toc423878341 \h </w:instrText>
      </w:r>
      <w:r>
        <w:rPr>
          <w:noProof/>
        </w:rPr>
      </w:r>
      <w:r>
        <w:rPr>
          <w:noProof/>
        </w:rPr>
        <w:fldChar w:fldCharType="separate"/>
      </w:r>
      <w:r>
        <w:rPr>
          <w:noProof/>
        </w:rPr>
        <w:t>8</w:t>
      </w:r>
      <w:r>
        <w:rPr>
          <w:noProof/>
        </w:rPr>
        <w:fldChar w:fldCharType="end"/>
      </w:r>
    </w:p>
    <w:p w:rsidR="000D156C" w:rsidRDefault="000D156C">
      <w:pPr>
        <w:pStyle w:val="TDC2"/>
        <w:tabs>
          <w:tab w:val="left" w:pos="1000"/>
          <w:tab w:val="right" w:leader="dot" w:pos="8497"/>
        </w:tabs>
        <w:rPr>
          <w:rFonts w:asciiTheme="minorHAnsi" w:eastAsiaTheme="minorEastAsia" w:hAnsiTheme="minorHAnsi" w:cstheme="minorBidi"/>
          <w:smallCaps w:val="0"/>
          <w:noProof/>
          <w:sz w:val="22"/>
          <w:szCs w:val="22"/>
          <w:lang w:val="es-PE" w:eastAsia="es-PE"/>
        </w:rPr>
      </w:pPr>
      <w:r w:rsidRPr="002105EF">
        <w:rPr>
          <w:rFonts w:ascii="Verdana" w:hAnsi="Verdana"/>
          <w:iCs/>
          <w:noProof/>
          <w:lang w:val="es-PE"/>
        </w:rPr>
        <w:t>3.4.</w:t>
      </w:r>
      <w:r>
        <w:rPr>
          <w:rFonts w:asciiTheme="minorHAnsi" w:eastAsiaTheme="minorEastAsia" w:hAnsiTheme="minorHAnsi" w:cstheme="minorBidi"/>
          <w:smallCaps w:val="0"/>
          <w:noProof/>
          <w:sz w:val="22"/>
          <w:szCs w:val="22"/>
          <w:lang w:val="es-PE" w:eastAsia="es-PE"/>
        </w:rPr>
        <w:tab/>
      </w:r>
      <w:r w:rsidRPr="002105EF">
        <w:rPr>
          <w:rFonts w:ascii="Verdana" w:hAnsi="Verdana"/>
          <w:iCs/>
          <w:noProof/>
          <w:lang w:val="es-PE"/>
        </w:rPr>
        <w:t>Lista de Casos de Uso del Sistema por Paquete</w:t>
      </w:r>
      <w:r>
        <w:rPr>
          <w:noProof/>
        </w:rPr>
        <w:tab/>
      </w:r>
      <w:r>
        <w:rPr>
          <w:noProof/>
        </w:rPr>
        <w:fldChar w:fldCharType="begin"/>
      </w:r>
      <w:r>
        <w:rPr>
          <w:noProof/>
        </w:rPr>
        <w:instrText xml:space="preserve"> PAGEREF _Toc423878342 \h </w:instrText>
      </w:r>
      <w:r>
        <w:rPr>
          <w:noProof/>
        </w:rPr>
      </w:r>
      <w:r>
        <w:rPr>
          <w:noProof/>
        </w:rPr>
        <w:fldChar w:fldCharType="separate"/>
      </w:r>
      <w:r>
        <w:rPr>
          <w:noProof/>
        </w:rPr>
        <w:t>8</w:t>
      </w:r>
      <w:r>
        <w:rPr>
          <w:noProof/>
        </w:rPr>
        <w:fldChar w:fldCharType="end"/>
      </w:r>
    </w:p>
    <w:p w:rsidR="000D156C" w:rsidRDefault="000D156C">
      <w:pPr>
        <w:pStyle w:val="TDC2"/>
        <w:tabs>
          <w:tab w:val="left" w:pos="1000"/>
          <w:tab w:val="right" w:leader="dot" w:pos="8497"/>
        </w:tabs>
        <w:rPr>
          <w:rFonts w:asciiTheme="minorHAnsi" w:eastAsiaTheme="minorEastAsia" w:hAnsiTheme="minorHAnsi" w:cstheme="minorBidi"/>
          <w:smallCaps w:val="0"/>
          <w:noProof/>
          <w:sz w:val="22"/>
          <w:szCs w:val="22"/>
          <w:lang w:val="es-PE" w:eastAsia="es-PE"/>
        </w:rPr>
      </w:pPr>
      <w:r w:rsidRPr="002105EF">
        <w:rPr>
          <w:rFonts w:ascii="Verdana" w:hAnsi="Verdana"/>
          <w:iCs/>
          <w:noProof/>
          <w:lang w:val="es-PE"/>
        </w:rPr>
        <w:t>3.5.</w:t>
      </w:r>
      <w:r>
        <w:rPr>
          <w:rFonts w:asciiTheme="minorHAnsi" w:eastAsiaTheme="minorEastAsia" w:hAnsiTheme="minorHAnsi" w:cstheme="minorBidi"/>
          <w:smallCaps w:val="0"/>
          <w:noProof/>
          <w:sz w:val="22"/>
          <w:szCs w:val="22"/>
          <w:lang w:val="es-PE" w:eastAsia="es-PE"/>
        </w:rPr>
        <w:tab/>
      </w:r>
      <w:r w:rsidRPr="002105EF">
        <w:rPr>
          <w:rFonts w:ascii="Verdana" w:hAnsi="Verdana"/>
          <w:iCs/>
          <w:noProof/>
          <w:lang w:val="es-PE"/>
        </w:rPr>
        <w:t>Diagrama de Casos de Uso por Paquete</w:t>
      </w:r>
      <w:r>
        <w:rPr>
          <w:noProof/>
        </w:rPr>
        <w:tab/>
      </w:r>
      <w:r>
        <w:rPr>
          <w:noProof/>
        </w:rPr>
        <w:fldChar w:fldCharType="begin"/>
      </w:r>
      <w:r>
        <w:rPr>
          <w:noProof/>
        </w:rPr>
        <w:instrText xml:space="preserve"> PAGEREF _Toc423878343 \h </w:instrText>
      </w:r>
      <w:r>
        <w:rPr>
          <w:noProof/>
        </w:rPr>
      </w:r>
      <w:r>
        <w:rPr>
          <w:noProof/>
        </w:rPr>
        <w:fldChar w:fldCharType="separate"/>
      </w:r>
      <w:r>
        <w:rPr>
          <w:noProof/>
        </w:rPr>
        <w:t>10</w:t>
      </w:r>
      <w:r>
        <w:rPr>
          <w:noProof/>
        </w:rPr>
        <w:fldChar w:fldCharType="end"/>
      </w:r>
    </w:p>
    <w:p w:rsidR="000D156C" w:rsidRDefault="000D156C">
      <w:pPr>
        <w:pStyle w:val="TDC2"/>
        <w:tabs>
          <w:tab w:val="left" w:pos="1000"/>
          <w:tab w:val="right" w:leader="dot" w:pos="8497"/>
        </w:tabs>
        <w:rPr>
          <w:rFonts w:asciiTheme="minorHAnsi" w:eastAsiaTheme="minorEastAsia" w:hAnsiTheme="minorHAnsi" w:cstheme="minorBidi"/>
          <w:smallCaps w:val="0"/>
          <w:noProof/>
          <w:sz w:val="22"/>
          <w:szCs w:val="22"/>
          <w:lang w:val="es-PE" w:eastAsia="es-PE"/>
        </w:rPr>
      </w:pPr>
      <w:r w:rsidRPr="002105EF">
        <w:rPr>
          <w:rFonts w:ascii="Verdana" w:hAnsi="Verdana"/>
          <w:iCs/>
          <w:noProof/>
          <w:lang w:val="es-PE"/>
        </w:rPr>
        <w:t>3.6.</w:t>
      </w:r>
      <w:r>
        <w:rPr>
          <w:rFonts w:asciiTheme="minorHAnsi" w:eastAsiaTheme="minorEastAsia" w:hAnsiTheme="minorHAnsi" w:cstheme="minorBidi"/>
          <w:smallCaps w:val="0"/>
          <w:noProof/>
          <w:sz w:val="22"/>
          <w:szCs w:val="22"/>
          <w:lang w:val="es-PE" w:eastAsia="es-PE"/>
        </w:rPr>
        <w:tab/>
      </w:r>
      <w:r w:rsidRPr="002105EF">
        <w:rPr>
          <w:rFonts w:ascii="Verdana" w:hAnsi="Verdana"/>
          <w:iCs/>
          <w:noProof/>
          <w:lang w:val="es-PE"/>
        </w:rPr>
        <w:t>Diagrama General de Casos de Uso</w:t>
      </w:r>
      <w:r>
        <w:rPr>
          <w:noProof/>
        </w:rPr>
        <w:tab/>
      </w:r>
      <w:r>
        <w:rPr>
          <w:noProof/>
        </w:rPr>
        <w:fldChar w:fldCharType="begin"/>
      </w:r>
      <w:r>
        <w:rPr>
          <w:noProof/>
        </w:rPr>
        <w:instrText xml:space="preserve"> PAGEREF _Toc423878344 \h </w:instrText>
      </w:r>
      <w:r>
        <w:rPr>
          <w:noProof/>
        </w:rPr>
      </w:r>
      <w:r>
        <w:rPr>
          <w:noProof/>
        </w:rPr>
        <w:fldChar w:fldCharType="separate"/>
      </w:r>
      <w:r>
        <w:rPr>
          <w:noProof/>
        </w:rPr>
        <w:t>11</w:t>
      </w:r>
      <w:r>
        <w:rPr>
          <w:noProof/>
        </w:rPr>
        <w:fldChar w:fldCharType="end"/>
      </w:r>
    </w:p>
    <w:p w:rsidR="000D156C" w:rsidRDefault="000D156C">
      <w:pPr>
        <w:pStyle w:val="TDC2"/>
        <w:tabs>
          <w:tab w:val="left" w:pos="1000"/>
          <w:tab w:val="right" w:leader="dot" w:pos="8497"/>
        </w:tabs>
        <w:rPr>
          <w:rFonts w:asciiTheme="minorHAnsi" w:eastAsiaTheme="minorEastAsia" w:hAnsiTheme="minorHAnsi" w:cstheme="minorBidi"/>
          <w:smallCaps w:val="0"/>
          <w:noProof/>
          <w:sz w:val="22"/>
          <w:szCs w:val="22"/>
          <w:lang w:val="es-PE" w:eastAsia="es-PE"/>
        </w:rPr>
      </w:pPr>
      <w:r w:rsidRPr="002105EF">
        <w:rPr>
          <w:rFonts w:ascii="Verdana" w:hAnsi="Verdana"/>
          <w:iCs/>
          <w:noProof/>
          <w:lang w:val="es-PE"/>
        </w:rPr>
        <w:t>3.7.</w:t>
      </w:r>
      <w:r>
        <w:rPr>
          <w:rFonts w:asciiTheme="minorHAnsi" w:eastAsiaTheme="minorEastAsia" w:hAnsiTheme="minorHAnsi" w:cstheme="minorBidi"/>
          <w:smallCaps w:val="0"/>
          <w:noProof/>
          <w:sz w:val="22"/>
          <w:szCs w:val="22"/>
          <w:lang w:val="es-PE" w:eastAsia="es-PE"/>
        </w:rPr>
        <w:tab/>
      </w:r>
      <w:r w:rsidRPr="002105EF">
        <w:rPr>
          <w:rFonts w:ascii="Verdana" w:hAnsi="Verdana"/>
          <w:iCs/>
          <w:noProof/>
          <w:lang w:val="es-PE"/>
        </w:rPr>
        <w:t>Priorización de los Casos de Uso</w:t>
      </w:r>
      <w:r>
        <w:rPr>
          <w:noProof/>
        </w:rPr>
        <w:tab/>
      </w:r>
      <w:r>
        <w:rPr>
          <w:noProof/>
        </w:rPr>
        <w:fldChar w:fldCharType="begin"/>
      </w:r>
      <w:r>
        <w:rPr>
          <w:noProof/>
        </w:rPr>
        <w:instrText xml:space="preserve"> PAGEREF _Toc423878345 \h </w:instrText>
      </w:r>
      <w:r>
        <w:rPr>
          <w:noProof/>
        </w:rPr>
      </w:r>
      <w:r>
        <w:rPr>
          <w:noProof/>
        </w:rPr>
        <w:fldChar w:fldCharType="separate"/>
      </w:r>
      <w:r>
        <w:rPr>
          <w:noProof/>
        </w:rPr>
        <w:t>11</w:t>
      </w:r>
      <w:r>
        <w:rPr>
          <w:noProof/>
        </w:rPr>
        <w:fldChar w:fldCharType="end"/>
      </w:r>
    </w:p>
    <w:p w:rsidR="000D156C" w:rsidRDefault="000D156C">
      <w:pPr>
        <w:pStyle w:val="TDC2"/>
        <w:tabs>
          <w:tab w:val="left" w:pos="1000"/>
          <w:tab w:val="right" w:leader="dot" w:pos="8497"/>
        </w:tabs>
        <w:rPr>
          <w:rFonts w:asciiTheme="minorHAnsi" w:eastAsiaTheme="minorEastAsia" w:hAnsiTheme="minorHAnsi" w:cstheme="minorBidi"/>
          <w:smallCaps w:val="0"/>
          <w:noProof/>
          <w:sz w:val="22"/>
          <w:szCs w:val="22"/>
          <w:lang w:val="es-PE" w:eastAsia="es-PE"/>
        </w:rPr>
      </w:pPr>
      <w:r w:rsidRPr="002105EF">
        <w:rPr>
          <w:rFonts w:ascii="Verdana" w:hAnsi="Verdana"/>
          <w:iCs/>
          <w:noProof/>
          <w:lang w:val="es-PE"/>
        </w:rPr>
        <w:t>3.8.</w:t>
      </w:r>
      <w:r>
        <w:rPr>
          <w:rFonts w:asciiTheme="minorHAnsi" w:eastAsiaTheme="minorEastAsia" w:hAnsiTheme="minorHAnsi" w:cstheme="minorBidi"/>
          <w:smallCaps w:val="0"/>
          <w:noProof/>
          <w:sz w:val="22"/>
          <w:szCs w:val="22"/>
          <w:lang w:val="es-PE" w:eastAsia="es-PE"/>
        </w:rPr>
        <w:tab/>
      </w:r>
      <w:r w:rsidRPr="002105EF">
        <w:rPr>
          <w:rFonts w:ascii="Verdana" w:hAnsi="Verdana"/>
          <w:iCs/>
          <w:noProof/>
          <w:lang w:val="es-PE"/>
        </w:rPr>
        <w:t>Matriz de Modelo de Negocio y Modelo de Sistema</w:t>
      </w:r>
      <w:r>
        <w:rPr>
          <w:noProof/>
        </w:rPr>
        <w:tab/>
      </w:r>
      <w:r>
        <w:rPr>
          <w:noProof/>
        </w:rPr>
        <w:fldChar w:fldCharType="begin"/>
      </w:r>
      <w:r>
        <w:rPr>
          <w:noProof/>
        </w:rPr>
        <w:instrText xml:space="preserve"> PAGEREF _Toc423878346 \h </w:instrText>
      </w:r>
      <w:r>
        <w:rPr>
          <w:noProof/>
        </w:rPr>
      </w:r>
      <w:r>
        <w:rPr>
          <w:noProof/>
        </w:rPr>
        <w:fldChar w:fldCharType="separate"/>
      </w:r>
      <w:r>
        <w:rPr>
          <w:noProof/>
        </w:rPr>
        <w:t>12</w:t>
      </w:r>
      <w:r>
        <w:rPr>
          <w:noProof/>
        </w:rPr>
        <w:fldChar w:fldCharType="end"/>
      </w:r>
    </w:p>
    <w:p w:rsidR="000D156C" w:rsidRDefault="000D156C">
      <w:pPr>
        <w:pStyle w:val="TDC2"/>
        <w:tabs>
          <w:tab w:val="left" w:pos="1000"/>
          <w:tab w:val="right" w:leader="dot" w:pos="8497"/>
        </w:tabs>
        <w:rPr>
          <w:rFonts w:asciiTheme="minorHAnsi" w:eastAsiaTheme="minorEastAsia" w:hAnsiTheme="minorHAnsi" w:cstheme="minorBidi"/>
          <w:smallCaps w:val="0"/>
          <w:noProof/>
          <w:sz w:val="22"/>
          <w:szCs w:val="22"/>
          <w:lang w:val="es-PE" w:eastAsia="es-PE"/>
        </w:rPr>
      </w:pPr>
      <w:r w:rsidRPr="002105EF">
        <w:rPr>
          <w:rFonts w:ascii="Verdana" w:hAnsi="Verdana"/>
          <w:iCs/>
          <w:noProof/>
          <w:lang w:val="es-PE"/>
        </w:rPr>
        <w:t>3.9.</w:t>
      </w:r>
      <w:r>
        <w:rPr>
          <w:rFonts w:asciiTheme="minorHAnsi" w:eastAsiaTheme="minorEastAsia" w:hAnsiTheme="minorHAnsi" w:cstheme="minorBidi"/>
          <w:smallCaps w:val="0"/>
          <w:noProof/>
          <w:sz w:val="22"/>
          <w:szCs w:val="22"/>
          <w:lang w:val="es-PE" w:eastAsia="es-PE"/>
        </w:rPr>
        <w:tab/>
      </w:r>
      <w:r w:rsidRPr="002105EF">
        <w:rPr>
          <w:rFonts w:ascii="Verdana" w:hAnsi="Verdana"/>
          <w:iCs/>
          <w:noProof/>
          <w:lang w:val="es-PE"/>
        </w:rPr>
        <w:t>Especificación de los Casos de Uso del Sistema</w:t>
      </w:r>
      <w:r>
        <w:rPr>
          <w:noProof/>
        </w:rPr>
        <w:tab/>
      </w:r>
      <w:r>
        <w:rPr>
          <w:noProof/>
        </w:rPr>
        <w:fldChar w:fldCharType="begin"/>
      </w:r>
      <w:r>
        <w:rPr>
          <w:noProof/>
        </w:rPr>
        <w:instrText xml:space="preserve"> PAGEREF _Toc423878347 \h </w:instrText>
      </w:r>
      <w:r>
        <w:rPr>
          <w:noProof/>
        </w:rPr>
      </w:r>
      <w:r>
        <w:rPr>
          <w:noProof/>
        </w:rPr>
        <w:fldChar w:fldCharType="separate"/>
      </w:r>
      <w:r>
        <w:rPr>
          <w:noProof/>
        </w:rPr>
        <w:t>13</w:t>
      </w:r>
      <w:r>
        <w:rPr>
          <w:noProof/>
        </w:rPr>
        <w:fldChar w:fldCharType="end"/>
      </w:r>
    </w:p>
    <w:p w:rsidR="000D156C" w:rsidRDefault="000D156C">
      <w:pPr>
        <w:pStyle w:val="TDC1"/>
        <w:tabs>
          <w:tab w:val="left" w:pos="600"/>
          <w:tab w:val="right" w:leader="dot" w:pos="8497"/>
        </w:tabs>
        <w:rPr>
          <w:rFonts w:asciiTheme="minorHAnsi" w:eastAsiaTheme="minorEastAsia" w:hAnsiTheme="minorHAnsi" w:cstheme="minorBidi"/>
          <w:b w:val="0"/>
          <w:noProof/>
          <w:sz w:val="22"/>
          <w:szCs w:val="22"/>
          <w:lang w:val="es-PE" w:eastAsia="es-PE"/>
        </w:rPr>
      </w:pPr>
      <w:r w:rsidRPr="002105EF">
        <w:rPr>
          <w:rFonts w:ascii="Verdana" w:hAnsi="Verdana"/>
          <w:noProof/>
          <w:lang w:val="es-PE"/>
        </w:rPr>
        <w:t>4.</w:t>
      </w:r>
      <w:r>
        <w:rPr>
          <w:rFonts w:asciiTheme="minorHAnsi" w:eastAsiaTheme="minorEastAsia" w:hAnsiTheme="minorHAnsi" w:cstheme="minorBidi"/>
          <w:b w:val="0"/>
          <w:noProof/>
          <w:sz w:val="22"/>
          <w:szCs w:val="22"/>
          <w:lang w:val="es-PE" w:eastAsia="es-PE"/>
        </w:rPr>
        <w:tab/>
      </w:r>
      <w:r w:rsidRPr="002105EF">
        <w:rPr>
          <w:rFonts w:ascii="Verdana" w:hAnsi="Verdana"/>
          <w:noProof/>
          <w:lang w:val="es-PE"/>
        </w:rPr>
        <w:t>Flujo General de Navegación</w:t>
      </w:r>
      <w:r w:rsidRPr="000D156C">
        <w:rPr>
          <w:noProof/>
          <w:lang w:val="es-PE"/>
        </w:rPr>
        <w:tab/>
      </w:r>
      <w:r>
        <w:rPr>
          <w:noProof/>
        </w:rPr>
        <w:fldChar w:fldCharType="begin"/>
      </w:r>
      <w:r w:rsidRPr="000D156C">
        <w:rPr>
          <w:noProof/>
          <w:lang w:val="es-PE"/>
        </w:rPr>
        <w:instrText xml:space="preserve"> PAGEREF _Toc423878348 \h </w:instrText>
      </w:r>
      <w:r>
        <w:rPr>
          <w:noProof/>
        </w:rPr>
      </w:r>
      <w:r>
        <w:rPr>
          <w:noProof/>
        </w:rPr>
        <w:fldChar w:fldCharType="separate"/>
      </w:r>
      <w:r w:rsidRPr="000D156C">
        <w:rPr>
          <w:noProof/>
          <w:lang w:val="es-PE"/>
        </w:rPr>
        <w:t>29</w:t>
      </w:r>
      <w:r>
        <w:rPr>
          <w:noProof/>
        </w:rPr>
        <w:fldChar w:fldCharType="end"/>
      </w:r>
    </w:p>
    <w:p w:rsidR="000D156C" w:rsidRDefault="000D156C">
      <w:pPr>
        <w:pStyle w:val="TDC1"/>
        <w:tabs>
          <w:tab w:val="left" w:pos="600"/>
          <w:tab w:val="right" w:leader="dot" w:pos="8497"/>
        </w:tabs>
        <w:rPr>
          <w:rFonts w:asciiTheme="minorHAnsi" w:eastAsiaTheme="minorEastAsia" w:hAnsiTheme="minorHAnsi" w:cstheme="minorBidi"/>
          <w:b w:val="0"/>
          <w:noProof/>
          <w:sz w:val="22"/>
          <w:szCs w:val="22"/>
          <w:lang w:val="es-PE" w:eastAsia="es-PE"/>
        </w:rPr>
      </w:pPr>
      <w:r w:rsidRPr="002105EF">
        <w:rPr>
          <w:rFonts w:ascii="Verdana" w:hAnsi="Verdana"/>
          <w:noProof/>
          <w:lang w:val="es-PE"/>
        </w:rPr>
        <w:t>5.</w:t>
      </w:r>
      <w:r>
        <w:rPr>
          <w:rFonts w:asciiTheme="minorHAnsi" w:eastAsiaTheme="minorEastAsia" w:hAnsiTheme="minorHAnsi" w:cstheme="minorBidi"/>
          <w:b w:val="0"/>
          <w:noProof/>
          <w:sz w:val="22"/>
          <w:szCs w:val="22"/>
          <w:lang w:val="es-PE" w:eastAsia="es-PE"/>
        </w:rPr>
        <w:tab/>
      </w:r>
      <w:r w:rsidRPr="002105EF">
        <w:rPr>
          <w:rFonts w:ascii="Verdana" w:hAnsi="Verdana"/>
          <w:noProof/>
          <w:lang w:val="es-PE"/>
        </w:rPr>
        <w:t>Esquema de Seguridad</w:t>
      </w:r>
      <w:r w:rsidRPr="000D156C">
        <w:rPr>
          <w:noProof/>
          <w:lang w:val="es-PE"/>
        </w:rPr>
        <w:tab/>
      </w:r>
      <w:r>
        <w:rPr>
          <w:noProof/>
        </w:rPr>
        <w:fldChar w:fldCharType="begin"/>
      </w:r>
      <w:r w:rsidRPr="000D156C">
        <w:rPr>
          <w:noProof/>
          <w:lang w:val="es-PE"/>
        </w:rPr>
        <w:instrText xml:space="preserve"> PAGEREF _Toc423878349 \h </w:instrText>
      </w:r>
      <w:r>
        <w:rPr>
          <w:noProof/>
        </w:rPr>
      </w:r>
      <w:r>
        <w:rPr>
          <w:noProof/>
        </w:rPr>
        <w:fldChar w:fldCharType="separate"/>
      </w:r>
      <w:r w:rsidRPr="000D156C">
        <w:rPr>
          <w:noProof/>
          <w:lang w:val="es-PE"/>
        </w:rPr>
        <w:t>30</w:t>
      </w:r>
      <w:r>
        <w:rPr>
          <w:noProof/>
        </w:rPr>
        <w:fldChar w:fldCharType="end"/>
      </w:r>
    </w:p>
    <w:p w:rsidR="00946987" w:rsidRDefault="007217A2" w:rsidP="00946987">
      <w:pPr>
        <w:rPr>
          <w:rFonts w:ascii="Arial" w:hAnsi="Arial" w:cs="Arial"/>
          <w:smallCaps/>
          <w:sz w:val="22"/>
          <w:szCs w:val="22"/>
        </w:rPr>
      </w:pPr>
      <w:r w:rsidRPr="00C1122A">
        <w:rPr>
          <w:rFonts w:ascii="Verdana" w:hAnsi="Verdana" w:cs="Arial"/>
          <w:smallCaps/>
          <w:sz w:val="24"/>
          <w:szCs w:val="24"/>
        </w:rPr>
        <w:fldChar w:fldCharType="end"/>
      </w:r>
    </w:p>
    <w:p w:rsidR="002C7D70" w:rsidRDefault="002C7D70" w:rsidP="00946987">
      <w:pPr>
        <w:rPr>
          <w:rFonts w:ascii="Arial" w:hAnsi="Arial" w:cs="Arial"/>
          <w:smallCaps/>
          <w:sz w:val="22"/>
          <w:szCs w:val="22"/>
        </w:rPr>
      </w:pPr>
    </w:p>
    <w:p w:rsidR="002C7D70" w:rsidRDefault="002C7D70" w:rsidP="00946987">
      <w:pPr>
        <w:rPr>
          <w:rFonts w:ascii="Arial" w:hAnsi="Arial" w:cs="Arial"/>
          <w:smallCaps/>
          <w:sz w:val="22"/>
          <w:szCs w:val="22"/>
        </w:rPr>
      </w:pPr>
    </w:p>
    <w:p w:rsidR="002C7D70" w:rsidRDefault="002C7D70" w:rsidP="00946987">
      <w:pPr>
        <w:rPr>
          <w:rFonts w:ascii="Arial" w:hAnsi="Arial" w:cs="Arial"/>
          <w:smallCaps/>
          <w:sz w:val="22"/>
          <w:szCs w:val="22"/>
        </w:rPr>
      </w:pPr>
    </w:p>
    <w:p w:rsidR="002C7D70" w:rsidRDefault="002C7D70" w:rsidP="00946987">
      <w:pPr>
        <w:rPr>
          <w:rFonts w:ascii="Arial" w:hAnsi="Arial" w:cs="Arial"/>
          <w:smallCaps/>
          <w:sz w:val="22"/>
          <w:szCs w:val="22"/>
        </w:rPr>
      </w:pPr>
    </w:p>
    <w:p w:rsidR="002C7D70" w:rsidRDefault="002C7D70" w:rsidP="00946987">
      <w:pPr>
        <w:rPr>
          <w:rFonts w:ascii="Arial" w:hAnsi="Arial" w:cs="Arial"/>
          <w:smallCaps/>
          <w:sz w:val="22"/>
          <w:szCs w:val="22"/>
        </w:rPr>
      </w:pPr>
    </w:p>
    <w:p w:rsidR="002C7D70" w:rsidRDefault="002C7D70" w:rsidP="00946987">
      <w:pPr>
        <w:rPr>
          <w:rFonts w:ascii="Arial" w:hAnsi="Arial" w:cs="Arial"/>
          <w:smallCaps/>
          <w:sz w:val="22"/>
          <w:szCs w:val="22"/>
        </w:rPr>
      </w:pPr>
    </w:p>
    <w:p w:rsidR="00442F32" w:rsidRDefault="00442F32">
      <w:pPr>
        <w:rPr>
          <w:rFonts w:ascii="Verdana" w:hAnsi="Verdana"/>
          <w:b/>
          <w:kern w:val="28"/>
          <w:sz w:val="22"/>
          <w:szCs w:val="22"/>
          <w:lang w:val="es-PE"/>
        </w:rPr>
      </w:pPr>
      <w:r>
        <w:rPr>
          <w:rFonts w:ascii="Verdana" w:hAnsi="Verdana"/>
          <w:sz w:val="22"/>
          <w:szCs w:val="22"/>
          <w:lang w:val="es-PE"/>
        </w:rPr>
        <w:br w:type="page"/>
      </w:r>
    </w:p>
    <w:p w:rsidR="00047573" w:rsidRPr="00C1122A" w:rsidRDefault="00047573" w:rsidP="00326D41">
      <w:pPr>
        <w:pStyle w:val="Ttulo1"/>
        <w:numPr>
          <w:ilvl w:val="0"/>
          <w:numId w:val="4"/>
        </w:numPr>
        <w:ind w:left="567" w:hanging="567"/>
        <w:rPr>
          <w:rFonts w:ascii="Verdana" w:hAnsi="Verdana"/>
          <w:sz w:val="22"/>
          <w:szCs w:val="22"/>
          <w:lang w:val="es-PE"/>
        </w:rPr>
      </w:pPr>
      <w:bookmarkStart w:id="1" w:name="_Toc423878335"/>
      <w:r w:rsidRPr="00C1122A">
        <w:rPr>
          <w:rFonts w:ascii="Verdana" w:hAnsi="Verdana"/>
          <w:sz w:val="22"/>
          <w:szCs w:val="22"/>
          <w:lang w:val="es-PE"/>
        </w:rPr>
        <w:lastRenderedPageBreak/>
        <w:t>Requisitos Funcionales</w:t>
      </w:r>
      <w:bookmarkEnd w:id="1"/>
    </w:p>
    <w:p w:rsidR="00047573" w:rsidRPr="00C1122A" w:rsidRDefault="00047573" w:rsidP="00047573">
      <w:pPr>
        <w:pStyle w:val="Normal3"/>
        <w:ind w:left="0"/>
        <w:rPr>
          <w:rFonts w:ascii="Verdana" w:hAnsi="Verdana"/>
          <w:color w:val="FF0000"/>
        </w:rPr>
      </w:pPr>
    </w:p>
    <w:tbl>
      <w:tblPr>
        <w:tblW w:w="8008"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16"/>
        <w:gridCol w:w="4394"/>
        <w:gridCol w:w="2198"/>
      </w:tblGrid>
      <w:tr w:rsidR="00047573" w:rsidRPr="00C1122A" w:rsidTr="00FF4CE3">
        <w:trPr>
          <w:tblHeader/>
          <w:jc w:val="right"/>
        </w:trPr>
        <w:tc>
          <w:tcPr>
            <w:tcW w:w="1416" w:type="dxa"/>
            <w:shd w:val="clear" w:color="auto" w:fill="E0E0E0"/>
            <w:vAlign w:val="center"/>
          </w:tcPr>
          <w:p w:rsidR="00047573" w:rsidRPr="004B7910" w:rsidRDefault="00047573" w:rsidP="004914A5">
            <w:pPr>
              <w:jc w:val="center"/>
              <w:rPr>
                <w:rFonts w:ascii="Verdana" w:hAnsi="Verdana" w:cs="Arial"/>
                <w:b/>
                <w:sz w:val="22"/>
              </w:rPr>
            </w:pPr>
            <w:r w:rsidRPr="004B7910">
              <w:rPr>
                <w:rFonts w:ascii="Verdana" w:hAnsi="Verdana" w:cs="Arial"/>
                <w:b/>
                <w:sz w:val="22"/>
              </w:rPr>
              <w:t>Código</w:t>
            </w:r>
          </w:p>
        </w:tc>
        <w:tc>
          <w:tcPr>
            <w:tcW w:w="4394" w:type="dxa"/>
            <w:shd w:val="clear" w:color="auto" w:fill="E0E0E0"/>
            <w:vAlign w:val="center"/>
          </w:tcPr>
          <w:p w:rsidR="00047573" w:rsidRPr="004B7910" w:rsidRDefault="00047573" w:rsidP="004914A5">
            <w:pPr>
              <w:jc w:val="center"/>
              <w:rPr>
                <w:rFonts w:ascii="Verdana" w:hAnsi="Verdana" w:cs="Arial"/>
                <w:b/>
                <w:sz w:val="22"/>
              </w:rPr>
            </w:pPr>
            <w:r w:rsidRPr="004B7910">
              <w:rPr>
                <w:rFonts w:ascii="Verdana" w:hAnsi="Verdana" w:cs="Arial"/>
                <w:b/>
                <w:sz w:val="22"/>
              </w:rPr>
              <w:t>Descripción</w:t>
            </w:r>
          </w:p>
        </w:tc>
        <w:tc>
          <w:tcPr>
            <w:tcW w:w="2198" w:type="dxa"/>
            <w:shd w:val="clear" w:color="auto" w:fill="E0E0E0"/>
          </w:tcPr>
          <w:p w:rsidR="00047573" w:rsidRPr="004B7910" w:rsidRDefault="00047573" w:rsidP="004914A5">
            <w:pPr>
              <w:jc w:val="center"/>
              <w:rPr>
                <w:rFonts w:ascii="Verdana" w:hAnsi="Verdana" w:cs="Arial"/>
                <w:b/>
                <w:sz w:val="22"/>
              </w:rPr>
            </w:pPr>
            <w:r w:rsidRPr="004B7910">
              <w:rPr>
                <w:rFonts w:ascii="Verdana" w:hAnsi="Verdana" w:cs="Arial"/>
                <w:b/>
                <w:sz w:val="22"/>
              </w:rPr>
              <w:t>Proceso de Negocio</w:t>
            </w:r>
          </w:p>
        </w:tc>
      </w:tr>
      <w:tr w:rsidR="00650545" w:rsidRPr="00C1122A" w:rsidTr="00FF4CE3">
        <w:trPr>
          <w:jc w:val="right"/>
        </w:trPr>
        <w:tc>
          <w:tcPr>
            <w:tcW w:w="1416" w:type="dxa"/>
            <w:vAlign w:val="center"/>
          </w:tcPr>
          <w:p w:rsidR="00650545" w:rsidRPr="00650545" w:rsidRDefault="00650545" w:rsidP="004914A5">
            <w:pPr>
              <w:rPr>
                <w:rFonts w:ascii="Verdana" w:hAnsi="Verdana" w:cs="Arial"/>
                <w:i/>
              </w:rPr>
            </w:pPr>
            <w:r w:rsidRPr="00650545">
              <w:rPr>
                <w:rFonts w:ascii="Verdana" w:hAnsi="Verdana" w:cs="Arial"/>
                <w:i/>
              </w:rPr>
              <w:t>RF-001</w:t>
            </w:r>
          </w:p>
        </w:tc>
        <w:tc>
          <w:tcPr>
            <w:tcW w:w="4394" w:type="dxa"/>
            <w:vAlign w:val="center"/>
          </w:tcPr>
          <w:p w:rsidR="00CE0AC1" w:rsidRPr="00650545" w:rsidRDefault="00650545" w:rsidP="00C757CB">
            <w:pPr>
              <w:rPr>
                <w:rFonts w:ascii="Verdana" w:hAnsi="Verdana" w:cs="Arial"/>
                <w:i/>
              </w:rPr>
            </w:pPr>
            <w:r w:rsidRPr="00650545">
              <w:rPr>
                <w:rFonts w:ascii="Verdana" w:hAnsi="Verdana" w:cs="Arial"/>
                <w:i/>
              </w:rPr>
              <w:t>Generar Orden de Producción</w:t>
            </w:r>
          </w:p>
        </w:tc>
        <w:tc>
          <w:tcPr>
            <w:tcW w:w="2198" w:type="dxa"/>
            <w:vMerge w:val="restart"/>
          </w:tcPr>
          <w:p w:rsidR="00650545" w:rsidRDefault="00650545" w:rsidP="00C757CB">
            <w:pPr>
              <w:rPr>
                <w:rFonts w:ascii="Verdana" w:hAnsi="Verdana" w:cs="Arial"/>
                <w:i/>
                <w:color w:val="0000FF"/>
              </w:rPr>
            </w:pPr>
          </w:p>
          <w:p w:rsidR="00650545" w:rsidRDefault="00650545" w:rsidP="00C757CB">
            <w:pPr>
              <w:rPr>
                <w:rFonts w:ascii="Verdana" w:hAnsi="Verdana" w:cs="Arial"/>
                <w:i/>
                <w:color w:val="0000FF"/>
              </w:rPr>
            </w:pPr>
          </w:p>
          <w:p w:rsidR="00650545" w:rsidRPr="00650545" w:rsidRDefault="00650545" w:rsidP="00C757CB">
            <w:pPr>
              <w:rPr>
                <w:rFonts w:ascii="Verdana" w:hAnsi="Verdana" w:cs="Arial"/>
                <w:i/>
              </w:rPr>
            </w:pPr>
            <w:r w:rsidRPr="00650545">
              <w:rPr>
                <w:rFonts w:ascii="Verdana" w:hAnsi="Verdana" w:cs="Arial"/>
                <w:i/>
              </w:rPr>
              <w:t>Producción de Helados</w:t>
            </w:r>
          </w:p>
          <w:p w:rsidR="00650545" w:rsidRPr="004B7910" w:rsidRDefault="00650545" w:rsidP="00650545">
            <w:pPr>
              <w:rPr>
                <w:rFonts w:ascii="Verdana" w:hAnsi="Verdana" w:cs="Arial"/>
                <w:i/>
                <w:color w:val="0000FF"/>
              </w:rPr>
            </w:pPr>
          </w:p>
        </w:tc>
      </w:tr>
      <w:tr w:rsidR="00650545" w:rsidRPr="00C1122A" w:rsidTr="00FF4CE3">
        <w:trPr>
          <w:jc w:val="right"/>
        </w:trPr>
        <w:tc>
          <w:tcPr>
            <w:tcW w:w="1416" w:type="dxa"/>
            <w:vAlign w:val="center"/>
          </w:tcPr>
          <w:p w:rsidR="00650545" w:rsidRPr="00650545" w:rsidRDefault="00650545" w:rsidP="004914A5">
            <w:pPr>
              <w:rPr>
                <w:rFonts w:ascii="Verdana" w:hAnsi="Verdana" w:cs="Arial"/>
                <w:i/>
              </w:rPr>
            </w:pPr>
            <w:r w:rsidRPr="00650545">
              <w:rPr>
                <w:rFonts w:ascii="Verdana" w:hAnsi="Verdana" w:cs="Arial"/>
                <w:i/>
              </w:rPr>
              <w:t xml:space="preserve">RF-002 </w:t>
            </w:r>
          </w:p>
        </w:tc>
        <w:tc>
          <w:tcPr>
            <w:tcW w:w="4394" w:type="dxa"/>
            <w:vAlign w:val="center"/>
          </w:tcPr>
          <w:p w:rsidR="00650545" w:rsidRPr="0027589E" w:rsidRDefault="00650545" w:rsidP="004914A5">
            <w:pPr>
              <w:rPr>
                <w:rFonts w:ascii="Verdana" w:hAnsi="Verdana" w:cs="Arial"/>
                <w:i/>
                <w:iCs/>
              </w:rPr>
            </w:pPr>
            <w:r w:rsidRPr="00650545">
              <w:rPr>
                <w:rFonts w:ascii="Verdana" w:hAnsi="Verdana" w:cs="Arial"/>
                <w:i/>
                <w:iCs/>
              </w:rPr>
              <w:t>Asignar personal</w:t>
            </w:r>
          </w:p>
        </w:tc>
        <w:tc>
          <w:tcPr>
            <w:tcW w:w="2198" w:type="dxa"/>
            <w:vMerge/>
          </w:tcPr>
          <w:p w:rsidR="00650545" w:rsidRPr="004B7910" w:rsidRDefault="00650545" w:rsidP="00650545">
            <w:pPr>
              <w:rPr>
                <w:rFonts w:ascii="Verdana" w:hAnsi="Verdana" w:cs="Arial"/>
                <w:i/>
                <w:color w:val="0000FF"/>
              </w:rPr>
            </w:pPr>
          </w:p>
        </w:tc>
      </w:tr>
      <w:tr w:rsidR="00650545" w:rsidRPr="00C1122A" w:rsidTr="00FF4CE3">
        <w:trPr>
          <w:jc w:val="right"/>
        </w:trPr>
        <w:tc>
          <w:tcPr>
            <w:tcW w:w="1416" w:type="dxa"/>
            <w:vAlign w:val="center"/>
          </w:tcPr>
          <w:p w:rsidR="00650545" w:rsidRPr="00650545" w:rsidRDefault="00650545" w:rsidP="004914A5">
            <w:pPr>
              <w:rPr>
                <w:rFonts w:ascii="Verdana" w:hAnsi="Verdana" w:cs="Arial"/>
                <w:i/>
              </w:rPr>
            </w:pPr>
            <w:r w:rsidRPr="00650545">
              <w:rPr>
                <w:rFonts w:ascii="Verdana" w:hAnsi="Verdana" w:cs="Arial"/>
                <w:i/>
              </w:rPr>
              <w:t>RF-003</w:t>
            </w:r>
          </w:p>
        </w:tc>
        <w:tc>
          <w:tcPr>
            <w:tcW w:w="4394" w:type="dxa"/>
            <w:vAlign w:val="center"/>
          </w:tcPr>
          <w:p w:rsidR="00650545" w:rsidRPr="00650545" w:rsidRDefault="00650545" w:rsidP="004914A5">
            <w:pPr>
              <w:rPr>
                <w:rFonts w:ascii="Verdana" w:hAnsi="Verdana" w:cs="Arial"/>
                <w:i/>
              </w:rPr>
            </w:pPr>
            <w:r w:rsidRPr="00650545">
              <w:rPr>
                <w:rFonts w:ascii="Verdana" w:hAnsi="Verdana" w:cs="Arial"/>
                <w:i/>
                <w:iCs/>
              </w:rPr>
              <w:t>Registrar Cierre de Orden de Producción</w:t>
            </w:r>
          </w:p>
        </w:tc>
        <w:tc>
          <w:tcPr>
            <w:tcW w:w="2198" w:type="dxa"/>
            <w:vMerge/>
          </w:tcPr>
          <w:p w:rsidR="00650545" w:rsidRPr="004B7910" w:rsidRDefault="00650545" w:rsidP="004914A5">
            <w:pPr>
              <w:rPr>
                <w:rFonts w:ascii="Verdana" w:hAnsi="Verdana" w:cs="Arial"/>
                <w:i/>
                <w:color w:val="0000FF"/>
              </w:rPr>
            </w:pPr>
          </w:p>
        </w:tc>
      </w:tr>
      <w:tr w:rsidR="00650545" w:rsidRPr="00C1122A" w:rsidTr="00FF4CE3">
        <w:trPr>
          <w:jc w:val="right"/>
        </w:trPr>
        <w:tc>
          <w:tcPr>
            <w:tcW w:w="1416" w:type="dxa"/>
            <w:vAlign w:val="center"/>
          </w:tcPr>
          <w:p w:rsidR="00650545" w:rsidRPr="00650545" w:rsidRDefault="00650545" w:rsidP="00650545">
            <w:pPr>
              <w:rPr>
                <w:rFonts w:ascii="Verdana" w:hAnsi="Verdana" w:cs="Arial"/>
                <w:i/>
              </w:rPr>
            </w:pPr>
            <w:r w:rsidRPr="00650545">
              <w:rPr>
                <w:rFonts w:ascii="Verdana" w:hAnsi="Verdana" w:cs="Arial"/>
                <w:i/>
              </w:rPr>
              <w:t>RF-004</w:t>
            </w:r>
          </w:p>
        </w:tc>
        <w:tc>
          <w:tcPr>
            <w:tcW w:w="4394" w:type="dxa"/>
            <w:vAlign w:val="center"/>
          </w:tcPr>
          <w:p w:rsidR="00650545" w:rsidRPr="00650545" w:rsidRDefault="00650545" w:rsidP="004914A5">
            <w:pPr>
              <w:rPr>
                <w:rFonts w:ascii="Verdana" w:hAnsi="Verdana" w:cs="Arial"/>
                <w:i/>
              </w:rPr>
            </w:pPr>
            <w:r w:rsidRPr="00650545">
              <w:rPr>
                <w:rFonts w:ascii="Verdana" w:hAnsi="Verdana" w:cs="Arial"/>
                <w:i/>
              </w:rPr>
              <w:t>Buscar orden de producción</w:t>
            </w:r>
          </w:p>
        </w:tc>
        <w:tc>
          <w:tcPr>
            <w:tcW w:w="2198" w:type="dxa"/>
            <w:vMerge/>
          </w:tcPr>
          <w:p w:rsidR="00650545" w:rsidRPr="004B7910" w:rsidRDefault="00650545" w:rsidP="004914A5">
            <w:pPr>
              <w:rPr>
                <w:rFonts w:ascii="Verdana" w:hAnsi="Verdana" w:cs="Arial"/>
                <w:i/>
                <w:color w:val="0000FF"/>
              </w:rPr>
            </w:pPr>
          </w:p>
        </w:tc>
      </w:tr>
      <w:tr w:rsidR="00650545" w:rsidRPr="00C1122A" w:rsidTr="00FF4CE3">
        <w:trPr>
          <w:trHeight w:val="295"/>
          <w:jc w:val="right"/>
        </w:trPr>
        <w:tc>
          <w:tcPr>
            <w:tcW w:w="1416" w:type="dxa"/>
            <w:vAlign w:val="center"/>
          </w:tcPr>
          <w:p w:rsidR="00650545" w:rsidRPr="00650545" w:rsidRDefault="00650545" w:rsidP="004914A5">
            <w:pPr>
              <w:rPr>
                <w:rFonts w:ascii="Verdana" w:hAnsi="Verdana" w:cs="Arial"/>
                <w:i/>
              </w:rPr>
            </w:pPr>
            <w:r w:rsidRPr="00650545">
              <w:rPr>
                <w:rFonts w:ascii="Verdana" w:hAnsi="Verdana" w:cs="Arial"/>
                <w:i/>
              </w:rPr>
              <w:t>RF-005</w:t>
            </w:r>
          </w:p>
        </w:tc>
        <w:tc>
          <w:tcPr>
            <w:tcW w:w="4394" w:type="dxa"/>
            <w:vAlign w:val="center"/>
          </w:tcPr>
          <w:p w:rsidR="00650545" w:rsidRPr="00650545" w:rsidRDefault="00650545" w:rsidP="004914A5">
            <w:pPr>
              <w:rPr>
                <w:rFonts w:ascii="Verdana" w:hAnsi="Verdana" w:cs="Arial"/>
                <w:i/>
              </w:rPr>
            </w:pPr>
            <w:r w:rsidRPr="00650545">
              <w:rPr>
                <w:rFonts w:ascii="Verdana" w:hAnsi="Verdana" w:cs="Arial"/>
                <w:i/>
              </w:rPr>
              <w:t>Buscar producto</w:t>
            </w:r>
          </w:p>
        </w:tc>
        <w:tc>
          <w:tcPr>
            <w:tcW w:w="2198" w:type="dxa"/>
            <w:vMerge/>
          </w:tcPr>
          <w:p w:rsidR="00650545" w:rsidRPr="004B7910" w:rsidRDefault="00650545" w:rsidP="004914A5">
            <w:pPr>
              <w:rPr>
                <w:rFonts w:ascii="Verdana" w:hAnsi="Verdana" w:cs="Arial"/>
                <w:i/>
                <w:color w:val="0000FF"/>
              </w:rPr>
            </w:pPr>
          </w:p>
        </w:tc>
      </w:tr>
      <w:tr w:rsidR="00650545" w:rsidRPr="00C1122A" w:rsidTr="00FF4CE3">
        <w:trPr>
          <w:jc w:val="right"/>
        </w:trPr>
        <w:tc>
          <w:tcPr>
            <w:tcW w:w="1416" w:type="dxa"/>
            <w:vAlign w:val="center"/>
          </w:tcPr>
          <w:p w:rsidR="00650545" w:rsidRPr="00650545" w:rsidRDefault="00650545" w:rsidP="004914A5">
            <w:pPr>
              <w:rPr>
                <w:rFonts w:ascii="Verdana" w:hAnsi="Verdana" w:cs="Arial"/>
                <w:i/>
              </w:rPr>
            </w:pPr>
            <w:r w:rsidRPr="00650545">
              <w:rPr>
                <w:rFonts w:ascii="Verdana" w:hAnsi="Verdana" w:cs="Arial"/>
                <w:i/>
              </w:rPr>
              <w:t>RF-006</w:t>
            </w:r>
          </w:p>
        </w:tc>
        <w:tc>
          <w:tcPr>
            <w:tcW w:w="4394" w:type="dxa"/>
            <w:vAlign w:val="center"/>
          </w:tcPr>
          <w:p w:rsidR="00650545" w:rsidRPr="00650545" w:rsidRDefault="00650545" w:rsidP="004914A5">
            <w:pPr>
              <w:rPr>
                <w:rFonts w:ascii="Verdana" w:hAnsi="Verdana" w:cs="Arial"/>
                <w:i/>
              </w:rPr>
            </w:pPr>
            <w:r w:rsidRPr="00650545">
              <w:rPr>
                <w:rFonts w:ascii="Verdana" w:hAnsi="Verdana" w:cs="Arial"/>
                <w:i/>
                <w:iCs/>
              </w:rPr>
              <w:t>Generar Solicitud de Insumos</w:t>
            </w:r>
          </w:p>
        </w:tc>
        <w:tc>
          <w:tcPr>
            <w:tcW w:w="2198" w:type="dxa"/>
            <w:vMerge w:val="restart"/>
          </w:tcPr>
          <w:p w:rsidR="00650545" w:rsidRDefault="00650545" w:rsidP="004914A5">
            <w:pPr>
              <w:rPr>
                <w:rFonts w:ascii="Verdana" w:hAnsi="Verdana" w:cs="Arial"/>
                <w:i/>
              </w:rPr>
            </w:pPr>
          </w:p>
          <w:p w:rsidR="00650545" w:rsidRDefault="00650545" w:rsidP="004914A5">
            <w:pPr>
              <w:rPr>
                <w:rFonts w:ascii="Verdana" w:hAnsi="Verdana" w:cs="Arial"/>
                <w:i/>
              </w:rPr>
            </w:pPr>
          </w:p>
          <w:p w:rsidR="00650545" w:rsidRDefault="00650545" w:rsidP="004914A5">
            <w:pPr>
              <w:rPr>
                <w:rFonts w:ascii="Verdana" w:hAnsi="Verdana" w:cs="Arial"/>
                <w:i/>
              </w:rPr>
            </w:pPr>
          </w:p>
          <w:p w:rsidR="00650545" w:rsidRPr="004B7910" w:rsidRDefault="00650545" w:rsidP="004914A5">
            <w:pPr>
              <w:rPr>
                <w:rFonts w:ascii="Verdana" w:hAnsi="Verdana" w:cs="Arial"/>
                <w:i/>
                <w:color w:val="0000FF"/>
              </w:rPr>
            </w:pPr>
            <w:r w:rsidRPr="00650545">
              <w:rPr>
                <w:rFonts w:ascii="Verdana" w:hAnsi="Verdana" w:cs="Arial"/>
                <w:i/>
              </w:rPr>
              <w:t>Compra de Insumos</w:t>
            </w:r>
          </w:p>
        </w:tc>
      </w:tr>
      <w:tr w:rsidR="00650545" w:rsidRPr="00C1122A" w:rsidTr="00FF4CE3">
        <w:trPr>
          <w:jc w:val="right"/>
        </w:trPr>
        <w:tc>
          <w:tcPr>
            <w:tcW w:w="1416" w:type="dxa"/>
            <w:vAlign w:val="center"/>
          </w:tcPr>
          <w:p w:rsidR="00650545" w:rsidRPr="00650545" w:rsidRDefault="00650545" w:rsidP="004914A5">
            <w:pPr>
              <w:rPr>
                <w:rFonts w:ascii="Verdana" w:hAnsi="Verdana" w:cs="Arial"/>
                <w:i/>
              </w:rPr>
            </w:pPr>
            <w:r w:rsidRPr="00650545">
              <w:rPr>
                <w:rFonts w:ascii="Verdana" w:hAnsi="Verdana" w:cs="Arial"/>
                <w:i/>
              </w:rPr>
              <w:t>RF-007</w:t>
            </w:r>
          </w:p>
        </w:tc>
        <w:tc>
          <w:tcPr>
            <w:tcW w:w="4394" w:type="dxa"/>
            <w:vAlign w:val="center"/>
          </w:tcPr>
          <w:p w:rsidR="00650545" w:rsidRPr="00650545" w:rsidRDefault="00650545" w:rsidP="004914A5">
            <w:pPr>
              <w:rPr>
                <w:rFonts w:ascii="Verdana" w:hAnsi="Verdana" w:cs="Arial"/>
                <w:i/>
              </w:rPr>
            </w:pPr>
            <w:r w:rsidRPr="00650545">
              <w:rPr>
                <w:rFonts w:ascii="Verdana" w:hAnsi="Verdana" w:cs="Arial"/>
                <w:i/>
                <w:iCs/>
              </w:rPr>
              <w:t>Generar Insumos x Solicitud</w:t>
            </w:r>
          </w:p>
        </w:tc>
        <w:tc>
          <w:tcPr>
            <w:tcW w:w="2198" w:type="dxa"/>
            <w:vMerge/>
          </w:tcPr>
          <w:p w:rsidR="00650545" w:rsidRDefault="00650545" w:rsidP="004914A5">
            <w:pPr>
              <w:rPr>
                <w:rFonts w:ascii="Verdana" w:hAnsi="Verdana" w:cs="Arial"/>
                <w:i/>
                <w:color w:val="0000FF"/>
              </w:rPr>
            </w:pPr>
          </w:p>
        </w:tc>
      </w:tr>
      <w:tr w:rsidR="00650545" w:rsidRPr="00C1122A" w:rsidTr="00FF4CE3">
        <w:trPr>
          <w:jc w:val="right"/>
        </w:trPr>
        <w:tc>
          <w:tcPr>
            <w:tcW w:w="1416" w:type="dxa"/>
            <w:vAlign w:val="center"/>
          </w:tcPr>
          <w:p w:rsidR="00650545" w:rsidRPr="00650545" w:rsidRDefault="00650545" w:rsidP="004914A5">
            <w:pPr>
              <w:rPr>
                <w:rFonts w:ascii="Verdana" w:hAnsi="Verdana" w:cs="Arial"/>
                <w:i/>
              </w:rPr>
            </w:pPr>
            <w:r w:rsidRPr="00650545">
              <w:rPr>
                <w:rFonts w:ascii="Verdana" w:hAnsi="Verdana" w:cs="Arial"/>
                <w:i/>
              </w:rPr>
              <w:t>RF-008</w:t>
            </w:r>
          </w:p>
        </w:tc>
        <w:tc>
          <w:tcPr>
            <w:tcW w:w="4394" w:type="dxa"/>
            <w:vAlign w:val="center"/>
          </w:tcPr>
          <w:p w:rsidR="00650545" w:rsidRPr="00650545" w:rsidRDefault="00650545" w:rsidP="004914A5">
            <w:pPr>
              <w:rPr>
                <w:rFonts w:ascii="Verdana" w:hAnsi="Verdana" w:cs="Arial"/>
                <w:i/>
              </w:rPr>
            </w:pPr>
            <w:r w:rsidRPr="00650545">
              <w:rPr>
                <w:rFonts w:ascii="Verdana" w:hAnsi="Verdana" w:cs="Arial"/>
                <w:i/>
                <w:iCs/>
              </w:rPr>
              <w:t>Registrar cotizaciones de los proveedores</w:t>
            </w:r>
          </w:p>
        </w:tc>
        <w:tc>
          <w:tcPr>
            <w:tcW w:w="2198" w:type="dxa"/>
            <w:vMerge/>
          </w:tcPr>
          <w:p w:rsidR="00650545" w:rsidRDefault="00650545" w:rsidP="004914A5">
            <w:pPr>
              <w:rPr>
                <w:rFonts w:ascii="Verdana" w:hAnsi="Verdana" w:cs="Arial"/>
                <w:i/>
                <w:color w:val="0000FF"/>
              </w:rPr>
            </w:pPr>
          </w:p>
        </w:tc>
      </w:tr>
      <w:tr w:rsidR="00650545" w:rsidRPr="00C1122A" w:rsidTr="00FF4CE3">
        <w:trPr>
          <w:jc w:val="right"/>
        </w:trPr>
        <w:tc>
          <w:tcPr>
            <w:tcW w:w="1416" w:type="dxa"/>
            <w:vAlign w:val="center"/>
          </w:tcPr>
          <w:p w:rsidR="00650545" w:rsidRPr="00650545" w:rsidRDefault="00650545" w:rsidP="004914A5">
            <w:pPr>
              <w:rPr>
                <w:rFonts w:ascii="Verdana" w:hAnsi="Verdana" w:cs="Arial"/>
                <w:i/>
              </w:rPr>
            </w:pPr>
            <w:r w:rsidRPr="00650545">
              <w:rPr>
                <w:rFonts w:ascii="Verdana" w:hAnsi="Verdana" w:cs="Arial"/>
                <w:i/>
              </w:rPr>
              <w:t>RF-009</w:t>
            </w:r>
          </w:p>
        </w:tc>
        <w:tc>
          <w:tcPr>
            <w:tcW w:w="4394" w:type="dxa"/>
            <w:vAlign w:val="center"/>
          </w:tcPr>
          <w:p w:rsidR="00650545" w:rsidRPr="00650545" w:rsidRDefault="00650545" w:rsidP="004914A5">
            <w:pPr>
              <w:rPr>
                <w:rFonts w:ascii="Verdana" w:hAnsi="Verdana" w:cs="Arial"/>
                <w:i/>
              </w:rPr>
            </w:pPr>
            <w:r w:rsidRPr="00650545">
              <w:rPr>
                <w:rFonts w:ascii="Verdana" w:hAnsi="Verdana" w:cs="Arial"/>
                <w:i/>
                <w:iCs/>
              </w:rPr>
              <w:t>Registrar Orden de compra</w:t>
            </w:r>
          </w:p>
        </w:tc>
        <w:tc>
          <w:tcPr>
            <w:tcW w:w="2198" w:type="dxa"/>
            <w:vMerge/>
          </w:tcPr>
          <w:p w:rsidR="00650545" w:rsidRDefault="00650545" w:rsidP="004914A5">
            <w:pPr>
              <w:rPr>
                <w:rFonts w:ascii="Verdana" w:hAnsi="Verdana" w:cs="Arial"/>
                <w:i/>
                <w:color w:val="0000FF"/>
              </w:rPr>
            </w:pPr>
          </w:p>
        </w:tc>
      </w:tr>
      <w:tr w:rsidR="00650545" w:rsidRPr="00C1122A" w:rsidTr="00FF4CE3">
        <w:trPr>
          <w:jc w:val="right"/>
        </w:trPr>
        <w:tc>
          <w:tcPr>
            <w:tcW w:w="1416" w:type="dxa"/>
            <w:vAlign w:val="center"/>
          </w:tcPr>
          <w:p w:rsidR="00650545" w:rsidRPr="00650545" w:rsidRDefault="00650545" w:rsidP="004914A5">
            <w:pPr>
              <w:rPr>
                <w:rFonts w:ascii="Verdana" w:hAnsi="Verdana" w:cs="Arial"/>
                <w:i/>
              </w:rPr>
            </w:pPr>
            <w:r w:rsidRPr="00650545">
              <w:rPr>
                <w:rFonts w:ascii="Verdana" w:hAnsi="Verdana" w:cs="Arial"/>
                <w:i/>
              </w:rPr>
              <w:t>RF-010</w:t>
            </w:r>
          </w:p>
        </w:tc>
        <w:tc>
          <w:tcPr>
            <w:tcW w:w="4394" w:type="dxa"/>
            <w:vAlign w:val="center"/>
          </w:tcPr>
          <w:p w:rsidR="00650545" w:rsidRPr="00650545" w:rsidRDefault="00650545" w:rsidP="004914A5">
            <w:pPr>
              <w:rPr>
                <w:rFonts w:ascii="Verdana" w:hAnsi="Verdana" w:cs="Arial"/>
                <w:i/>
              </w:rPr>
            </w:pPr>
            <w:r w:rsidRPr="00650545">
              <w:rPr>
                <w:rFonts w:ascii="Verdana" w:hAnsi="Verdana" w:cs="Arial"/>
                <w:i/>
                <w:iCs/>
              </w:rPr>
              <w:t>Registrar Insumos en Almacén</w:t>
            </w:r>
          </w:p>
        </w:tc>
        <w:tc>
          <w:tcPr>
            <w:tcW w:w="2198" w:type="dxa"/>
            <w:vMerge/>
          </w:tcPr>
          <w:p w:rsidR="00650545" w:rsidRDefault="00650545" w:rsidP="004914A5">
            <w:pPr>
              <w:rPr>
                <w:rFonts w:ascii="Verdana" w:hAnsi="Verdana" w:cs="Arial"/>
                <w:i/>
                <w:color w:val="0000FF"/>
              </w:rPr>
            </w:pPr>
          </w:p>
        </w:tc>
      </w:tr>
      <w:tr w:rsidR="00650545" w:rsidRPr="00C1122A" w:rsidTr="00FF4CE3">
        <w:trPr>
          <w:jc w:val="right"/>
        </w:trPr>
        <w:tc>
          <w:tcPr>
            <w:tcW w:w="1416" w:type="dxa"/>
            <w:vAlign w:val="center"/>
          </w:tcPr>
          <w:p w:rsidR="00650545" w:rsidRPr="00650545" w:rsidRDefault="00650545" w:rsidP="00650545">
            <w:pPr>
              <w:rPr>
                <w:rFonts w:ascii="Verdana" w:hAnsi="Verdana" w:cs="Arial"/>
                <w:i/>
              </w:rPr>
            </w:pPr>
            <w:r w:rsidRPr="00650545">
              <w:rPr>
                <w:rFonts w:ascii="Verdana" w:hAnsi="Verdana" w:cs="Arial"/>
                <w:i/>
              </w:rPr>
              <w:t>RF-011</w:t>
            </w:r>
          </w:p>
        </w:tc>
        <w:tc>
          <w:tcPr>
            <w:tcW w:w="4394" w:type="dxa"/>
            <w:vAlign w:val="center"/>
          </w:tcPr>
          <w:p w:rsidR="00650545" w:rsidRPr="00650545" w:rsidRDefault="00650545" w:rsidP="004914A5">
            <w:pPr>
              <w:rPr>
                <w:rFonts w:ascii="Verdana" w:hAnsi="Verdana" w:cs="Arial"/>
                <w:i/>
              </w:rPr>
            </w:pPr>
            <w:r w:rsidRPr="00650545">
              <w:rPr>
                <w:rFonts w:ascii="Verdana" w:hAnsi="Verdana" w:cs="Arial"/>
                <w:i/>
                <w:iCs/>
              </w:rPr>
              <w:t>Registrar Pago de facturas</w:t>
            </w:r>
          </w:p>
        </w:tc>
        <w:tc>
          <w:tcPr>
            <w:tcW w:w="2198" w:type="dxa"/>
            <w:vMerge/>
          </w:tcPr>
          <w:p w:rsidR="00650545" w:rsidRDefault="00650545" w:rsidP="004914A5">
            <w:pPr>
              <w:rPr>
                <w:rFonts w:ascii="Verdana" w:hAnsi="Verdana" w:cs="Arial"/>
                <w:i/>
                <w:color w:val="0000FF"/>
              </w:rPr>
            </w:pPr>
          </w:p>
        </w:tc>
      </w:tr>
    </w:tbl>
    <w:p w:rsidR="00047573" w:rsidRPr="00C1122A" w:rsidRDefault="00047573" w:rsidP="00326D41">
      <w:pPr>
        <w:pStyle w:val="Ttulo1"/>
        <w:numPr>
          <w:ilvl w:val="0"/>
          <w:numId w:val="4"/>
        </w:numPr>
        <w:ind w:left="567" w:hanging="567"/>
        <w:rPr>
          <w:rFonts w:ascii="Verdana" w:hAnsi="Verdana"/>
          <w:sz w:val="22"/>
          <w:szCs w:val="22"/>
          <w:lang w:val="es-PE"/>
        </w:rPr>
      </w:pPr>
      <w:bookmarkStart w:id="2" w:name="_Toc423878336"/>
      <w:r w:rsidRPr="00C1122A">
        <w:rPr>
          <w:rFonts w:ascii="Verdana" w:hAnsi="Verdana"/>
          <w:sz w:val="22"/>
          <w:szCs w:val="22"/>
          <w:lang w:val="es-PE"/>
        </w:rPr>
        <w:t>Requisitos No Funcionales</w:t>
      </w:r>
      <w:bookmarkEnd w:id="2"/>
    </w:p>
    <w:p w:rsidR="00047573" w:rsidRPr="004B7910" w:rsidRDefault="00047573" w:rsidP="00047573">
      <w:pPr>
        <w:jc w:val="center"/>
        <w:rPr>
          <w:rFonts w:ascii="Verdana" w:hAnsi="Verdana" w:cs="Arial"/>
          <w:b/>
        </w:rPr>
      </w:pPr>
    </w:p>
    <w:tbl>
      <w:tblPr>
        <w:tblW w:w="8716"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2"/>
        <w:gridCol w:w="1134"/>
        <w:gridCol w:w="2552"/>
        <w:gridCol w:w="3048"/>
      </w:tblGrid>
      <w:tr w:rsidR="0023742D" w:rsidRPr="00BE793E" w:rsidTr="006E5F08">
        <w:trPr>
          <w:tblHeader/>
          <w:jc w:val="right"/>
        </w:trPr>
        <w:tc>
          <w:tcPr>
            <w:tcW w:w="1982" w:type="dxa"/>
            <w:shd w:val="clear" w:color="auto" w:fill="B3B3B3"/>
          </w:tcPr>
          <w:p w:rsidR="0023742D" w:rsidRPr="00BE793E" w:rsidRDefault="0023742D" w:rsidP="004914A5">
            <w:pPr>
              <w:jc w:val="center"/>
              <w:rPr>
                <w:rFonts w:ascii="Verdana" w:hAnsi="Verdana" w:cs="Arial"/>
                <w:b/>
              </w:rPr>
            </w:pPr>
            <w:r w:rsidRPr="00BE793E">
              <w:rPr>
                <w:rFonts w:ascii="Verdana" w:hAnsi="Verdana" w:cs="Arial"/>
                <w:b/>
              </w:rPr>
              <w:t>Tipo de Requisito</w:t>
            </w:r>
          </w:p>
        </w:tc>
        <w:tc>
          <w:tcPr>
            <w:tcW w:w="1134" w:type="dxa"/>
            <w:shd w:val="clear" w:color="auto" w:fill="B3B3B3"/>
            <w:vAlign w:val="center"/>
          </w:tcPr>
          <w:p w:rsidR="0023742D" w:rsidRPr="00BE793E" w:rsidRDefault="0023742D" w:rsidP="004914A5">
            <w:pPr>
              <w:jc w:val="center"/>
              <w:rPr>
                <w:rFonts w:ascii="Verdana" w:hAnsi="Verdana" w:cs="Arial"/>
                <w:b/>
              </w:rPr>
            </w:pPr>
            <w:r w:rsidRPr="00BE793E">
              <w:rPr>
                <w:rFonts w:ascii="Verdana" w:hAnsi="Verdana" w:cs="Arial"/>
                <w:b/>
              </w:rPr>
              <w:t>Código</w:t>
            </w:r>
          </w:p>
        </w:tc>
        <w:tc>
          <w:tcPr>
            <w:tcW w:w="2552" w:type="dxa"/>
            <w:shd w:val="clear" w:color="auto" w:fill="B3B3B3"/>
            <w:vAlign w:val="center"/>
          </w:tcPr>
          <w:p w:rsidR="0023742D" w:rsidRPr="00BE793E" w:rsidRDefault="0023742D" w:rsidP="004914A5">
            <w:pPr>
              <w:jc w:val="center"/>
              <w:rPr>
                <w:rFonts w:ascii="Verdana" w:hAnsi="Verdana" w:cs="Arial"/>
                <w:b/>
              </w:rPr>
            </w:pPr>
            <w:r w:rsidRPr="00BE793E">
              <w:rPr>
                <w:rFonts w:ascii="Verdana" w:hAnsi="Verdana" w:cs="Arial"/>
                <w:b/>
              </w:rPr>
              <w:t>Descripción</w:t>
            </w:r>
          </w:p>
        </w:tc>
        <w:tc>
          <w:tcPr>
            <w:tcW w:w="3048" w:type="dxa"/>
            <w:shd w:val="clear" w:color="auto" w:fill="B3B3B3"/>
          </w:tcPr>
          <w:p w:rsidR="0023742D" w:rsidRPr="00BE793E" w:rsidRDefault="0023742D" w:rsidP="004914A5">
            <w:pPr>
              <w:jc w:val="center"/>
              <w:rPr>
                <w:rFonts w:ascii="Verdana" w:hAnsi="Verdana" w:cs="Arial"/>
                <w:b/>
              </w:rPr>
            </w:pPr>
            <w:r w:rsidRPr="00BE793E">
              <w:rPr>
                <w:rFonts w:ascii="Verdana" w:hAnsi="Verdana" w:cs="Arial"/>
                <w:b/>
              </w:rPr>
              <w:t>Implementación</w:t>
            </w:r>
          </w:p>
        </w:tc>
      </w:tr>
      <w:tr w:rsidR="00E20502" w:rsidRPr="00BE793E" w:rsidTr="006E5F08">
        <w:trPr>
          <w:cantSplit/>
          <w:jc w:val="right"/>
        </w:trPr>
        <w:tc>
          <w:tcPr>
            <w:tcW w:w="1982" w:type="dxa"/>
            <w:vMerge w:val="restart"/>
            <w:vAlign w:val="center"/>
          </w:tcPr>
          <w:p w:rsidR="00E20502" w:rsidRPr="00BE793E" w:rsidRDefault="00E20502" w:rsidP="00C757CB">
            <w:pPr>
              <w:pStyle w:val="Textoindependiente"/>
              <w:spacing w:before="60" w:after="60"/>
              <w:rPr>
                <w:rFonts w:ascii="Verdana" w:hAnsi="Verdana" w:cs="Arial"/>
                <w:b/>
                <w:bCs/>
                <w:iCs/>
                <w:sz w:val="20"/>
              </w:rPr>
            </w:pPr>
            <w:r w:rsidRPr="00BE793E">
              <w:rPr>
                <w:rFonts w:ascii="Verdana" w:hAnsi="Verdana" w:cs="Arial"/>
                <w:b/>
                <w:bCs/>
                <w:iCs/>
                <w:sz w:val="20"/>
              </w:rPr>
              <w:t>Restricciones del Diseño</w:t>
            </w:r>
          </w:p>
          <w:p w:rsidR="00E20502" w:rsidRPr="00BE793E" w:rsidRDefault="00E20502" w:rsidP="004914A5">
            <w:pPr>
              <w:pStyle w:val="Textoindependiente"/>
              <w:spacing w:before="60" w:after="60"/>
              <w:rPr>
                <w:rFonts w:ascii="Verdana" w:hAnsi="Verdana" w:cs="Arial"/>
                <w:b/>
                <w:bCs/>
                <w:iCs/>
                <w:sz w:val="20"/>
              </w:rPr>
            </w:pPr>
          </w:p>
        </w:tc>
        <w:tc>
          <w:tcPr>
            <w:tcW w:w="1134" w:type="dxa"/>
            <w:vAlign w:val="center"/>
          </w:tcPr>
          <w:p w:rsidR="00E20502" w:rsidRPr="00BE793E" w:rsidRDefault="00E20502" w:rsidP="004914A5">
            <w:pPr>
              <w:pStyle w:val="Textoindependiente"/>
              <w:spacing w:before="60" w:after="60"/>
              <w:rPr>
                <w:rFonts w:ascii="Verdana" w:hAnsi="Verdana" w:cs="Arial"/>
                <w:i/>
                <w:iCs/>
                <w:sz w:val="20"/>
              </w:rPr>
            </w:pPr>
            <w:r w:rsidRPr="00BE793E">
              <w:rPr>
                <w:rFonts w:ascii="Verdana" w:hAnsi="Verdana" w:cs="Arial"/>
                <w:i/>
                <w:iCs/>
                <w:sz w:val="20"/>
              </w:rPr>
              <w:t>RNF-001</w:t>
            </w:r>
          </w:p>
        </w:tc>
        <w:tc>
          <w:tcPr>
            <w:tcW w:w="2552" w:type="dxa"/>
            <w:vAlign w:val="center"/>
          </w:tcPr>
          <w:p w:rsidR="00E20502" w:rsidRPr="00BE793E" w:rsidRDefault="00E20502" w:rsidP="001E1318">
            <w:pPr>
              <w:pStyle w:val="Textoindependiente"/>
              <w:spacing w:before="60" w:after="60"/>
              <w:jc w:val="both"/>
              <w:rPr>
                <w:rFonts w:ascii="Verdana" w:hAnsi="Verdana" w:cs="Arial"/>
                <w:iCs/>
                <w:sz w:val="20"/>
              </w:rPr>
            </w:pPr>
            <w:r w:rsidRPr="00BE793E">
              <w:rPr>
                <w:rFonts w:ascii="Verdana" w:hAnsi="Verdana" w:cs="Arial"/>
                <w:iCs/>
                <w:sz w:val="20"/>
              </w:rPr>
              <w:t>Proceso de desarrollo de software con la Metodología  RUP</w:t>
            </w:r>
          </w:p>
        </w:tc>
        <w:tc>
          <w:tcPr>
            <w:tcW w:w="3048" w:type="dxa"/>
          </w:tcPr>
          <w:p w:rsidR="00E20502" w:rsidRPr="00BE793E" w:rsidRDefault="00E20502" w:rsidP="001E1318">
            <w:pPr>
              <w:pStyle w:val="Textoindependiente"/>
              <w:spacing w:before="60" w:after="60"/>
              <w:jc w:val="both"/>
              <w:rPr>
                <w:rFonts w:ascii="Verdana" w:hAnsi="Verdana" w:cs="Arial"/>
                <w:iCs/>
                <w:sz w:val="20"/>
              </w:rPr>
            </w:pPr>
            <w:r w:rsidRPr="00BE793E">
              <w:rPr>
                <w:rFonts w:ascii="Verdana" w:hAnsi="Verdana" w:cs="Arial"/>
                <w:iCs/>
                <w:sz w:val="20"/>
              </w:rPr>
              <w:t>Con la Herramienta IBM Rational Software Architecty con los formatos Medesoft</w:t>
            </w:r>
          </w:p>
        </w:tc>
      </w:tr>
      <w:tr w:rsidR="00E20502" w:rsidRPr="00BE793E" w:rsidTr="006E5F08">
        <w:trPr>
          <w:cantSplit/>
          <w:jc w:val="right"/>
        </w:trPr>
        <w:tc>
          <w:tcPr>
            <w:tcW w:w="1982" w:type="dxa"/>
            <w:vMerge/>
            <w:vAlign w:val="center"/>
          </w:tcPr>
          <w:p w:rsidR="00E20502" w:rsidRPr="00BE793E" w:rsidRDefault="00E20502" w:rsidP="004914A5">
            <w:pPr>
              <w:pStyle w:val="Textoindependiente"/>
              <w:spacing w:before="60" w:after="60"/>
              <w:rPr>
                <w:rFonts w:ascii="Verdana" w:hAnsi="Verdana" w:cs="Arial"/>
                <w:b/>
                <w:bCs/>
                <w:iCs/>
                <w:sz w:val="20"/>
              </w:rPr>
            </w:pPr>
          </w:p>
        </w:tc>
        <w:tc>
          <w:tcPr>
            <w:tcW w:w="1134" w:type="dxa"/>
            <w:vAlign w:val="center"/>
          </w:tcPr>
          <w:p w:rsidR="00E20502" w:rsidRPr="00BE793E" w:rsidRDefault="00E20502" w:rsidP="004914A5">
            <w:pPr>
              <w:pStyle w:val="Textoindependiente"/>
              <w:spacing w:before="60" w:after="60"/>
              <w:rPr>
                <w:rFonts w:ascii="Verdana" w:hAnsi="Verdana" w:cs="Arial"/>
                <w:i/>
                <w:iCs/>
                <w:sz w:val="20"/>
              </w:rPr>
            </w:pPr>
            <w:r w:rsidRPr="00BE793E">
              <w:rPr>
                <w:rFonts w:ascii="Verdana" w:hAnsi="Verdana" w:cs="Arial"/>
                <w:i/>
                <w:iCs/>
                <w:sz w:val="20"/>
              </w:rPr>
              <w:t>RNF-002</w:t>
            </w:r>
          </w:p>
        </w:tc>
        <w:tc>
          <w:tcPr>
            <w:tcW w:w="2552" w:type="dxa"/>
            <w:vAlign w:val="center"/>
          </w:tcPr>
          <w:p w:rsidR="00E20502" w:rsidRPr="00BE793E" w:rsidRDefault="00E20502" w:rsidP="00C757CB">
            <w:pPr>
              <w:pStyle w:val="Textoindependiente"/>
              <w:spacing w:before="60" w:after="60"/>
              <w:rPr>
                <w:rFonts w:ascii="Verdana" w:hAnsi="Verdana" w:cs="Arial"/>
                <w:iCs/>
                <w:sz w:val="20"/>
              </w:rPr>
            </w:pPr>
            <w:r w:rsidRPr="00BE793E">
              <w:rPr>
                <w:rFonts w:ascii="Verdana" w:hAnsi="Verdana" w:cs="Arial"/>
                <w:iCs/>
                <w:sz w:val="20"/>
              </w:rPr>
              <w:t>Lenguaje de programación</w:t>
            </w:r>
          </w:p>
        </w:tc>
        <w:tc>
          <w:tcPr>
            <w:tcW w:w="3048" w:type="dxa"/>
          </w:tcPr>
          <w:p w:rsidR="00E20502" w:rsidRPr="00BE793E" w:rsidRDefault="00E20502" w:rsidP="004914A5">
            <w:pPr>
              <w:pStyle w:val="Textoindependiente"/>
              <w:spacing w:before="60" w:after="60"/>
              <w:rPr>
                <w:rFonts w:ascii="Verdana" w:hAnsi="Verdana" w:cs="Arial"/>
                <w:iCs/>
                <w:sz w:val="20"/>
              </w:rPr>
            </w:pPr>
            <w:r w:rsidRPr="00BE793E">
              <w:rPr>
                <w:rFonts w:ascii="Verdana" w:hAnsi="Verdana" w:cs="Arial"/>
                <w:iCs/>
                <w:sz w:val="20"/>
              </w:rPr>
              <w:t>Java jdk 1.6</w:t>
            </w:r>
          </w:p>
        </w:tc>
      </w:tr>
      <w:tr w:rsidR="00E20502" w:rsidRPr="00BE793E" w:rsidTr="006E5F08">
        <w:trPr>
          <w:cantSplit/>
          <w:jc w:val="right"/>
        </w:trPr>
        <w:tc>
          <w:tcPr>
            <w:tcW w:w="1982" w:type="dxa"/>
            <w:vMerge/>
            <w:vAlign w:val="center"/>
          </w:tcPr>
          <w:p w:rsidR="00E20502" w:rsidRPr="00BE793E" w:rsidRDefault="00E20502" w:rsidP="004914A5">
            <w:pPr>
              <w:pStyle w:val="Textoindependiente"/>
              <w:spacing w:before="60" w:after="60"/>
              <w:rPr>
                <w:rFonts w:ascii="Verdana" w:hAnsi="Verdana" w:cs="Arial"/>
                <w:b/>
                <w:bCs/>
                <w:iCs/>
                <w:sz w:val="20"/>
              </w:rPr>
            </w:pPr>
          </w:p>
        </w:tc>
        <w:tc>
          <w:tcPr>
            <w:tcW w:w="1134" w:type="dxa"/>
            <w:vAlign w:val="center"/>
          </w:tcPr>
          <w:p w:rsidR="00E20502" w:rsidRPr="00BE793E" w:rsidRDefault="00E20502" w:rsidP="004914A5">
            <w:pPr>
              <w:pStyle w:val="Textoindependiente"/>
              <w:spacing w:before="60" w:after="60"/>
              <w:rPr>
                <w:rFonts w:ascii="Verdana" w:hAnsi="Verdana" w:cs="Arial"/>
                <w:i/>
                <w:iCs/>
                <w:sz w:val="20"/>
              </w:rPr>
            </w:pPr>
            <w:r w:rsidRPr="00BE793E">
              <w:rPr>
                <w:rFonts w:ascii="Verdana" w:hAnsi="Verdana" w:cs="Arial"/>
                <w:i/>
                <w:iCs/>
                <w:sz w:val="20"/>
              </w:rPr>
              <w:t>RNF 003</w:t>
            </w:r>
          </w:p>
        </w:tc>
        <w:tc>
          <w:tcPr>
            <w:tcW w:w="2552" w:type="dxa"/>
            <w:vAlign w:val="center"/>
          </w:tcPr>
          <w:p w:rsidR="00E20502" w:rsidRPr="00BE793E" w:rsidRDefault="00E20502" w:rsidP="00C757CB">
            <w:pPr>
              <w:pStyle w:val="Textoindependiente"/>
              <w:spacing w:before="60" w:after="60"/>
              <w:rPr>
                <w:rFonts w:ascii="Verdana" w:hAnsi="Verdana" w:cs="Arial"/>
                <w:iCs/>
                <w:sz w:val="20"/>
              </w:rPr>
            </w:pPr>
            <w:r w:rsidRPr="00BE793E">
              <w:rPr>
                <w:rFonts w:ascii="Verdana" w:hAnsi="Verdana" w:cs="Arial"/>
                <w:iCs/>
                <w:sz w:val="20"/>
              </w:rPr>
              <w:t>base de datos</w:t>
            </w:r>
          </w:p>
        </w:tc>
        <w:tc>
          <w:tcPr>
            <w:tcW w:w="3048" w:type="dxa"/>
          </w:tcPr>
          <w:p w:rsidR="00E20502" w:rsidRPr="00BE793E" w:rsidRDefault="00E20502" w:rsidP="004914A5">
            <w:pPr>
              <w:pStyle w:val="Textoindependiente"/>
              <w:spacing w:before="60" w:after="60"/>
              <w:rPr>
                <w:rFonts w:ascii="Verdana" w:hAnsi="Verdana" w:cs="Arial"/>
                <w:iCs/>
                <w:sz w:val="20"/>
              </w:rPr>
            </w:pPr>
            <w:r w:rsidRPr="00BE793E">
              <w:rPr>
                <w:rFonts w:ascii="Verdana" w:hAnsi="Verdana" w:cs="Arial"/>
                <w:iCs/>
                <w:sz w:val="20"/>
              </w:rPr>
              <w:t>MySQL</w:t>
            </w:r>
          </w:p>
        </w:tc>
      </w:tr>
      <w:tr w:rsidR="00E20502" w:rsidRPr="00BE793E" w:rsidTr="006E5F08">
        <w:trPr>
          <w:cantSplit/>
          <w:jc w:val="right"/>
        </w:trPr>
        <w:tc>
          <w:tcPr>
            <w:tcW w:w="1982" w:type="dxa"/>
            <w:vMerge/>
            <w:vAlign w:val="center"/>
          </w:tcPr>
          <w:p w:rsidR="00E20502" w:rsidRPr="00BE793E" w:rsidRDefault="00E20502" w:rsidP="004914A5">
            <w:pPr>
              <w:pStyle w:val="Textoindependiente"/>
              <w:spacing w:before="60" w:after="60"/>
              <w:rPr>
                <w:rFonts w:ascii="Verdana" w:hAnsi="Verdana" w:cs="Arial"/>
                <w:b/>
                <w:bCs/>
                <w:iCs/>
                <w:sz w:val="20"/>
              </w:rPr>
            </w:pPr>
          </w:p>
        </w:tc>
        <w:tc>
          <w:tcPr>
            <w:tcW w:w="1134" w:type="dxa"/>
            <w:vAlign w:val="center"/>
          </w:tcPr>
          <w:p w:rsidR="00E20502" w:rsidRPr="00BE793E" w:rsidRDefault="00E20502" w:rsidP="004914A5">
            <w:pPr>
              <w:pStyle w:val="Textoindependiente"/>
              <w:spacing w:before="60" w:after="60"/>
              <w:rPr>
                <w:rFonts w:ascii="Verdana" w:hAnsi="Verdana" w:cs="Arial"/>
                <w:i/>
                <w:iCs/>
                <w:sz w:val="20"/>
              </w:rPr>
            </w:pPr>
            <w:r w:rsidRPr="00BE793E">
              <w:rPr>
                <w:rFonts w:ascii="Verdana" w:hAnsi="Verdana" w:cs="Arial"/>
                <w:i/>
                <w:iCs/>
                <w:sz w:val="20"/>
              </w:rPr>
              <w:t>RNF 004</w:t>
            </w:r>
          </w:p>
        </w:tc>
        <w:tc>
          <w:tcPr>
            <w:tcW w:w="2552" w:type="dxa"/>
            <w:vAlign w:val="center"/>
          </w:tcPr>
          <w:p w:rsidR="00E20502" w:rsidRPr="00BE793E" w:rsidRDefault="00E20502" w:rsidP="00C757CB">
            <w:pPr>
              <w:pStyle w:val="Textoindependiente"/>
              <w:spacing w:before="60" w:after="60"/>
              <w:rPr>
                <w:rFonts w:ascii="Verdana" w:hAnsi="Verdana" w:cs="Arial"/>
                <w:iCs/>
                <w:sz w:val="20"/>
              </w:rPr>
            </w:pPr>
            <w:r w:rsidRPr="00BE793E">
              <w:rPr>
                <w:rFonts w:ascii="Verdana" w:hAnsi="Verdana" w:cs="Arial"/>
                <w:iCs/>
                <w:sz w:val="20"/>
              </w:rPr>
              <w:t>Sistema operativo</w:t>
            </w:r>
          </w:p>
          <w:p w:rsidR="00E20502" w:rsidRPr="00BE793E" w:rsidRDefault="00E20502" w:rsidP="00C757CB">
            <w:pPr>
              <w:pStyle w:val="Textoindependiente"/>
              <w:spacing w:before="60" w:after="60"/>
              <w:rPr>
                <w:rFonts w:ascii="Verdana" w:hAnsi="Verdana" w:cs="Arial"/>
                <w:iCs/>
                <w:sz w:val="20"/>
              </w:rPr>
            </w:pPr>
            <w:r w:rsidRPr="00BE793E">
              <w:rPr>
                <w:rFonts w:ascii="Verdana" w:hAnsi="Verdana" w:cs="Arial"/>
                <w:iCs/>
                <w:sz w:val="20"/>
              </w:rPr>
              <w:t>Linux</w:t>
            </w:r>
          </w:p>
        </w:tc>
        <w:tc>
          <w:tcPr>
            <w:tcW w:w="3048" w:type="dxa"/>
          </w:tcPr>
          <w:p w:rsidR="00E20502" w:rsidRPr="00BE793E" w:rsidRDefault="00E20502" w:rsidP="00CE0AC1">
            <w:pPr>
              <w:pStyle w:val="Textoindependiente"/>
              <w:spacing w:before="60" w:after="60"/>
              <w:jc w:val="both"/>
              <w:rPr>
                <w:rFonts w:ascii="Verdana" w:hAnsi="Verdana" w:cs="Arial"/>
                <w:iCs/>
                <w:sz w:val="20"/>
              </w:rPr>
            </w:pPr>
            <w:r w:rsidRPr="00BE793E">
              <w:rPr>
                <w:rFonts w:ascii="Verdana" w:hAnsi="Verdana" w:cs="Arial"/>
                <w:iCs/>
                <w:sz w:val="20"/>
              </w:rPr>
              <w:t>Se deber de contar con 3 servidores que se detallan a continuación:</w:t>
            </w:r>
          </w:p>
          <w:p w:rsidR="00E20502" w:rsidRPr="00BE793E" w:rsidRDefault="00E20502" w:rsidP="00326D41">
            <w:pPr>
              <w:pStyle w:val="Textoindependiente"/>
              <w:numPr>
                <w:ilvl w:val="0"/>
                <w:numId w:val="7"/>
              </w:numPr>
              <w:spacing w:before="60" w:after="60"/>
              <w:rPr>
                <w:rFonts w:ascii="Verdana" w:hAnsi="Verdana" w:cs="Arial"/>
                <w:iCs/>
                <w:sz w:val="20"/>
              </w:rPr>
            </w:pPr>
            <w:r w:rsidRPr="00BE793E">
              <w:rPr>
                <w:rFonts w:ascii="Verdana" w:hAnsi="Verdana" w:cs="Arial"/>
                <w:iCs/>
                <w:sz w:val="20"/>
              </w:rPr>
              <w:t>Servidor de aplicaciones</w:t>
            </w:r>
          </w:p>
          <w:p w:rsidR="00E20502" w:rsidRPr="00BE793E" w:rsidRDefault="00E20502" w:rsidP="00326D41">
            <w:pPr>
              <w:pStyle w:val="Textoindependiente"/>
              <w:numPr>
                <w:ilvl w:val="0"/>
                <w:numId w:val="7"/>
              </w:numPr>
              <w:spacing w:before="60" w:after="60"/>
              <w:rPr>
                <w:rFonts w:ascii="Verdana" w:hAnsi="Verdana" w:cs="Arial"/>
                <w:iCs/>
                <w:sz w:val="20"/>
              </w:rPr>
            </w:pPr>
            <w:r w:rsidRPr="00BE793E">
              <w:rPr>
                <w:rFonts w:ascii="Verdana" w:hAnsi="Verdana" w:cs="Arial"/>
                <w:iCs/>
                <w:sz w:val="20"/>
              </w:rPr>
              <w:t xml:space="preserve">servidor web </w:t>
            </w:r>
          </w:p>
          <w:p w:rsidR="00E20502" w:rsidRPr="00BE793E" w:rsidRDefault="00E20502" w:rsidP="00326D41">
            <w:pPr>
              <w:pStyle w:val="Textoindependiente"/>
              <w:numPr>
                <w:ilvl w:val="0"/>
                <w:numId w:val="7"/>
              </w:numPr>
              <w:spacing w:before="60" w:after="60"/>
              <w:rPr>
                <w:rFonts w:ascii="Verdana" w:hAnsi="Verdana" w:cs="Arial"/>
                <w:iCs/>
                <w:sz w:val="20"/>
              </w:rPr>
            </w:pPr>
            <w:r w:rsidRPr="00BE793E">
              <w:rPr>
                <w:rFonts w:ascii="Verdana" w:hAnsi="Verdana" w:cs="Arial"/>
                <w:iCs/>
                <w:sz w:val="20"/>
              </w:rPr>
              <w:t>Servidor de base de datos</w:t>
            </w:r>
          </w:p>
        </w:tc>
      </w:tr>
      <w:tr w:rsidR="00E20502" w:rsidRPr="00BE793E" w:rsidTr="006E5F08">
        <w:trPr>
          <w:cantSplit/>
          <w:jc w:val="right"/>
        </w:trPr>
        <w:tc>
          <w:tcPr>
            <w:tcW w:w="1982" w:type="dxa"/>
            <w:vMerge w:val="restart"/>
            <w:vAlign w:val="center"/>
          </w:tcPr>
          <w:p w:rsidR="00E20502" w:rsidRPr="00BE793E" w:rsidRDefault="00E20502" w:rsidP="004914A5">
            <w:pPr>
              <w:pStyle w:val="Textoindependiente"/>
              <w:spacing w:before="60" w:after="60"/>
              <w:rPr>
                <w:rFonts w:ascii="Verdana" w:hAnsi="Verdana" w:cs="Arial"/>
                <w:b/>
                <w:bCs/>
                <w:iCs/>
                <w:color w:val="0000FF"/>
                <w:sz w:val="20"/>
              </w:rPr>
            </w:pPr>
            <w:r w:rsidRPr="00BE793E">
              <w:rPr>
                <w:rFonts w:ascii="Verdana" w:hAnsi="Verdana" w:cs="Arial"/>
                <w:b/>
                <w:bCs/>
                <w:iCs/>
                <w:sz w:val="20"/>
              </w:rPr>
              <w:t>Componentes a Adquirir</w:t>
            </w:r>
          </w:p>
        </w:tc>
        <w:tc>
          <w:tcPr>
            <w:tcW w:w="1134" w:type="dxa"/>
            <w:vAlign w:val="center"/>
          </w:tcPr>
          <w:p w:rsidR="00E20502" w:rsidRPr="00BE793E" w:rsidRDefault="00E20502" w:rsidP="004914A5">
            <w:pPr>
              <w:pStyle w:val="Textoindependiente"/>
              <w:spacing w:before="60" w:after="60"/>
              <w:rPr>
                <w:rFonts w:ascii="Verdana" w:hAnsi="Verdana" w:cs="Arial"/>
                <w:i/>
                <w:iCs/>
                <w:color w:val="0000FF"/>
                <w:sz w:val="20"/>
              </w:rPr>
            </w:pPr>
            <w:r w:rsidRPr="00BE793E">
              <w:rPr>
                <w:rFonts w:ascii="Verdana" w:hAnsi="Verdana" w:cs="Arial"/>
                <w:i/>
                <w:iCs/>
                <w:sz w:val="20"/>
              </w:rPr>
              <w:t>RNF 005</w:t>
            </w:r>
          </w:p>
        </w:tc>
        <w:tc>
          <w:tcPr>
            <w:tcW w:w="2552" w:type="dxa"/>
            <w:vAlign w:val="center"/>
          </w:tcPr>
          <w:p w:rsidR="00E20502" w:rsidRPr="00BE793E" w:rsidRDefault="00E20502" w:rsidP="00CE0AC1">
            <w:pPr>
              <w:pStyle w:val="Textoindependiente"/>
              <w:spacing w:before="60" w:after="60"/>
              <w:rPr>
                <w:rFonts w:ascii="Verdana" w:hAnsi="Verdana" w:cs="Arial"/>
                <w:iCs/>
                <w:sz w:val="20"/>
              </w:rPr>
            </w:pPr>
            <w:r w:rsidRPr="00BE793E">
              <w:rPr>
                <w:rFonts w:ascii="Verdana" w:hAnsi="Verdana" w:cs="Arial"/>
                <w:iCs/>
                <w:sz w:val="20"/>
              </w:rPr>
              <w:t>Adquirir servidor de  Aplicaciones</w:t>
            </w:r>
          </w:p>
        </w:tc>
        <w:tc>
          <w:tcPr>
            <w:tcW w:w="3048" w:type="dxa"/>
          </w:tcPr>
          <w:p w:rsidR="00E20502" w:rsidRPr="00BE793E" w:rsidRDefault="00E20502" w:rsidP="00326D41">
            <w:pPr>
              <w:pStyle w:val="Textoindependiente"/>
              <w:numPr>
                <w:ilvl w:val="0"/>
                <w:numId w:val="8"/>
              </w:numPr>
              <w:spacing w:before="60" w:after="60"/>
              <w:rPr>
                <w:rFonts w:ascii="Verdana" w:hAnsi="Verdana" w:cs="Arial"/>
                <w:iCs/>
                <w:sz w:val="20"/>
                <w:lang w:val="es-PE"/>
              </w:rPr>
            </w:pPr>
            <w:r w:rsidRPr="00BE793E">
              <w:rPr>
                <w:rFonts w:ascii="Verdana" w:hAnsi="Verdana" w:cs="Arial"/>
                <w:iCs/>
                <w:sz w:val="20"/>
                <w:lang w:val="es-PE"/>
              </w:rPr>
              <w:t>Marca :</w:t>
            </w:r>
            <w:r w:rsidR="005E219E">
              <w:rPr>
                <w:rFonts w:ascii="Verdana" w:hAnsi="Verdana" w:cs="Arial"/>
                <w:iCs/>
                <w:sz w:val="20"/>
                <w:lang w:val="es-PE"/>
              </w:rPr>
              <w:t>I</w:t>
            </w:r>
            <w:r w:rsidRPr="00BE793E">
              <w:rPr>
                <w:rFonts w:ascii="Verdana" w:hAnsi="Verdana" w:cs="Arial"/>
                <w:iCs/>
                <w:sz w:val="20"/>
                <w:lang w:val="es-PE"/>
              </w:rPr>
              <w:t>BM Power 720 Express server</w:t>
            </w:r>
          </w:p>
          <w:p w:rsidR="00E20502" w:rsidRPr="00BE793E" w:rsidRDefault="00E20502" w:rsidP="00326D41">
            <w:pPr>
              <w:pStyle w:val="Textoindependiente"/>
              <w:numPr>
                <w:ilvl w:val="0"/>
                <w:numId w:val="8"/>
              </w:numPr>
              <w:spacing w:before="60" w:after="60"/>
              <w:rPr>
                <w:rFonts w:ascii="Verdana" w:hAnsi="Verdana" w:cs="Arial"/>
                <w:iCs/>
                <w:sz w:val="20"/>
                <w:lang w:val="es-PE"/>
              </w:rPr>
            </w:pPr>
            <w:r w:rsidRPr="00BE793E">
              <w:rPr>
                <w:rFonts w:ascii="Verdana" w:hAnsi="Verdana" w:cs="Arial"/>
                <w:iCs/>
                <w:sz w:val="20"/>
                <w:lang w:val="es-PE"/>
              </w:rPr>
              <w:t>Módulos de procesador</w:t>
            </w:r>
            <w:r w:rsidRPr="00BE793E">
              <w:rPr>
                <w:rFonts w:ascii="Verdana" w:hAnsi="Verdana"/>
                <w:iCs/>
                <w:sz w:val="20"/>
                <w:lang w:val="es-PE"/>
              </w:rPr>
              <w:t> :</w:t>
            </w:r>
            <w:r w:rsidRPr="00BE793E">
              <w:rPr>
                <w:rFonts w:ascii="Verdana" w:hAnsi="Verdana" w:cs="Arial"/>
                <w:iCs/>
                <w:sz w:val="20"/>
                <w:lang w:val="es-PE"/>
              </w:rPr>
              <w:t xml:space="preserve"> 4 cores a 3,0 GHz</w:t>
            </w:r>
          </w:p>
          <w:p w:rsidR="00E20502" w:rsidRPr="00BE793E" w:rsidRDefault="00E20502" w:rsidP="00326D41">
            <w:pPr>
              <w:pStyle w:val="Textoindependiente"/>
              <w:numPr>
                <w:ilvl w:val="0"/>
                <w:numId w:val="8"/>
              </w:numPr>
              <w:spacing w:before="60" w:after="60"/>
              <w:rPr>
                <w:rFonts w:ascii="Verdana" w:hAnsi="Verdana" w:cs="Arial"/>
                <w:iCs/>
                <w:sz w:val="20"/>
                <w:lang w:val="en-US"/>
              </w:rPr>
            </w:pPr>
            <w:r w:rsidRPr="00BE793E">
              <w:rPr>
                <w:rFonts w:ascii="Verdana" w:hAnsi="Verdana" w:cs="Arial"/>
                <w:iCs/>
                <w:sz w:val="20"/>
                <w:lang w:val="en-US"/>
              </w:rPr>
              <w:t>Memoria :32 GB de Double Data Rate (DDR)</w:t>
            </w:r>
            <w:r w:rsidRPr="00BE793E">
              <w:rPr>
                <w:rFonts w:ascii="Verdana" w:hAnsi="Verdana" w:cs="Arial"/>
                <w:sz w:val="13"/>
                <w:szCs w:val="13"/>
                <w:shd w:val="clear" w:color="auto" w:fill="D7EDF8"/>
                <w:lang w:val="en-US"/>
              </w:rPr>
              <w:t> </w:t>
            </w:r>
          </w:p>
          <w:p w:rsidR="00E20502" w:rsidRPr="00BE793E" w:rsidRDefault="00E20502" w:rsidP="00326D41">
            <w:pPr>
              <w:pStyle w:val="Textoindependiente"/>
              <w:numPr>
                <w:ilvl w:val="0"/>
                <w:numId w:val="8"/>
              </w:numPr>
              <w:spacing w:before="60" w:after="60"/>
              <w:rPr>
                <w:rFonts w:ascii="Verdana" w:hAnsi="Verdana" w:cs="Arial"/>
                <w:iCs/>
                <w:sz w:val="20"/>
                <w:lang w:val="en-US"/>
              </w:rPr>
            </w:pPr>
            <w:r w:rsidRPr="00BE793E">
              <w:rPr>
                <w:rFonts w:ascii="Verdana" w:hAnsi="Verdana" w:cs="Arial"/>
                <w:iCs/>
                <w:sz w:val="20"/>
                <w:lang w:val="en-US"/>
              </w:rPr>
              <w:t>Disco : Hasta 2,4 TB</w:t>
            </w:r>
          </w:p>
          <w:p w:rsidR="00E20502" w:rsidRPr="00BE793E" w:rsidRDefault="00E20502" w:rsidP="00326D41">
            <w:pPr>
              <w:pStyle w:val="Textoindependiente"/>
              <w:numPr>
                <w:ilvl w:val="0"/>
                <w:numId w:val="8"/>
              </w:numPr>
              <w:spacing w:before="60" w:after="60"/>
              <w:rPr>
                <w:rFonts w:ascii="Verdana" w:hAnsi="Verdana" w:cs="Arial"/>
                <w:iCs/>
                <w:sz w:val="20"/>
              </w:rPr>
            </w:pPr>
            <w:r w:rsidRPr="00BE793E">
              <w:rPr>
                <w:rFonts w:ascii="Verdana" w:hAnsi="Verdana" w:cs="Arial"/>
                <w:iCs/>
                <w:sz w:val="20"/>
                <w:lang w:val="es-PE"/>
              </w:rPr>
              <w:t>Ethernet virtual integrado:</w:t>
            </w:r>
            <w:r w:rsidRPr="00BE793E">
              <w:rPr>
                <w:rFonts w:ascii="Verdana" w:hAnsi="Verdana" w:cs="Arial"/>
                <w:iCs/>
                <w:sz w:val="20"/>
              </w:rPr>
              <w:t xml:space="preserve"> </w:t>
            </w:r>
            <w:r w:rsidRPr="00BE793E">
              <w:rPr>
                <w:rFonts w:ascii="Verdana" w:hAnsi="Verdana" w:cs="Arial"/>
                <w:iCs/>
                <w:sz w:val="20"/>
                <w:lang w:val="es-PE"/>
              </w:rPr>
              <w:t>Cuatro puertos Ethernet a 10/100/1.000 megabits por segundo (Mbps)</w:t>
            </w:r>
          </w:p>
        </w:tc>
      </w:tr>
      <w:tr w:rsidR="00E20502" w:rsidRPr="00BE793E" w:rsidTr="006E5F08">
        <w:trPr>
          <w:cantSplit/>
          <w:jc w:val="right"/>
        </w:trPr>
        <w:tc>
          <w:tcPr>
            <w:tcW w:w="1982" w:type="dxa"/>
            <w:vMerge/>
            <w:vAlign w:val="center"/>
          </w:tcPr>
          <w:p w:rsidR="00E20502" w:rsidRPr="00BE793E" w:rsidRDefault="00E20502" w:rsidP="004914A5">
            <w:pPr>
              <w:pStyle w:val="Textoindependiente"/>
              <w:spacing w:before="60" w:after="60"/>
              <w:rPr>
                <w:rFonts w:ascii="Verdana" w:hAnsi="Verdana" w:cs="Arial"/>
                <w:iCs/>
                <w:sz w:val="20"/>
              </w:rPr>
            </w:pPr>
          </w:p>
        </w:tc>
        <w:tc>
          <w:tcPr>
            <w:tcW w:w="1134" w:type="dxa"/>
            <w:vAlign w:val="center"/>
          </w:tcPr>
          <w:p w:rsidR="00E20502" w:rsidRPr="00BE793E" w:rsidRDefault="00E20502" w:rsidP="004914A5">
            <w:pPr>
              <w:pStyle w:val="Textoindependiente"/>
              <w:spacing w:before="60" w:after="60"/>
              <w:rPr>
                <w:rFonts w:ascii="Verdana" w:hAnsi="Verdana" w:cs="Arial"/>
                <w:iCs/>
                <w:sz w:val="20"/>
              </w:rPr>
            </w:pPr>
            <w:r w:rsidRPr="00BE793E">
              <w:rPr>
                <w:rFonts w:ascii="Verdana" w:hAnsi="Verdana" w:cs="Arial"/>
                <w:iCs/>
                <w:sz w:val="20"/>
              </w:rPr>
              <w:t>RNF-006</w:t>
            </w:r>
          </w:p>
        </w:tc>
        <w:tc>
          <w:tcPr>
            <w:tcW w:w="2552" w:type="dxa"/>
            <w:vAlign w:val="center"/>
          </w:tcPr>
          <w:p w:rsidR="00E20502" w:rsidRPr="00BE793E" w:rsidRDefault="00E20502" w:rsidP="004914A5">
            <w:pPr>
              <w:pStyle w:val="Textoindependiente"/>
              <w:spacing w:before="60" w:after="60"/>
              <w:rPr>
                <w:rFonts w:ascii="Verdana" w:hAnsi="Verdana" w:cs="Arial"/>
                <w:iCs/>
                <w:sz w:val="20"/>
              </w:rPr>
            </w:pPr>
            <w:r w:rsidRPr="00BE793E">
              <w:rPr>
                <w:rFonts w:ascii="Verdana" w:hAnsi="Verdana" w:cs="Arial"/>
                <w:iCs/>
                <w:sz w:val="20"/>
              </w:rPr>
              <w:t>20 estaciones de trabajo</w:t>
            </w:r>
          </w:p>
        </w:tc>
        <w:tc>
          <w:tcPr>
            <w:tcW w:w="3048" w:type="dxa"/>
          </w:tcPr>
          <w:p w:rsidR="00E20502" w:rsidRPr="00BE793E" w:rsidRDefault="00E20502" w:rsidP="00326D41">
            <w:pPr>
              <w:pStyle w:val="Textoindependiente"/>
              <w:numPr>
                <w:ilvl w:val="0"/>
                <w:numId w:val="8"/>
              </w:numPr>
              <w:spacing w:before="60" w:after="60"/>
              <w:rPr>
                <w:rFonts w:ascii="Verdana" w:hAnsi="Verdana" w:cs="Arial"/>
                <w:iCs/>
                <w:sz w:val="20"/>
              </w:rPr>
            </w:pPr>
            <w:r w:rsidRPr="00BE793E">
              <w:rPr>
                <w:rFonts w:ascii="Verdana" w:hAnsi="Verdana" w:cs="Arial"/>
                <w:iCs/>
                <w:sz w:val="20"/>
              </w:rPr>
              <w:t>Procesador : Intel I3</w:t>
            </w:r>
          </w:p>
          <w:p w:rsidR="00E20502" w:rsidRPr="00BE793E" w:rsidRDefault="00E20502" w:rsidP="00326D41">
            <w:pPr>
              <w:pStyle w:val="Textoindependiente"/>
              <w:numPr>
                <w:ilvl w:val="0"/>
                <w:numId w:val="8"/>
              </w:numPr>
              <w:spacing w:before="60" w:after="60"/>
              <w:rPr>
                <w:rFonts w:ascii="Verdana" w:hAnsi="Verdana" w:cs="Arial"/>
                <w:iCs/>
                <w:sz w:val="20"/>
              </w:rPr>
            </w:pPr>
            <w:r w:rsidRPr="00BE793E">
              <w:rPr>
                <w:rFonts w:ascii="Verdana" w:hAnsi="Verdana" w:cs="Arial"/>
                <w:iCs/>
                <w:sz w:val="20"/>
              </w:rPr>
              <w:t>Memoria : Ram 6</w:t>
            </w:r>
          </w:p>
          <w:p w:rsidR="00E20502" w:rsidRPr="00BE793E" w:rsidRDefault="00E20502" w:rsidP="00326D41">
            <w:pPr>
              <w:pStyle w:val="Textoindependiente"/>
              <w:numPr>
                <w:ilvl w:val="0"/>
                <w:numId w:val="8"/>
              </w:numPr>
              <w:spacing w:before="60" w:after="60"/>
              <w:rPr>
                <w:rFonts w:ascii="Verdana" w:hAnsi="Verdana" w:cs="Arial"/>
                <w:iCs/>
                <w:sz w:val="20"/>
              </w:rPr>
            </w:pPr>
            <w:r w:rsidRPr="00BE793E">
              <w:rPr>
                <w:rFonts w:ascii="Verdana" w:hAnsi="Verdana" w:cs="Arial"/>
                <w:iCs/>
                <w:sz w:val="20"/>
              </w:rPr>
              <w:t>Disco : 500 GB</w:t>
            </w:r>
          </w:p>
          <w:p w:rsidR="00E20502" w:rsidRPr="00BE793E" w:rsidRDefault="00E20502" w:rsidP="004914A5">
            <w:pPr>
              <w:pStyle w:val="Textoindependiente"/>
              <w:spacing w:before="60" w:after="60"/>
              <w:rPr>
                <w:rFonts w:ascii="Verdana" w:hAnsi="Verdana" w:cs="Arial"/>
                <w:iCs/>
                <w:sz w:val="20"/>
              </w:rPr>
            </w:pPr>
          </w:p>
        </w:tc>
      </w:tr>
      <w:tr w:rsidR="00464166" w:rsidRPr="00BE793E" w:rsidTr="006E5F08">
        <w:trPr>
          <w:cantSplit/>
          <w:trHeight w:val="936"/>
          <w:jc w:val="right"/>
        </w:trPr>
        <w:tc>
          <w:tcPr>
            <w:tcW w:w="1982" w:type="dxa"/>
            <w:vMerge w:val="restart"/>
            <w:vAlign w:val="center"/>
          </w:tcPr>
          <w:p w:rsidR="00464166" w:rsidRPr="00BE793E" w:rsidRDefault="00464166" w:rsidP="001E1318">
            <w:pPr>
              <w:pStyle w:val="Textoindependiente"/>
              <w:spacing w:before="60" w:after="60"/>
              <w:rPr>
                <w:rFonts w:ascii="Verdana" w:hAnsi="Verdana" w:cs="Arial"/>
                <w:b/>
                <w:bCs/>
                <w:i/>
                <w:sz w:val="20"/>
              </w:rPr>
            </w:pPr>
            <w:r w:rsidRPr="00BE793E">
              <w:rPr>
                <w:rFonts w:ascii="Verdana" w:hAnsi="Verdana" w:cs="Arial"/>
                <w:b/>
                <w:bCs/>
                <w:i/>
                <w:sz w:val="20"/>
              </w:rPr>
              <w:lastRenderedPageBreak/>
              <w:t>Interfaces de Usuario</w:t>
            </w:r>
          </w:p>
          <w:p w:rsidR="00464166" w:rsidRPr="00BE793E" w:rsidRDefault="00464166" w:rsidP="004914A5">
            <w:pPr>
              <w:pStyle w:val="Textoindependiente"/>
              <w:spacing w:before="60" w:after="60"/>
              <w:rPr>
                <w:rFonts w:ascii="Verdana" w:hAnsi="Verdana" w:cs="Arial"/>
                <w:b/>
                <w:bCs/>
                <w:i/>
                <w:color w:val="0000FF"/>
                <w:sz w:val="20"/>
              </w:rPr>
            </w:pPr>
          </w:p>
        </w:tc>
        <w:tc>
          <w:tcPr>
            <w:tcW w:w="1134" w:type="dxa"/>
            <w:vAlign w:val="center"/>
          </w:tcPr>
          <w:p w:rsidR="00464166" w:rsidRPr="005E219E" w:rsidRDefault="00464166" w:rsidP="004914A5">
            <w:pPr>
              <w:pStyle w:val="Textoindependiente"/>
              <w:spacing w:before="60" w:after="60"/>
              <w:rPr>
                <w:rFonts w:ascii="Verdana" w:hAnsi="Verdana" w:cs="Arial"/>
                <w:i/>
                <w:iCs/>
                <w:sz w:val="20"/>
              </w:rPr>
            </w:pPr>
            <w:r w:rsidRPr="005E219E">
              <w:rPr>
                <w:rFonts w:ascii="Verdana" w:hAnsi="Verdana" w:cs="Arial"/>
                <w:i/>
                <w:iCs/>
                <w:sz w:val="20"/>
              </w:rPr>
              <w:t>RNF-007</w:t>
            </w:r>
          </w:p>
          <w:p w:rsidR="00464166" w:rsidRPr="005E219E" w:rsidRDefault="00464166" w:rsidP="002023E4">
            <w:pPr>
              <w:pStyle w:val="Default"/>
              <w:rPr>
                <w:rFonts w:ascii="Verdana" w:hAnsi="Verdana"/>
                <w:i/>
                <w:iCs/>
                <w:color w:val="auto"/>
                <w:sz w:val="20"/>
                <w:szCs w:val="20"/>
                <w:lang w:val="es-ES" w:eastAsia="es-ES"/>
              </w:rPr>
            </w:pPr>
            <w:r w:rsidRPr="005E219E">
              <w:rPr>
                <w:rFonts w:ascii="Verdana" w:hAnsi="Verdana"/>
                <w:i/>
                <w:iCs/>
                <w:color w:val="auto"/>
                <w:sz w:val="20"/>
                <w:szCs w:val="20"/>
                <w:lang w:val="es-ES" w:eastAsia="es-ES"/>
              </w:rPr>
              <w:t xml:space="preserve">Facilidad de Uso (Usability) </w:t>
            </w:r>
          </w:p>
        </w:tc>
        <w:tc>
          <w:tcPr>
            <w:tcW w:w="2552" w:type="dxa"/>
            <w:vAlign w:val="center"/>
          </w:tcPr>
          <w:p w:rsidR="00464166" w:rsidRPr="005E219E" w:rsidRDefault="00464166" w:rsidP="002023E4">
            <w:pPr>
              <w:pStyle w:val="Default"/>
              <w:jc w:val="both"/>
              <w:rPr>
                <w:rFonts w:ascii="Verdana" w:hAnsi="Verdana"/>
                <w:i/>
                <w:iCs/>
                <w:color w:val="auto"/>
                <w:sz w:val="20"/>
                <w:szCs w:val="20"/>
                <w:lang w:val="es-ES" w:eastAsia="es-ES"/>
              </w:rPr>
            </w:pPr>
            <w:r w:rsidRPr="005E219E">
              <w:rPr>
                <w:rFonts w:ascii="Verdana" w:hAnsi="Verdana"/>
                <w:i/>
                <w:iCs/>
                <w:color w:val="auto"/>
                <w:sz w:val="20"/>
                <w:szCs w:val="20"/>
                <w:lang w:val="es-ES" w:eastAsia="es-ES"/>
              </w:rPr>
              <w:t xml:space="preserve">El sistema debe de manejar Ayuda en línea o “context-sensitive” </w:t>
            </w:r>
          </w:p>
        </w:tc>
        <w:tc>
          <w:tcPr>
            <w:tcW w:w="3048" w:type="dxa"/>
          </w:tcPr>
          <w:p w:rsidR="00464166" w:rsidRPr="005E219E" w:rsidRDefault="00464166" w:rsidP="00464166">
            <w:pPr>
              <w:pStyle w:val="Default"/>
              <w:jc w:val="both"/>
              <w:rPr>
                <w:rFonts w:ascii="Verdana" w:hAnsi="Verdana"/>
                <w:i/>
                <w:iCs/>
                <w:color w:val="auto"/>
                <w:sz w:val="20"/>
                <w:szCs w:val="20"/>
                <w:lang w:val="es-ES" w:eastAsia="es-ES"/>
              </w:rPr>
            </w:pPr>
            <w:r w:rsidRPr="005E219E">
              <w:rPr>
                <w:rFonts w:ascii="Verdana" w:hAnsi="Verdana"/>
                <w:i/>
                <w:iCs/>
                <w:color w:val="auto"/>
                <w:sz w:val="20"/>
                <w:szCs w:val="20"/>
                <w:lang w:val="es-ES" w:eastAsia="es-ES"/>
              </w:rPr>
              <w:t>Se trabajara con HTML Help Workshop, es una aplicación para crear y administrar proyectos de ayuda.</w:t>
            </w:r>
          </w:p>
        </w:tc>
      </w:tr>
      <w:tr w:rsidR="00464166" w:rsidRPr="00BE793E" w:rsidTr="006E5F08">
        <w:trPr>
          <w:cantSplit/>
          <w:jc w:val="right"/>
        </w:trPr>
        <w:tc>
          <w:tcPr>
            <w:tcW w:w="1982" w:type="dxa"/>
            <w:vMerge/>
            <w:vAlign w:val="center"/>
          </w:tcPr>
          <w:p w:rsidR="00464166" w:rsidRPr="00BE793E" w:rsidRDefault="00464166" w:rsidP="004914A5">
            <w:pPr>
              <w:pStyle w:val="Textoindependiente"/>
              <w:spacing w:before="60" w:after="60"/>
              <w:rPr>
                <w:rFonts w:ascii="Verdana" w:hAnsi="Verdana" w:cs="Arial"/>
                <w:b/>
                <w:bCs/>
                <w:i/>
                <w:color w:val="0000FF"/>
                <w:sz w:val="20"/>
              </w:rPr>
            </w:pPr>
          </w:p>
        </w:tc>
        <w:tc>
          <w:tcPr>
            <w:tcW w:w="1134" w:type="dxa"/>
            <w:vAlign w:val="center"/>
          </w:tcPr>
          <w:p w:rsidR="00464166" w:rsidRPr="005E219E" w:rsidRDefault="00464166" w:rsidP="0018792E">
            <w:pPr>
              <w:pStyle w:val="Textoindependiente"/>
              <w:spacing w:before="60" w:after="60"/>
              <w:rPr>
                <w:rFonts w:ascii="Verdana" w:hAnsi="Verdana" w:cs="Arial"/>
                <w:i/>
                <w:iCs/>
                <w:sz w:val="20"/>
              </w:rPr>
            </w:pPr>
            <w:r w:rsidRPr="005E219E">
              <w:rPr>
                <w:rFonts w:ascii="Verdana" w:hAnsi="Verdana" w:cs="Arial"/>
                <w:i/>
                <w:iCs/>
                <w:sz w:val="20"/>
              </w:rPr>
              <w:t>RNF-008</w:t>
            </w:r>
          </w:p>
          <w:p w:rsidR="00464166" w:rsidRPr="005E219E" w:rsidRDefault="00464166" w:rsidP="000142BE">
            <w:pPr>
              <w:pStyle w:val="Default"/>
              <w:rPr>
                <w:rFonts w:ascii="Verdana" w:hAnsi="Verdana"/>
                <w:i/>
                <w:iCs/>
                <w:color w:val="auto"/>
                <w:sz w:val="20"/>
                <w:szCs w:val="20"/>
                <w:lang w:val="es-ES" w:eastAsia="es-ES"/>
              </w:rPr>
            </w:pPr>
            <w:r w:rsidRPr="005E219E">
              <w:rPr>
                <w:rFonts w:ascii="Verdana" w:hAnsi="Verdana"/>
                <w:i/>
                <w:iCs/>
                <w:color w:val="auto"/>
                <w:sz w:val="20"/>
                <w:szCs w:val="20"/>
                <w:lang w:val="es-ES" w:eastAsia="es-ES"/>
              </w:rPr>
              <w:t>Facilidad de Uso (Usability</w:t>
            </w:r>
          </w:p>
        </w:tc>
        <w:tc>
          <w:tcPr>
            <w:tcW w:w="2552" w:type="dxa"/>
            <w:vAlign w:val="center"/>
          </w:tcPr>
          <w:p w:rsidR="00464166" w:rsidRPr="005E219E" w:rsidRDefault="00464166" w:rsidP="0018792E">
            <w:pPr>
              <w:pStyle w:val="Default"/>
              <w:jc w:val="both"/>
              <w:rPr>
                <w:rFonts w:ascii="Verdana" w:hAnsi="Verdana"/>
                <w:i/>
                <w:iCs/>
                <w:color w:val="auto"/>
                <w:sz w:val="20"/>
                <w:szCs w:val="20"/>
                <w:lang w:val="es-ES" w:eastAsia="es-ES"/>
              </w:rPr>
            </w:pPr>
            <w:r w:rsidRPr="005E219E">
              <w:rPr>
                <w:rFonts w:ascii="Verdana" w:hAnsi="Verdana"/>
                <w:i/>
                <w:iCs/>
                <w:color w:val="auto"/>
                <w:sz w:val="20"/>
                <w:szCs w:val="20"/>
                <w:lang w:val="es-ES" w:eastAsia="es-ES"/>
              </w:rPr>
              <w:t xml:space="preserve">El sistema debe de validar en línea los formularios con mensajes tooltip text </w:t>
            </w:r>
          </w:p>
        </w:tc>
        <w:tc>
          <w:tcPr>
            <w:tcW w:w="3048" w:type="dxa"/>
          </w:tcPr>
          <w:p w:rsidR="00464166" w:rsidRPr="005E219E" w:rsidRDefault="00464166" w:rsidP="00FF4CE3">
            <w:pPr>
              <w:pStyle w:val="Default"/>
              <w:jc w:val="both"/>
              <w:rPr>
                <w:rFonts w:ascii="Verdana" w:hAnsi="Verdana"/>
                <w:i/>
                <w:iCs/>
                <w:color w:val="auto"/>
                <w:sz w:val="20"/>
                <w:szCs w:val="20"/>
                <w:lang w:val="es-ES" w:eastAsia="es-ES"/>
              </w:rPr>
            </w:pPr>
            <w:r w:rsidRPr="005E219E">
              <w:rPr>
                <w:rFonts w:ascii="Verdana" w:hAnsi="Verdana"/>
                <w:i/>
                <w:iCs/>
                <w:color w:val="auto"/>
                <w:sz w:val="20"/>
                <w:szCs w:val="20"/>
                <w:lang w:val="es-ES" w:eastAsia="es-ES"/>
              </w:rPr>
              <w:t>Se utilizara el framework jquery  para validar en línea o twitter Bootstrap</w:t>
            </w:r>
            <w:r w:rsidRPr="005E219E">
              <w:rPr>
                <w:i/>
                <w:iCs/>
                <w:color w:val="auto"/>
                <w:sz w:val="20"/>
                <w:szCs w:val="20"/>
                <w:lang w:val="es-ES" w:eastAsia="es-ES"/>
              </w:rPr>
              <w:t xml:space="preserve"> que </w:t>
            </w:r>
            <w:r w:rsidRPr="005E219E">
              <w:rPr>
                <w:rFonts w:ascii="Verdana" w:hAnsi="Verdana"/>
                <w:i/>
                <w:iCs/>
                <w:color w:val="auto"/>
                <w:sz w:val="20"/>
                <w:szCs w:val="20"/>
                <w:lang w:val="es-ES" w:eastAsia="es-ES"/>
              </w:rPr>
              <w:t>es un</w:t>
            </w:r>
            <w:r w:rsidRPr="005E219E">
              <w:rPr>
                <w:i/>
                <w:iCs/>
                <w:color w:val="auto"/>
                <w:sz w:val="20"/>
                <w:szCs w:val="20"/>
                <w:lang w:val="es-ES" w:eastAsia="es-ES"/>
              </w:rPr>
              <w:t> </w:t>
            </w:r>
            <w:r w:rsidRPr="005E219E">
              <w:rPr>
                <w:rFonts w:ascii="Verdana" w:hAnsi="Verdana"/>
                <w:i/>
                <w:iCs/>
                <w:color w:val="auto"/>
                <w:sz w:val="20"/>
                <w:szCs w:val="20"/>
                <w:lang w:val="es-ES" w:eastAsia="es-ES"/>
              </w:rPr>
              <w:t>framework</w:t>
            </w:r>
            <w:r w:rsidRPr="005E219E">
              <w:rPr>
                <w:i/>
                <w:iCs/>
                <w:color w:val="auto"/>
                <w:sz w:val="20"/>
                <w:szCs w:val="20"/>
                <w:lang w:val="es-ES" w:eastAsia="es-ES"/>
              </w:rPr>
              <w:t> </w:t>
            </w:r>
            <w:r w:rsidRPr="005E219E">
              <w:rPr>
                <w:rFonts w:ascii="Verdana" w:hAnsi="Verdana"/>
                <w:i/>
                <w:iCs/>
                <w:color w:val="auto"/>
                <w:sz w:val="20"/>
                <w:szCs w:val="20"/>
                <w:lang w:val="es-ES" w:eastAsia="es-ES"/>
              </w:rPr>
              <w:t xml:space="preserve"> de</w:t>
            </w:r>
            <w:r w:rsidRPr="005E219E">
              <w:rPr>
                <w:i/>
                <w:iCs/>
                <w:color w:val="auto"/>
                <w:sz w:val="20"/>
                <w:szCs w:val="20"/>
                <w:lang w:val="es-ES" w:eastAsia="es-ES"/>
              </w:rPr>
              <w:t> </w:t>
            </w:r>
            <w:r w:rsidRPr="005E219E">
              <w:rPr>
                <w:rFonts w:ascii="Verdana" w:hAnsi="Verdana"/>
                <w:i/>
                <w:iCs/>
                <w:color w:val="auto"/>
                <w:sz w:val="20"/>
                <w:szCs w:val="20"/>
                <w:lang w:val="es-ES" w:eastAsia="es-ES"/>
              </w:rPr>
              <w:t>software libre</w:t>
            </w:r>
          </w:p>
        </w:tc>
      </w:tr>
      <w:tr w:rsidR="00464166" w:rsidRPr="00BE793E" w:rsidTr="006E5F08">
        <w:trPr>
          <w:cantSplit/>
          <w:jc w:val="right"/>
        </w:trPr>
        <w:tc>
          <w:tcPr>
            <w:tcW w:w="1982" w:type="dxa"/>
            <w:vMerge/>
            <w:vAlign w:val="center"/>
          </w:tcPr>
          <w:p w:rsidR="00464166" w:rsidRPr="00BE793E" w:rsidRDefault="00464166" w:rsidP="004914A5">
            <w:pPr>
              <w:pStyle w:val="Textoindependiente"/>
              <w:spacing w:before="60" w:after="60"/>
              <w:rPr>
                <w:rFonts w:ascii="Verdana" w:hAnsi="Verdana" w:cs="Arial"/>
                <w:b/>
                <w:bCs/>
                <w:i/>
                <w:color w:val="0000FF"/>
                <w:sz w:val="20"/>
              </w:rPr>
            </w:pPr>
          </w:p>
        </w:tc>
        <w:tc>
          <w:tcPr>
            <w:tcW w:w="1134" w:type="dxa"/>
            <w:vAlign w:val="center"/>
          </w:tcPr>
          <w:p w:rsidR="00464166" w:rsidRPr="005E219E" w:rsidRDefault="00464166" w:rsidP="004914A5">
            <w:pPr>
              <w:pStyle w:val="Textoindependiente"/>
              <w:spacing w:before="60" w:after="60"/>
              <w:rPr>
                <w:rFonts w:ascii="Verdana" w:hAnsi="Verdana" w:cs="Arial"/>
                <w:i/>
                <w:iCs/>
                <w:sz w:val="20"/>
              </w:rPr>
            </w:pPr>
            <w:r w:rsidRPr="005E219E">
              <w:rPr>
                <w:rFonts w:ascii="Verdana" w:hAnsi="Verdana" w:cs="Arial"/>
                <w:i/>
                <w:iCs/>
                <w:sz w:val="20"/>
              </w:rPr>
              <w:t>RNF-009</w:t>
            </w:r>
          </w:p>
          <w:p w:rsidR="00464166" w:rsidRPr="005E219E" w:rsidRDefault="00464166" w:rsidP="002023E4">
            <w:pPr>
              <w:pStyle w:val="Default"/>
              <w:rPr>
                <w:rFonts w:ascii="Verdana" w:hAnsi="Verdana"/>
                <w:i/>
                <w:iCs/>
                <w:color w:val="auto"/>
                <w:sz w:val="20"/>
                <w:szCs w:val="20"/>
                <w:lang w:val="es-ES" w:eastAsia="es-ES"/>
              </w:rPr>
            </w:pPr>
            <w:r w:rsidRPr="005E219E">
              <w:rPr>
                <w:rFonts w:ascii="Verdana" w:hAnsi="Verdana"/>
                <w:i/>
                <w:iCs/>
                <w:color w:val="auto"/>
                <w:sz w:val="20"/>
                <w:szCs w:val="20"/>
                <w:lang w:val="es-ES" w:eastAsia="es-ES"/>
              </w:rPr>
              <w:t xml:space="preserve">Facilidad de Uso (Usability) </w:t>
            </w:r>
          </w:p>
          <w:p w:rsidR="00464166" w:rsidRPr="005E219E" w:rsidRDefault="00464166" w:rsidP="004914A5">
            <w:pPr>
              <w:pStyle w:val="Textoindependiente"/>
              <w:spacing w:before="60" w:after="60"/>
              <w:rPr>
                <w:rFonts w:ascii="Verdana" w:hAnsi="Verdana" w:cs="Arial"/>
                <w:i/>
                <w:iCs/>
                <w:sz w:val="20"/>
              </w:rPr>
            </w:pPr>
          </w:p>
        </w:tc>
        <w:tc>
          <w:tcPr>
            <w:tcW w:w="2552" w:type="dxa"/>
            <w:vAlign w:val="center"/>
          </w:tcPr>
          <w:p w:rsidR="00464166" w:rsidRPr="005E219E" w:rsidRDefault="00464166" w:rsidP="002023E4">
            <w:pPr>
              <w:pStyle w:val="Default"/>
              <w:jc w:val="both"/>
              <w:rPr>
                <w:rFonts w:ascii="Verdana" w:hAnsi="Verdana"/>
                <w:i/>
                <w:iCs/>
                <w:color w:val="auto"/>
                <w:sz w:val="20"/>
                <w:szCs w:val="20"/>
                <w:lang w:val="es-ES" w:eastAsia="es-ES"/>
              </w:rPr>
            </w:pPr>
            <w:r w:rsidRPr="005E219E">
              <w:rPr>
                <w:rFonts w:ascii="Verdana" w:hAnsi="Verdana"/>
                <w:i/>
                <w:iCs/>
                <w:color w:val="auto"/>
                <w:sz w:val="20"/>
                <w:szCs w:val="20"/>
                <w:lang w:val="es-ES" w:eastAsia="es-ES"/>
              </w:rPr>
              <w:t>El sistema debe presentar mensajes de error que permitan al usuario identificar el tipo de error y comunicarse con el administrador del sistema</w:t>
            </w:r>
          </w:p>
        </w:tc>
        <w:tc>
          <w:tcPr>
            <w:tcW w:w="3048" w:type="dxa"/>
          </w:tcPr>
          <w:p w:rsidR="00464166" w:rsidRPr="005E219E" w:rsidRDefault="00464166" w:rsidP="00FF4CE3">
            <w:pPr>
              <w:pStyle w:val="Default"/>
              <w:jc w:val="both"/>
              <w:rPr>
                <w:rFonts w:ascii="Verdana" w:hAnsi="Verdana"/>
                <w:i/>
                <w:iCs/>
                <w:color w:val="auto"/>
                <w:sz w:val="20"/>
                <w:szCs w:val="20"/>
                <w:lang w:val="es-ES" w:eastAsia="es-ES"/>
              </w:rPr>
            </w:pPr>
            <w:r w:rsidRPr="005E219E">
              <w:rPr>
                <w:rFonts w:ascii="Verdana" w:hAnsi="Verdana"/>
                <w:i/>
                <w:iCs/>
                <w:color w:val="auto"/>
                <w:sz w:val="20"/>
                <w:szCs w:val="20"/>
                <w:lang w:val="es-ES" w:eastAsia="es-ES"/>
              </w:rPr>
              <w:t>Se implementara Log4j es una biblioteca open source desarrollada en Java  que permite a los desarrolladores de software escribir mensajes de registro, cuyo propósito es dejar constancia de una determinada transacción en tiempo de ejecución</w:t>
            </w:r>
          </w:p>
        </w:tc>
      </w:tr>
      <w:tr w:rsidR="0023742D" w:rsidRPr="00BE793E" w:rsidTr="006E5F08">
        <w:trPr>
          <w:cantSplit/>
          <w:jc w:val="right"/>
        </w:trPr>
        <w:tc>
          <w:tcPr>
            <w:tcW w:w="1982" w:type="dxa"/>
            <w:vAlign w:val="center"/>
          </w:tcPr>
          <w:p w:rsidR="0023742D" w:rsidRPr="00BE793E" w:rsidRDefault="0023742D" w:rsidP="00F45404">
            <w:pPr>
              <w:pStyle w:val="Textoindependiente"/>
              <w:spacing w:before="60" w:after="60"/>
              <w:jc w:val="both"/>
              <w:rPr>
                <w:rFonts w:ascii="Verdana" w:hAnsi="Verdana" w:cs="Arial"/>
                <w:b/>
                <w:bCs/>
                <w:i/>
                <w:color w:val="FF0000"/>
                <w:sz w:val="20"/>
              </w:rPr>
            </w:pPr>
            <w:r w:rsidRPr="00BE793E">
              <w:rPr>
                <w:rFonts w:ascii="Verdana" w:hAnsi="Verdana" w:cs="Arial"/>
                <w:b/>
                <w:bCs/>
                <w:i/>
                <w:color w:val="FF0000"/>
                <w:sz w:val="20"/>
              </w:rPr>
              <w:t xml:space="preserve"> Interfaces de Hardware</w:t>
            </w:r>
          </w:p>
        </w:tc>
        <w:tc>
          <w:tcPr>
            <w:tcW w:w="1134" w:type="dxa"/>
            <w:vAlign w:val="center"/>
          </w:tcPr>
          <w:p w:rsidR="0023742D" w:rsidRPr="00BE793E" w:rsidRDefault="00987464" w:rsidP="00F45404">
            <w:pPr>
              <w:pStyle w:val="Textoindependiente"/>
              <w:spacing w:before="60" w:after="60"/>
              <w:jc w:val="both"/>
              <w:rPr>
                <w:rFonts w:ascii="Verdana" w:hAnsi="Verdana" w:cs="Arial"/>
                <w:i/>
                <w:color w:val="FF0000"/>
                <w:sz w:val="20"/>
              </w:rPr>
            </w:pPr>
            <w:r w:rsidRPr="00BE793E">
              <w:rPr>
                <w:rFonts w:ascii="Verdana" w:hAnsi="Verdana" w:cs="Arial"/>
                <w:i/>
                <w:color w:val="FF0000"/>
                <w:sz w:val="20"/>
              </w:rPr>
              <w:t>RNF-000</w:t>
            </w:r>
          </w:p>
        </w:tc>
        <w:tc>
          <w:tcPr>
            <w:tcW w:w="2552" w:type="dxa"/>
            <w:vAlign w:val="center"/>
          </w:tcPr>
          <w:p w:rsidR="0023742D" w:rsidRPr="00BE793E" w:rsidRDefault="00FF4CE3" w:rsidP="00F45404">
            <w:pPr>
              <w:pStyle w:val="Textoindependiente"/>
              <w:spacing w:before="60" w:after="60"/>
              <w:jc w:val="both"/>
              <w:rPr>
                <w:rFonts w:ascii="Verdana" w:hAnsi="Verdana" w:cs="Arial"/>
                <w:i/>
                <w:color w:val="FF0000"/>
                <w:sz w:val="20"/>
              </w:rPr>
            </w:pPr>
            <w:r w:rsidRPr="00BE793E">
              <w:rPr>
                <w:rFonts w:ascii="Verdana" w:hAnsi="Verdana" w:cs="Arial"/>
                <w:i/>
                <w:color w:val="FF0000"/>
                <w:sz w:val="20"/>
              </w:rPr>
              <w:t>No aplica</w:t>
            </w:r>
          </w:p>
        </w:tc>
        <w:tc>
          <w:tcPr>
            <w:tcW w:w="3048" w:type="dxa"/>
          </w:tcPr>
          <w:p w:rsidR="0023742D" w:rsidRPr="00BE793E" w:rsidRDefault="00F45404" w:rsidP="00F45404">
            <w:pPr>
              <w:pStyle w:val="Textoindependiente"/>
              <w:spacing w:before="60" w:after="60"/>
              <w:jc w:val="both"/>
              <w:rPr>
                <w:rFonts w:ascii="Verdana" w:hAnsi="Verdana" w:cs="Arial"/>
                <w:i/>
                <w:color w:val="FF0000"/>
                <w:sz w:val="20"/>
              </w:rPr>
            </w:pPr>
            <w:r w:rsidRPr="00BE793E">
              <w:rPr>
                <w:rFonts w:ascii="Verdana" w:hAnsi="Verdana" w:cs="Arial"/>
                <w:i/>
                <w:color w:val="FF0000"/>
                <w:sz w:val="20"/>
              </w:rPr>
              <w:t>No Aplica</w:t>
            </w:r>
          </w:p>
        </w:tc>
      </w:tr>
      <w:tr w:rsidR="0023742D" w:rsidRPr="00BE793E" w:rsidTr="006E5F08">
        <w:trPr>
          <w:cantSplit/>
          <w:jc w:val="right"/>
        </w:trPr>
        <w:tc>
          <w:tcPr>
            <w:tcW w:w="1982" w:type="dxa"/>
            <w:vAlign w:val="center"/>
          </w:tcPr>
          <w:p w:rsidR="0023742D" w:rsidRPr="005E219E" w:rsidRDefault="0023742D" w:rsidP="005E219E">
            <w:pPr>
              <w:pStyle w:val="Default"/>
              <w:jc w:val="both"/>
              <w:rPr>
                <w:rFonts w:ascii="Verdana" w:hAnsi="Verdana"/>
                <w:i/>
                <w:iCs/>
                <w:color w:val="auto"/>
                <w:sz w:val="20"/>
                <w:szCs w:val="20"/>
                <w:lang w:val="es-ES" w:eastAsia="es-ES"/>
              </w:rPr>
            </w:pPr>
            <w:r w:rsidRPr="005E219E">
              <w:rPr>
                <w:rFonts w:ascii="Verdana" w:hAnsi="Verdana"/>
                <w:i/>
                <w:iCs/>
                <w:color w:val="auto"/>
                <w:sz w:val="20"/>
                <w:szCs w:val="20"/>
                <w:lang w:val="es-ES" w:eastAsia="es-ES"/>
              </w:rPr>
              <w:t>Interfaces de Software</w:t>
            </w:r>
          </w:p>
          <w:p w:rsidR="0023742D" w:rsidRPr="005E219E" w:rsidRDefault="0023742D" w:rsidP="005E219E">
            <w:pPr>
              <w:pStyle w:val="Default"/>
              <w:jc w:val="both"/>
              <w:rPr>
                <w:rFonts w:ascii="Verdana" w:hAnsi="Verdana"/>
                <w:i/>
                <w:iCs/>
                <w:color w:val="auto"/>
                <w:sz w:val="20"/>
                <w:szCs w:val="20"/>
                <w:lang w:val="es-ES" w:eastAsia="es-ES"/>
              </w:rPr>
            </w:pPr>
          </w:p>
        </w:tc>
        <w:tc>
          <w:tcPr>
            <w:tcW w:w="1134" w:type="dxa"/>
            <w:vAlign w:val="center"/>
          </w:tcPr>
          <w:p w:rsidR="0023742D" w:rsidRPr="005E219E" w:rsidRDefault="0023742D" w:rsidP="005E219E">
            <w:pPr>
              <w:pStyle w:val="Default"/>
              <w:jc w:val="both"/>
              <w:rPr>
                <w:rFonts w:ascii="Verdana" w:hAnsi="Verdana"/>
                <w:i/>
                <w:iCs/>
                <w:color w:val="auto"/>
                <w:sz w:val="20"/>
                <w:szCs w:val="20"/>
                <w:lang w:val="es-ES" w:eastAsia="es-ES"/>
              </w:rPr>
            </w:pPr>
            <w:r w:rsidRPr="005E219E">
              <w:rPr>
                <w:rFonts w:ascii="Verdana" w:hAnsi="Verdana"/>
                <w:i/>
                <w:iCs/>
                <w:color w:val="auto"/>
                <w:sz w:val="20"/>
                <w:szCs w:val="20"/>
                <w:lang w:val="es-ES" w:eastAsia="es-ES"/>
              </w:rPr>
              <w:t>RNF-0</w:t>
            </w:r>
            <w:r w:rsidR="00987464" w:rsidRPr="005E219E">
              <w:rPr>
                <w:rFonts w:ascii="Verdana" w:hAnsi="Verdana"/>
                <w:i/>
                <w:iCs/>
                <w:color w:val="auto"/>
                <w:sz w:val="20"/>
                <w:szCs w:val="20"/>
                <w:lang w:val="es-ES" w:eastAsia="es-ES"/>
              </w:rPr>
              <w:t>10</w:t>
            </w:r>
          </w:p>
        </w:tc>
        <w:tc>
          <w:tcPr>
            <w:tcW w:w="2552" w:type="dxa"/>
            <w:vAlign w:val="center"/>
          </w:tcPr>
          <w:p w:rsidR="00987464" w:rsidRPr="005E219E" w:rsidRDefault="00987464" w:rsidP="005E219E">
            <w:pPr>
              <w:pStyle w:val="Default"/>
              <w:jc w:val="both"/>
              <w:rPr>
                <w:rFonts w:ascii="Verdana" w:hAnsi="Verdana"/>
                <w:i/>
                <w:iCs/>
                <w:color w:val="auto"/>
                <w:sz w:val="20"/>
                <w:szCs w:val="20"/>
                <w:lang w:val="es-ES" w:eastAsia="es-ES"/>
              </w:rPr>
            </w:pPr>
            <w:r w:rsidRPr="005E219E">
              <w:rPr>
                <w:rFonts w:ascii="Verdana" w:hAnsi="Verdana"/>
                <w:i/>
                <w:iCs/>
                <w:color w:val="auto"/>
                <w:sz w:val="20"/>
                <w:szCs w:val="20"/>
                <w:lang w:val="es-ES" w:eastAsia="es-ES"/>
              </w:rPr>
              <w:t>El sistema debe conectarse con un software de creación y administración  de usuarios activos (Active Directory)</w:t>
            </w:r>
          </w:p>
        </w:tc>
        <w:tc>
          <w:tcPr>
            <w:tcW w:w="3048" w:type="dxa"/>
          </w:tcPr>
          <w:p w:rsidR="0023742D" w:rsidRPr="005E219E" w:rsidRDefault="00987464" w:rsidP="005E219E">
            <w:pPr>
              <w:pStyle w:val="Default"/>
              <w:jc w:val="both"/>
              <w:rPr>
                <w:rFonts w:ascii="Verdana" w:hAnsi="Verdana"/>
                <w:i/>
                <w:iCs/>
                <w:color w:val="auto"/>
                <w:sz w:val="20"/>
                <w:szCs w:val="20"/>
                <w:lang w:val="es-ES" w:eastAsia="es-ES"/>
              </w:rPr>
            </w:pPr>
            <w:r w:rsidRPr="005E219E">
              <w:rPr>
                <w:rFonts w:ascii="Verdana" w:hAnsi="Verdana"/>
                <w:i/>
                <w:iCs/>
                <w:color w:val="auto"/>
                <w:sz w:val="20"/>
                <w:szCs w:val="20"/>
                <w:lang w:val="es-ES" w:eastAsia="es-ES"/>
              </w:rPr>
              <w:t>Se implementara el software Active Directory de Microsoft para administrar las cuentas</w:t>
            </w:r>
          </w:p>
        </w:tc>
      </w:tr>
      <w:tr w:rsidR="00464166" w:rsidRPr="00BE793E" w:rsidTr="006E5F08">
        <w:trPr>
          <w:cantSplit/>
          <w:jc w:val="right"/>
        </w:trPr>
        <w:tc>
          <w:tcPr>
            <w:tcW w:w="1982" w:type="dxa"/>
            <w:vMerge w:val="restart"/>
            <w:vAlign w:val="center"/>
          </w:tcPr>
          <w:p w:rsidR="00464166" w:rsidRPr="005E219E" w:rsidRDefault="00464166" w:rsidP="005E219E">
            <w:pPr>
              <w:pStyle w:val="Default"/>
              <w:jc w:val="both"/>
              <w:rPr>
                <w:rFonts w:ascii="Verdana" w:hAnsi="Verdana"/>
                <w:i/>
                <w:iCs/>
                <w:color w:val="auto"/>
                <w:sz w:val="20"/>
                <w:szCs w:val="20"/>
                <w:lang w:val="es-ES" w:eastAsia="es-ES"/>
              </w:rPr>
            </w:pPr>
            <w:r w:rsidRPr="005E219E">
              <w:rPr>
                <w:rFonts w:ascii="Verdana" w:hAnsi="Verdana"/>
                <w:i/>
                <w:iCs/>
                <w:color w:val="auto"/>
                <w:sz w:val="20"/>
                <w:szCs w:val="20"/>
                <w:lang w:val="es-ES" w:eastAsia="es-ES"/>
              </w:rPr>
              <w:t>Interfaces de Comunicaciones</w:t>
            </w:r>
          </w:p>
          <w:p w:rsidR="00464166" w:rsidRPr="005E219E" w:rsidRDefault="00464166" w:rsidP="005E219E">
            <w:pPr>
              <w:pStyle w:val="Default"/>
              <w:jc w:val="both"/>
              <w:rPr>
                <w:rFonts w:ascii="Verdana" w:hAnsi="Verdana"/>
                <w:i/>
                <w:iCs/>
                <w:color w:val="auto"/>
                <w:sz w:val="20"/>
                <w:szCs w:val="20"/>
                <w:lang w:val="es-ES" w:eastAsia="es-ES"/>
              </w:rPr>
            </w:pPr>
          </w:p>
        </w:tc>
        <w:tc>
          <w:tcPr>
            <w:tcW w:w="1134" w:type="dxa"/>
            <w:vAlign w:val="center"/>
          </w:tcPr>
          <w:p w:rsidR="00464166" w:rsidRPr="005E219E" w:rsidRDefault="00464166" w:rsidP="005E219E">
            <w:pPr>
              <w:pStyle w:val="Default"/>
              <w:jc w:val="both"/>
              <w:rPr>
                <w:rFonts w:ascii="Verdana" w:hAnsi="Verdana"/>
                <w:i/>
                <w:iCs/>
                <w:color w:val="auto"/>
                <w:sz w:val="20"/>
                <w:szCs w:val="20"/>
                <w:lang w:val="es-ES" w:eastAsia="es-ES"/>
              </w:rPr>
            </w:pPr>
            <w:r w:rsidRPr="005E219E">
              <w:rPr>
                <w:rFonts w:ascii="Verdana" w:hAnsi="Verdana"/>
                <w:i/>
                <w:iCs/>
                <w:color w:val="auto"/>
                <w:sz w:val="20"/>
                <w:szCs w:val="20"/>
                <w:lang w:val="es-ES" w:eastAsia="es-ES"/>
              </w:rPr>
              <w:t>RNF-011</w:t>
            </w:r>
          </w:p>
        </w:tc>
        <w:tc>
          <w:tcPr>
            <w:tcW w:w="2552" w:type="dxa"/>
            <w:vAlign w:val="center"/>
          </w:tcPr>
          <w:p w:rsidR="00464166" w:rsidRPr="005E219E" w:rsidRDefault="00464166" w:rsidP="005E219E">
            <w:pPr>
              <w:pStyle w:val="Default"/>
              <w:jc w:val="both"/>
              <w:rPr>
                <w:rFonts w:ascii="Verdana" w:hAnsi="Verdana"/>
                <w:i/>
                <w:iCs/>
                <w:color w:val="auto"/>
                <w:sz w:val="20"/>
                <w:szCs w:val="20"/>
                <w:lang w:val="es-ES" w:eastAsia="es-ES"/>
              </w:rPr>
            </w:pPr>
            <w:r w:rsidRPr="005E219E">
              <w:rPr>
                <w:rFonts w:ascii="Verdana" w:hAnsi="Verdana"/>
                <w:i/>
                <w:iCs/>
                <w:color w:val="auto"/>
                <w:sz w:val="20"/>
                <w:szCs w:val="20"/>
                <w:lang w:val="es-ES" w:eastAsia="es-ES"/>
              </w:rPr>
              <w:t>El sistema debe de contar con Línea dedicada con SUNAT para la validar los proveedores activos.</w:t>
            </w:r>
          </w:p>
        </w:tc>
        <w:tc>
          <w:tcPr>
            <w:tcW w:w="3048" w:type="dxa"/>
          </w:tcPr>
          <w:p w:rsidR="00464166" w:rsidRPr="005E219E" w:rsidRDefault="00464166" w:rsidP="005E219E">
            <w:pPr>
              <w:pStyle w:val="Default"/>
              <w:jc w:val="both"/>
              <w:rPr>
                <w:rFonts w:ascii="Verdana" w:hAnsi="Verdana"/>
                <w:i/>
                <w:iCs/>
                <w:color w:val="auto"/>
                <w:sz w:val="20"/>
                <w:szCs w:val="20"/>
                <w:lang w:val="es-ES" w:eastAsia="es-ES"/>
              </w:rPr>
            </w:pPr>
            <w:r w:rsidRPr="005E219E">
              <w:rPr>
                <w:rFonts w:ascii="Verdana" w:hAnsi="Verdana"/>
                <w:i/>
                <w:iCs/>
                <w:color w:val="auto"/>
                <w:sz w:val="20"/>
                <w:szCs w:val="20"/>
                <w:lang w:val="es-ES" w:eastAsia="es-ES"/>
              </w:rPr>
              <w:t>Se implementara una línea dedicada punto  a punto para la validación en línea de los proveedores.</w:t>
            </w:r>
          </w:p>
        </w:tc>
      </w:tr>
      <w:tr w:rsidR="00464166" w:rsidRPr="00BE793E" w:rsidTr="006E5F08">
        <w:trPr>
          <w:cantSplit/>
          <w:trHeight w:val="936"/>
          <w:jc w:val="right"/>
        </w:trPr>
        <w:tc>
          <w:tcPr>
            <w:tcW w:w="1982" w:type="dxa"/>
            <w:vMerge/>
            <w:vAlign w:val="center"/>
          </w:tcPr>
          <w:p w:rsidR="00464166" w:rsidRPr="005E219E" w:rsidRDefault="00464166" w:rsidP="005E219E">
            <w:pPr>
              <w:pStyle w:val="Default"/>
              <w:jc w:val="both"/>
              <w:rPr>
                <w:rFonts w:ascii="Verdana" w:hAnsi="Verdana"/>
                <w:i/>
                <w:iCs/>
                <w:color w:val="auto"/>
                <w:sz w:val="20"/>
                <w:szCs w:val="20"/>
                <w:lang w:val="es-ES" w:eastAsia="es-ES"/>
              </w:rPr>
            </w:pPr>
          </w:p>
        </w:tc>
        <w:tc>
          <w:tcPr>
            <w:tcW w:w="1134" w:type="dxa"/>
            <w:vAlign w:val="center"/>
          </w:tcPr>
          <w:p w:rsidR="00464166" w:rsidRPr="005E219E" w:rsidRDefault="00464166" w:rsidP="005E219E">
            <w:pPr>
              <w:pStyle w:val="Default"/>
              <w:jc w:val="both"/>
              <w:rPr>
                <w:rFonts w:ascii="Verdana" w:hAnsi="Verdana"/>
                <w:i/>
                <w:iCs/>
                <w:color w:val="auto"/>
                <w:sz w:val="20"/>
                <w:szCs w:val="20"/>
                <w:lang w:val="es-ES" w:eastAsia="es-ES"/>
              </w:rPr>
            </w:pPr>
            <w:r w:rsidRPr="005E219E">
              <w:rPr>
                <w:rFonts w:ascii="Verdana" w:hAnsi="Verdana"/>
                <w:i/>
                <w:iCs/>
                <w:color w:val="auto"/>
                <w:sz w:val="20"/>
                <w:szCs w:val="20"/>
                <w:lang w:val="es-ES" w:eastAsia="es-ES"/>
              </w:rPr>
              <w:t>RNF-012</w:t>
            </w:r>
          </w:p>
        </w:tc>
        <w:tc>
          <w:tcPr>
            <w:tcW w:w="2552" w:type="dxa"/>
            <w:vAlign w:val="center"/>
          </w:tcPr>
          <w:p w:rsidR="00464166" w:rsidRPr="005E219E" w:rsidRDefault="00464166" w:rsidP="005E219E">
            <w:pPr>
              <w:pStyle w:val="Default"/>
              <w:jc w:val="both"/>
              <w:rPr>
                <w:rFonts w:ascii="Verdana" w:hAnsi="Verdana"/>
                <w:i/>
                <w:iCs/>
                <w:color w:val="auto"/>
                <w:sz w:val="20"/>
                <w:szCs w:val="20"/>
                <w:lang w:val="es-ES" w:eastAsia="es-ES"/>
              </w:rPr>
            </w:pPr>
            <w:r w:rsidRPr="005E219E">
              <w:rPr>
                <w:rFonts w:ascii="Verdana" w:hAnsi="Verdana"/>
                <w:i/>
                <w:iCs/>
                <w:color w:val="auto"/>
                <w:sz w:val="20"/>
                <w:szCs w:val="20"/>
                <w:lang w:val="es-ES" w:eastAsia="es-ES"/>
              </w:rPr>
              <w:t>Se deberá de contar con un servicio de internet de alta velocidad.</w:t>
            </w:r>
          </w:p>
        </w:tc>
        <w:tc>
          <w:tcPr>
            <w:tcW w:w="3048" w:type="dxa"/>
          </w:tcPr>
          <w:p w:rsidR="00464166" w:rsidRPr="005E219E" w:rsidRDefault="00464166" w:rsidP="005E219E">
            <w:pPr>
              <w:pStyle w:val="Default"/>
              <w:jc w:val="both"/>
              <w:rPr>
                <w:rFonts w:ascii="Verdana" w:hAnsi="Verdana"/>
                <w:i/>
                <w:iCs/>
                <w:color w:val="auto"/>
                <w:sz w:val="20"/>
                <w:szCs w:val="20"/>
                <w:lang w:val="es-ES" w:eastAsia="es-ES"/>
              </w:rPr>
            </w:pPr>
            <w:r w:rsidRPr="005E219E">
              <w:rPr>
                <w:rFonts w:ascii="Verdana" w:hAnsi="Verdana"/>
                <w:i/>
                <w:iCs/>
                <w:color w:val="auto"/>
                <w:sz w:val="20"/>
                <w:szCs w:val="20"/>
                <w:lang w:val="es-ES" w:eastAsia="es-ES"/>
              </w:rPr>
              <w:t>Se contratara el servicio de internet Con un minimo de bajada de 18000 Kbps. y máximo de 45000 kbps</w:t>
            </w:r>
          </w:p>
        </w:tc>
      </w:tr>
      <w:tr w:rsidR="0023742D" w:rsidRPr="00BE793E" w:rsidTr="006E5F08">
        <w:trPr>
          <w:cantSplit/>
          <w:trHeight w:val="994"/>
          <w:jc w:val="right"/>
        </w:trPr>
        <w:tc>
          <w:tcPr>
            <w:tcW w:w="1982" w:type="dxa"/>
            <w:vAlign w:val="center"/>
          </w:tcPr>
          <w:p w:rsidR="0023742D" w:rsidRPr="00BE793E" w:rsidRDefault="0023742D" w:rsidP="004914A5">
            <w:pPr>
              <w:pStyle w:val="Textoindependiente"/>
              <w:spacing w:before="60" w:after="60"/>
              <w:rPr>
                <w:rFonts w:ascii="Verdana" w:hAnsi="Verdana" w:cs="Arial"/>
                <w:i/>
                <w:color w:val="FF0000"/>
                <w:sz w:val="20"/>
              </w:rPr>
            </w:pPr>
            <w:r w:rsidRPr="00BE793E">
              <w:rPr>
                <w:rFonts w:ascii="Verdana" w:hAnsi="Verdana" w:cs="Arial"/>
                <w:b/>
                <w:bCs/>
                <w:i/>
                <w:color w:val="FF0000"/>
                <w:sz w:val="20"/>
              </w:rPr>
              <w:t>Requerimientos de Licenciamiento</w:t>
            </w:r>
          </w:p>
        </w:tc>
        <w:tc>
          <w:tcPr>
            <w:tcW w:w="1134" w:type="dxa"/>
            <w:vAlign w:val="center"/>
          </w:tcPr>
          <w:p w:rsidR="0023742D" w:rsidRPr="00BE793E" w:rsidRDefault="002D1C46" w:rsidP="004914A5">
            <w:pPr>
              <w:pStyle w:val="Textoindependiente"/>
              <w:spacing w:before="60" w:after="60"/>
              <w:rPr>
                <w:rFonts w:ascii="Verdana" w:hAnsi="Verdana" w:cs="Arial"/>
                <w:i/>
                <w:color w:val="FF0000"/>
                <w:sz w:val="20"/>
              </w:rPr>
            </w:pPr>
            <w:r w:rsidRPr="00BE793E">
              <w:rPr>
                <w:rFonts w:ascii="Verdana" w:hAnsi="Verdana" w:cs="Arial"/>
                <w:i/>
                <w:color w:val="FF0000"/>
                <w:sz w:val="20"/>
              </w:rPr>
              <w:t>RNF-000</w:t>
            </w:r>
          </w:p>
        </w:tc>
        <w:tc>
          <w:tcPr>
            <w:tcW w:w="2552" w:type="dxa"/>
            <w:vAlign w:val="center"/>
          </w:tcPr>
          <w:p w:rsidR="0023742D" w:rsidRPr="00BE793E" w:rsidRDefault="002D1C46" w:rsidP="006E5F08">
            <w:pPr>
              <w:pStyle w:val="Textoindependiente"/>
              <w:spacing w:before="60" w:after="60"/>
              <w:jc w:val="both"/>
              <w:rPr>
                <w:rFonts w:ascii="Verdana" w:hAnsi="Verdana" w:cs="Arial"/>
                <w:i/>
                <w:color w:val="FF0000"/>
                <w:sz w:val="20"/>
              </w:rPr>
            </w:pPr>
            <w:r w:rsidRPr="00BE793E">
              <w:rPr>
                <w:rFonts w:ascii="Verdana" w:hAnsi="Verdana" w:cs="Arial"/>
                <w:color w:val="FF0000"/>
                <w:sz w:val="22"/>
                <w:szCs w:val="22"/>
                <w:lang w:val="es-PE" w:eastAsia="en-US"/>
              </w:rPr>
              <w:t xml:space="preserve">El sistema </w:t>
            </w:r>
            <w:r w:rsidR="006E5F08" w:rsidRPr="00BE793E">
              <w:rPr>
                <w:rFonts w:ascii="Verdana" w:hAnsi="Verdana" w:cs="Arial"/>
                <w:color w:val="FF0000"/>
                <w:sz w:val="22"/>
                <w:szCs w:val="22"/>
                <w:lang w:val="es-PE" w:eastAsia="en-US"/>
              </w:rPr>
              <w:t xml:space="preserve">usa </w:t>
            </w:r>
            <w:r w:rsidRPr="00BE793E">
              <w:rPr>
                <w:rFonts w:ascii="Verdana" w:hAnsi="Verdana" w:cs="Arial"/>
                <w:color w:val="FF0000"/>
                <w:sz w:val="22"/>
                <w:szCs w:val="22"/>
                <w:lang w:val="es-PE" w:eastAsia="en-US"/>
              </w:rPr>
              <w:t>software libre por eso n</w:t>
            </w:r>
            <w:r w:rsidR="006E5F08" w:rsidRPr="00BE793E">
              <w:rPr>
                <w:rFonts w:ascii="Verdana" w:hAnsi="Verdana" w:cs="Arial"/>
                <w:color w:val="FF0000"/>
                <w:sz w:val="22"/>
                <w:szCs w:val="22"/>
                <w:lang w:val="es-PE" w:eastAsia="en-US"/>
              </w:rPr>
              <w:t>o se</w:t>
            </w:r>
            <w:r w:rsidRPr="00BE793E">
              <w:rPr>
                <w:rFonts w:ascii="Verdana" w:hAnsi="Verdana" w:cs="Arial"/>
                <w:color w:val="FF0000"/>
                <w:sz w:val="22"/>
                <w:szCs w:val="22"/>
                <w:lang w:val="es-PE" w:eastAsia="en-US"/>
              </w:rPr>
              <w:t xml:space="preserve"> adquirirá licencias</w:t>
            </w:r>
            <w:r w:rsidRPr="00BE793E">
              <w:rPr>
                <w:rFonts w:ascii="Verdana" w:hAnsi="Verdana" w:cs="Arial"/>
                <w:i/>
                <w:color w:val="FF0000"/>
                <w:sz w:val="20"/>
              </w:rPr>
              <w:t>.</w:t>
            </w:r>
          </w:p>
        </w:tc>
        <w:tc>
          <w:tcPr>
            <w:tcW w:w="3048" w:type="dxa"/>
          </w:tcPr>
          <w:p w:rsidR="0023742D" w:rsidRPr="00BE793E" w:rsidRDefault="00F45404" w:rsidP="004914A5">
            <w:pPr>
              <w:pStyle w:val="Textoindependiente"/>
              <w:spacing w:before="60" w:after="60"/>
              <w:rPr>
                <w:rFonts w:ascii="Verdana" w:hAnsi="Verdana" w:cs="Arial"/>
                <w:i/>
                <w:color w:val="FF0000"/>
                <w:sz w:val="20"/>
              </w:rPr>
            </w:pPr>
            <w:r w:rsidRPr="00BE793E">
              <w:rPr>
                <w:rFonts w:ascii="Verdana" w:hAnsi="Verdana" w:cs="Arial"/>
                <w:i/>
                <w:color w:val="FF0000"/>
                <w:sz w:val="20"/>
              </w:rPr>
              <w:t>No Aplica</w:t>
            </w:r>
          </w:p>
        </w:tc>
      </w:tr>
      <w:tr w:rsidR="0023742D" w:rsidRPr="00BE793E" w:rsidTr="006E5F08">
        <w:trPr>
          <w:cantSplit/>
          <w:trHeight w:val="912"/>
          <w:jc w:val="right"/>
        </w:trPr>
        <w:tc>
          <w:tcPr>
            <w:tcW w:w="1982" w:type="dxa"/>
            <w:vAlign w:val="center"/>
          </w:tcPr>
          <w:p w:rsidR="0023742D" w:rsidRPr="00BE793E" w:rsidRDefault="0023742D" w:rsidP="004914A5">
            <w:pPr>
              <w:pStyle w:val="Textoindependiente"/>
              <w:spacing w:before="60" w:after="60"/>
              <w:rPr>
                <w:rFonts w:ascii="Verdana" w:hAnsi="Verdana" w:cs="Arial"/>
                <w:b/>
                <w:bCs/>
                <w:i/>
                <w:sz w:val="20"/>
              </w:rPr>
            </w:pPr>
            <w:r w:rsidRPr="00BE793E">
              <w:rPr>
                <w:rFonts w:ascii="Verdana" w:hAnsi="Verdana" w:cs="Arial"/>
                <w:b/>
                <w:bCs/>
                <w:i/>
                <w:sz w:val="20"/>
              </w:rPr>
              <w:t>Seguridad</w:t>
            </w:r>
          </w:p>
          <w:p w:rsidR="0023742D" w:rsidRPr="00BE793E" w:rsidRDefault="0023742D" w:rsidP="004914A5">
            <w:pPr>
              <w:pStyle w:val="Textoindependiente"/>
              <w:spacing w:before="60" w:after="60"/>
              <w:rPr>
                <w:rFonts w:ascii="Verdana" w:hAnsi="Verdana" w:cs="Arial"/>
                <w:b/>
                <w:bCs/>
                <w:i/>
                <w:sz w:val="20"/>
              </w:rPr>
            </w:pPr>
          </w:p>
        </w:tc>
        <w:tc>
          <w:tcPr>
            <w:tcW w:w="1134" w:type="dxa"/>
            <w:vAlign w:val="center"/>
          </w:tcPr>
          <w:p w:rsidR="0023742D" w:rsidRPr="00BE793E" w:rsidRDefault="00F45404" w:rsidP="004914A5">
            <w:pPr>
              <w:pStyle w:val="Textoindependiente"/>
              <w:spacing w:before="60" w:after="60"/>
              <w:rPr>
                <w:rFonts w:ascii="Verdana" w:hAnsi="Verdana" w:cs="Arial"/>
                <w:i/>
                <w:sz w:val="20"/>
              </w:rPr>
            </w:pPr>
            <w:r w:rsidRPr="00BE793E">
              <w:rPr>
                <w:rFonts w:ascii="Verdana" w:hAnsi="Verdana" w:cs="Arial"/>
                <w:i/>
                <w:sz w:val="20"/>
              </w:rPr>
              <w:t>RNF-013</w:t>
            </w:r>
          </w:p>
        </w:tc>
        <w:tc>
          <w:tcPr>
            <w:tcW w:w="2552" w:type="dxa"/>
            <w:vAlign w:val="center"/>
          </w:tcPr>
          <w:p w:rsidR="0023742D" w:rsidRPr="00BE793E" w:rsidRDefault="00322042" w:rsidP="00F45404">
            <w:pPr>
              <w:pStyle w:val="Textoindependiente"/>
              <w:spacing w:before="60" w:after="60"/>
              <w:jc w:val="both"/>
              <w:rPr>
                <w:rFonts w:ascii="Verdana" w:hAnsi="Verdana" w:cs="Arial"/>
                <w:i/>
                <w:color w:val="0000FF"/>
                <w:sz w:val="20"/>
              </w:rPr>
            </w:pPr>
            <w:r w:rsidRPr="00BE793E">
              <w:rPr>
                <w:rFonts w:ascii="Verdana" w:hAnsi="Verdana" w:cs="Arial"/>
                <w:sz w:val="22"/>
                <w:szCs w:val="22"/>
                <w:lang w:val="es-PE" w:eastAsia="en-US"/>
              </w:rPr>
              <w:t>El acceso al Sistema debe estar restringido por el uso de claves asignadas a cada uno de los usuarios. Sólo podrán ingresar al Sistema las</w:t>
            </w:r>
            <w:r w:rsidR="00F45404" w:rsidRPr="00BE793E">
              <w:rPr>
                <w:rFonts w:ascii="Verdana" w:hAnsi="Verdana" w:cs="Arial"/>
                <w:sz w:val="22"/>
                <w:szCs w:val="22"/>
                <w:lang w:val="es-PE" w:eastAsia="en-US"/>
              </w:rPr>
              <w:t xml:space="preserve"> personas que estén registradas.</w:t>
            </w:r>
            <w:r w:rsidRPr="00BE793E">
              <w:rPr>
                <w:rFonts w:ascii="Verdana" w:hAnsi="Verdana" w:cs="Arial"/>
                <w:sz w:val="22"/>
                <w:szCs w:val="22"/>
                <w:lang w:val="es-PE" w:eastAsia="en-US"/>
              </w:rPr>
              <w:t xml:space="preserve"> </w:t>
            </w:r>
          </w:p>
        </w:tc>
        <w:tc>
          <w:tcPr>
            <w:tcW w:w="3048" w:type="dxa"/>
          </w:tcPr>
          <w:p w:rsidR="0023742D" w:rsidRPr="00BE793E" w:rsidRDefault="00322042" w:rsidP="006E5F08">
            <w:pPr>
              <w:pStyle w:val="Textoindependiente"/>
              <w:spacing w:before="60" w:after="60"/>
              <w:jc w:val="both"/>
              <w:rPr>
                <w:rFonts w:ascii="Verdana" w:hAnsi="Verdana" w:cs="Arial"/>
                <w:i/>
                <w:sz w:val="20"/>
              </w:rPr>
            </w:pPr>
            <w:r w:rsidRPr="00BE793E">
              <w:rPr>
                <w:rFonts w:ascii="Verdana" w:hAnsi="Verdana" w:cs="Arial"/>
                <w:i/>
                <w:sz w:val="20"/>
              </w:rPr>
              <w:t xml:space="preserve">Se </w:t>
            </w:r>
            <w:r w:rsidR="00F45404" w:rsidRPr="00BE793E">
              <w:rPr>
                <w:rFonts w:ascii="Verdana" w:hAnsi="Verdana" w:cs="Arial"/>
                <w:i/>
                <w:sz w:val="20"/>
              </w:rPr>
              <w:t>deberá</w:t>
            </w:r>
            <w:r w:rsidRPr="00BE793E">
              <w:rPr>
                <w:rFonts w:ascii="Verdana" w:hAnsi="Verdana" w:cs="Arial"/>
                <w:i/>
                <w:sz w:val="20"/>
              </w:rPr>
              <w:t xml:space="preserve"> de implementar un </w:t>
            </w:r>
            <w:r w:rsidR="00BE12B1" w:rsidRPr="00BE793E">
              <w:rPr>
                <w:rFonts w:ascii="Verdana" w:hAnsi="Verdana" w:cs="Arial"/>
                <w:i/>
                <w:sz w:val="20"/>
              </w:rPr>
              <w:t>módulo</w:t>
            </w:r>
            <w:r w:rsidRPr="00BE793E">
              <w:rPr>
                <w:rFonts w:ascii="Verdana" w:hAnsi="Verdana" w:cs="Arial"/>
                <w:i/>
                <w:sz w:val="20"/>
              </w:rPr>
              <w:t xml:space="preserve"> de seguridad </w:t>
            </w:r>
            <w:r w:rsidR="00F45404" w:rsidRPr="00BE793E">
              <w:rPr>
                <w:rFonts w:ascii="Verdana" w:hAnsi="Verdana" w:cs="Arial"/>
                <w:i/>
                <w:sz w:val="20"/>
              </w:rPr>
              <w:t>que se conecte al Active D</w:t>
            </w:r>
            <w:r w:rsidRPr="00BE793E">
              <w:rPr>
                <w:rFonts w:ascii="Verdana" w:hAnsi="Verdana" w:cs="Arial"/>
                <w:i/>
                <w:sz w:val="20"/>
              </w:rPr>
              <w:t xml:space="preserve">irectory </w:t>
            </w:r>
            <w:r w:rsidR="00F45404" w:rsidRPr="00BE793E">
              <w:rPr>
                <w:rFonts w:ascii="Verdana" w:hAnsi="Verdana" w:cs="Arial"/>
                <w:i/>
                <w:sz w:val="20"/>
              </w:rPr>
              <w:t>y valide a  los usuarios activos.</w:t>
            </w:r>
          </w:p>
        </w:tc>
      </w:tr>
      <w:tr w:rsidR="00F45404" w:rsidRPr="00BE793E" w:rsidTr="006E5F08">
        <w:trPr>
          <w:cantSplit/>
          <w:trHeight w:val="710"/>
          <w:jc w:val="right"/>
        </w:trPr>
        <w:tc>
          <w:tcPr>
            <w:tcW w:w="1982" w:type="dxa"/>
            <w:vAlign w:val="center"/>
          </w:tcPr>
          <w:p w:rsidR="00F45404" w:rsidRPr="00BE793E" w:rsidRDefault="00F45404" w:rsidP="004914A5">
            <w:pPr>
              <w:pStyle w:val="Textoindependiente"/>
              <w:spacing w:before="60" w:after="60"/>
              <w:rPr>
                <w:rFonts w:ascii="Verdana" w:hAnsi="Verdana" w:cs="Arial"/>
                <w:b/>
                <w:bCs/>
                <w:i/>
                <w:sz w:val="20"/>
              </w:rPr>
            </w:pPr>
          </w:p>
        </w:tc>
        <w:tc>
          <w:tcPr>
            <w:tcW w:w="1134" w:type="dxa"/>
            <w:vAlign w:val="center"/>
          </w:tcPr>
          <w:p w:rsidR="00F45404" w:rsidRPr="00BE793E" w:rsidRDefault="00F45404" w:rsidP="004914A5">
            <w:pPr>
              <w:pStyle w:val="Textoindependiente"/>
              <w:spacing w:before="60" w:after="60"/>
              <w:rPr>
                <w:rFonts w:ascii="Verdana" w:hAnsi="Verdana" w:cs="Arial"/>
                <w:i/>
                <w:sz w:val="20"/>
              </w:rPr>
            </w:pPr>
            <w:r w:rsidRPr="00BE793E">
              <w:rPr>
                <w:rFonts w:ascii="Verdana" w:hAnsi="Verdana" w:cs="Arial"/>
                <w:i/>
                <w:sz w:val="20"/>
              </w:rPr>
              <w:t>RNF-014</w:t>
            </w:r>
          </w:p>
        </w:tc>
        <w:tc>
          <w:tcPr>
            <w:tcW w:w="2552" w:type="dxa"/>
            <w:vAlign w:val="center"/>
          </w:tcPr>
          <w:p w:rsidR="00F45404" w:rsidRPr="00BE793E" w:rsidRDefault="00F45404" w:rsidP="00F45404">
            <w:pPr>
              <w:pStyle w:val="Textoindependiente"/>
              <w:spacing w:before="60" w:after="60"/>
              <w:jc w:val="both"/>
              <w:rPr>
                <w:rFonts w:ascii="Verdana" w:hAnsi="Verdana" w:cs="Arial"/>
                <w:sz w:val="22"/>
                <w:szCs w:val="22"/>
                <w:lang w:eastAsia="en-US"/>
              </w:rPr>
            </w:pPr>
            <w:r w:rsidRPr="00BE793E">
              <w:rPr>
                <w:rFonts w:ascii="Verdana" w:hAnsi="Verdana" w:cs="Arial"/>
                <w:sz w:val="22"/>
                <w:szCs w:val="22"/>
                <w:lang w:val="es-PE" w:eastAsia="en-US"/>
              </w:rPr>
              <w:t>El sistema deberá crear  usuarios clasificados en varios tipos de usuarios (o roles) con acceso a las opciones de trabajo definidas para cada rol.</w:t>
            </w:r>
          </w:p>
        </w:tc>
        <w:tc>
          <w:tcPr>
            <w:tcW w:w="3048" w:type="dxa"/>
          </w:tcPr>
          <w:p w:rsidR="00F45404" w:rsidRPr="00BE793E" w:rsidRDefault="00F45404" w:rsidP="00F45404">
            <w:pPr>
              <w:pStyle w:val="Textoindependiente"/>
              <w:spacing w:before="60" w:after="60"/>
              <w:jc w:val="both"/>
              <w:rPr>
                <w:rFonts w:ascii="Verdana" w:hAnsi="Verdana" w:cs="Arial"/>
                <w:i/>
                <w:sz w:val="20"/>
              </w:rPr>
            </w:pPr>
            <w:r w:rsidRPr="00BE793E">
              <w:rPr>
                <w:rFonts w:ascii="Verdana" w:hAnsi="Verdana" w:cs="Arial"/>
                <w:i/>
                <w:sz w:val="20"/>
              </w:rPr>
              <w:t xml:space="preserve">Se deberá de implementar un </w:t>
            </w:r>
            <w:r w:rsidR="00BE12B1" w:rsidRPr="00BE793E">
              <w:rPr>
                <w:rFonts w:ascii="Verdana" w:hAnsi="Verdana" w:cs="Arial"/>
                <w:i/>
                <w:sz w:val="20"/>
              </w:rPr>
              <w:t>módulo</w:t>
            </w:r>
            <w:r w:rsidRPr="00BE793E">
              <w:rPr>
                <w:rFonts w:ascii="Verdana" w:hAnsi="Verdana" w:cs="Arial"/>
                <w:i/>
                <w:sz w:val="20"/>
              </w:rPr>
              <w:t xml:space="preserve"> de seguridad que pueda creer usuarios por roles y perfiles</w:t>
            </w:r>
          </w:p>
        </w:tc>
      </w:tr>
      <w:tr w:rsidR="0023742D" w:rsidRPr="00BE793E" w:rsidTr="006E5F08">
        <w:trPr>
          <w:cantSplit/>
          <w:trHeight w:val="710"/>
          <w:jc w:val="right"/>
        </w:trPr>
        <w:tc>
          <w:tcPr>
            <w:tcW w:w="1982" w:type="dxa"/>
            <w:vAlign w:val="center"/>
          </w:tcPr>
          <w:p w:rsidR="0023742D" w:rsidRPr="00BE793E" w:rsidRDefault="0023742D" w:rsidP="004914A5">
            <w:pPr>
              <w:pStyle w:val="Textoindependiente"/>
              <w:spacing w:before="60" w:after="60"/>
              <w:rPr>
                <w:rFonts w:ascii="Verdana" w:hAnsi="Verdana" w:cs="Arial"/>
                <w:b/>
                <w:bCs/>
                <w:i/>
                <w:color w:val="0000FF"/>
                <w:sz w:val="20"/>
              </w:rPr>
            </w:pPr>
          </w:p>
        </w:tc>
        <w:tc>
          <w:tcPr>
            <w:tcW w:w="1134" w:type="dxa"/>
            <w:vAlign w:val="center"/>
          </w:tcPr>
          <w:p w:rsidR="0023742D" w:rsidRPr="00BE793E" w:rsidRDefault="00F45404" w:rsidP="00F45404">
            <w:pPr>
              <w:pStyle w:val="Textoindependiente"/>
              <w:spacing w:before="60" w:after="60"/>
              <w:jc w:val="both"/>
              <w:rPr>
                <w:rFonts w:ascii="Verdana" w:hAnsi="Verdana" w:cs="Arial"/>
                <w:sz w:val="22"/>
                <w:szCs w:val="22"/>
                <w:lang w:val="es-PE" w:eastAsia="en-US"/>
              </w:rPr>
            </w:pPr>
            <w:r w:rsidRPr="00BE793E">
              <w:rPr>
                <w:rFonts w:ascii="Verdana" w:hAnsi="Verdana" w:cs="Arial"/>
                <w:sz w:val="22"/>
                <w:szCs w:val="22"/>
                <w:lang w:val="es-PE" w:eastAsia="en-US"/>
              </w:rPr>
              <w:t>RNF-015</w:t>
            </w:r>
          </w:p>
        </w:tc>
        <w:tc>
          <w:tcPr>
            <w:tcW w:w="2552" w:type="dxa"/>
            <w:vAlign w:val="center"/>
          </w:tcPr>
          <w:p w:rsidR="0023742D" w:rsidRPr="00BE793E" w:rsidRDefault="00F45404" w:rsidP="00F45404">
            <w:pPr>
              <w:pStyle w:val="Textoindependiente"/>
              <w:spacing w:before="60" w:after="60"/>
              <w:jc w:val="both"/>
              <w:rPr>
                <w:rFonts w:ascii="Verdana" w:hAnsi="Verdana" w:cs="Arial"/>
                <w:sz w:val="22"/>
                <w:szCs w:val="22"/>
                <w:lang w:val="es-PE" w:eastAsia="en-US"/>
              </w:rPr>
            </w:pPr>
            <w:r w:rsidRPr="00BE793E">
              <w:rPr>
                <w:rFonts w:ascii="Verdana" w:hAnsi="Verdana" w:cs="Arial"/>
                <w:sz w:val="22"/>
                <w:szCs w:val="22"/>
                <w:lang w:val="es-PE" w:eastAsia="en-US"/>
              </w:rPr>
              <w:t>El sistema deberá contar con mecanismos que permitan el registro de actividades con identificación de los usuarios que los realizaron.</w:t>
            </w:r>
          </w:p>
        </w:tc>
        <w:tc>
          <w:tcPr>
            <w:tcW w:w="3048" w:type="dxa"/>
          </w:tcPr>
          <w:p w:rsidR="0023742D" w:rsidRPr="00BE793E" w:rsidRDefault="00F45404" w:rsidP="00F45404">
            <w:pPr>
              <w:pStyle w:val="Textoindependiente"/>
              <w:spacing w:before="60" w:after="60"/>
              <w:jc w:val="both"/>
              <w:rPr>
                <w:rFonts w:ascii="Verdana" w:hAnsi="Verdana" w:cs="Arial"/>
                <w:i/>
                <w:color w:val="0000FF"/>
                <w:sz w:val="20"/>
              </w:rPr>
            </w:pPr>
            <w:r w:rsidRPr="00BE793E">
              <w:rPr>
                <w:rFonts w:ascii="Verdana" w:hAnsi="Verdana" w:cs="Arial"/>
                <w:sz w:val="22"/>
                <w:szCs w:val="22"/>
                <w:lang w:val="es-PE" w:eastAsia="en-US"/>
              </w:rPr>
              <w:t xml:space="preserve">Se deberá de crear un </w:t>
            </w:r>
            <w:r w:rsidR="00BE12B1" w:rsidRPr="00BE793E">
              <w:rPr>
                <w:rFonts w:ascii="Verdana" w:hAnsi="Verdana" w:cs="Arial"/>
                <w:sz w:val="22"/>
                <w:szCs w:val="22"/>
                <w:lang w:val="es-PE" w:eastAsia="en-US"/>
              </w:rPr>
              <w:t>catálogo</w:t>
            </w:r>
            <w:r w:rsidRPr="00BE793E">
              <w:rPr>
                <w:rFonts w:ascii="Verdana" w:hAnsi="Verdana" w:cs="Arial"/>
                <w:sz w:val="22"/>
                <w:szCs w:val="22"/>
                <w:lang w:val="es-PE" w:eastAsia="en-US"/>
              </w:rPr>
              <w:t xml:space="preserve"> de movimientos, donde se registren todas las actividades de los  usuarios</w:t>
            </w:r>
            <w:r w:rsidRPr="00BE793E">
              <w:rPr>
                <w:rFonts w:ascii="Verdana" w:hAnsi="Verdana" w:cs="Arial"/>
                <w:i/>
                <w:color w:val="0000FF"/>
                <w:sz w:val="20"/>
              </w:rPr>
              <w:t xml:space="preserve"> </w:t>
            </w:r>
          </w:p>
        </w:tc>
      </w:tr>
      <w:tr w:rsidR="00464166" w:rsidRPr="00BE793E" w:rsidTr="006E5F08">
        <w:trPr>
          <w:cantSplit/>
          <w:jc w:val="right"/>
        </w:trPr>
        <w:tc>
          <w:tcPr>
            <w:tcW w:w="1982" w:type="dxa"/>
            <w:vMerge w:val="restart"/>
            <w:vAlign w:val="center"/>
          </w:tcPr>
          <w:p w:rsidR="00464166" w:rsidRPr="00BE793E" w:rsidRDefault="00464166" w:rsidP="004914A5">
            <w:pPr>
              <w:pStyle w:val="Textoindependiente"/>
              <w:spacing w:before="60" w:after="60"/>
              <w:rPr>
                <w:rFonts w:ascii="Verdana" w:hAnsi="Verdana" w:cs="Arial"/>
                <w:i/>
                <w:sz w:val="20"/>
              </w:rPr>
            </w:pPr>
            <w:r w:rsidRPr="00BE793E">
              <w:rPr>
                <w:rFonts w:ascii="Verdana" w:hAnsi="Verdana" w:cs="Arial"/>
                <w:b/>
                <w:bCs/>
                <w:i/>
                <w:sz w:val="20"/>
              </w:rPr>
              <w:t>Estándares aplicables</w:t>
            </w:r>
          </w:p>
          <w:p w:rsidR="00464166" w:rsidRPr="00BE793E" w:rsidRDefault="00464166" w:rsidP="004914A5">
            <w:pPr>
              <w:pStyle w:val="Textoindependiente"/>
              <w:spacing w:before="60" w:after="60"/>
              <w:rPr>
                <w:rFonts w:ascii="Verdana" w:hAnsi="Verdana" w:cs="Arial"/>
                <w:i/>
                <w:sz w:val="20"/>
              </w:rPr>
            </w:pPr>
          </w:p>
        </w:tc>
        <w:tc>
          <w:tcPr>
            <w:tcW w:w="1134" w:type="dxa"/>
            <w:vAlign w:val="center"/>
          </w:tcPr>
          <w:p w:rsidR="00464166" w:rsidRPr="00BE793E" w:rsidRDefault="00464166" w:rsidP="004914A5">
            <w:pPr>
              <w:pStyle w:val="Textoindependiente"/>
              <w:spacing w:before="60" w:after="60"/>
              <w:rPr>
                <w:rFonts w:ascii="Verdana" w:hAnsi="Verdana" w:cs="Arial"/>
                <w:i/>
                <w:sz w:val="20"/>
              </w:rPr>
            </w:pPr>
            <w:r w:rsidRPr="00BE793E">
              <w:rPr>
                <w:rFonts w:ascii="Verdana" w:hAnsi="Verdana" w:cs="Arial"/>
                <w:i/>
                <w:sz w:val="20"/>
              </w:rPr>
              <w:t>RNF-016</w:t>
            </w:r>
          </w:p>
        </w:tc>
        <w:tc>
          <w:tcPr>
            <w:tcW w:w="2552" w:type="dxa"/>
            <w:vAlign w:val="center"/>
          </w:tcPr>
          <w:p w:rsidR="00464166" w:rsidRPr="00BE793E" w:rsidRDefault="00464166" w:rsidP="00BF33AE">
            <w:pPr>
              <w:pStyle w:val="Textoindependiente"/>
              <w:spacing w:before="60" w:after="60"/>
              <w:jc w:val="both"/>
              <w:rPr>
                <w:rFonts w:ascii="Verdana" w:hAnsi="Verdana" w:cs="Arial"/>
                <w:i/>
                <w:sz w:val="20"/>
              </w:rPr>
            </w:pPr>
            <w:r w:rsidRPr="00BE793E">
              <w:rPr>
                <w:rFonts w:ascii="Verdana" w:hAnsi="Verdana" w:cs="Arial"/>
                <w:sz w:val="22"/>
                <w:szCs w:val="22"/>
                <w:lang w:val="es-PE" w:eastAsia="en-US"/>
              </w:rPr>
              <w:t>El sistema utilizara estándares de programación Java. Utilizando la arquitectura MVC</w:t>
            </w:r>
          </w:p>
        </w:tc>
        <w:tc>
          <w:tcPr>
            <w:tcW w:w="3048" w:type="dxa"/>
          </w:tcPr>
          <w:p w:rsidR="00464166" w:rsidRPr="00BE793E" w:rsidRDefault="00464166" w:rsidP="00E67D8F">
            <w:pPr>
              <w:pStyle w:val="Textoindependiente"/>
              <w:spacing w:before="60" w:after="60"/>
              <w:jc w:val="both"/>
              <w:rPr>
                <w:rFonts w:ascii="Verdana" w:hAnsi="Verdana" w:cs="Arial"/>
                <w:i/>
                <w:sz w:val="20"/>
              </w:rPr>
            </w:pPr>
            <w:r w:rsidRPr="00BE793E">
              <w:rPr>
                <w:rFonts w:ascii="Verdana" w:hAnsi="Verdana" w:cs="Arial"/>
                <w:i/>
                <w:sz w:val="20"/>
              </w:rPr>
              <w:t>Se trabajara con el estándar</w:t>
            </w:r>
          </w:p>
          <w:p w:rsidR="00464166" w:rsidRPr="00BE793E" w:rsidRDefault="00464166" w:rsidP="00E67D8F">
            <w:pPr>
              <w:pStyle w:val="Textoindependiente"/>
              <w:spacing w:before="60" w:after="60"/>
              <w:jc w:val="both"/>
              <w:rPr>
                <w:rFonts w:ascii="Verdana" w:hAnsi="Verdana" w:cs="Arial"/>
                <w:i/>
                <w:sz w:val="20"/>
              </w:rPr>
            </w:pPr>
            <w:r w:rsidRPr="00BE793E">
              <w:rPr>
                <w:rFonts w:ascii="Verdana" w:hAnsi="Verdana" w:cs="Arial"/>
                <w:i/>
                <w:sz w:val="20"/>
              </w:rPr>
              <w:t>de JavaEE 6 de Sun GlassFish Enterprise Server v3</w:t>
            </w:r>
          </w:p>
          <w:p w:rsidR="00464166" w:rsidRPr="00BE793E" w:rsidRDefault="00464166" w:rsidP="00E67D8F">
            <w:pPr>
              <w:pStyle w:val="Ttulo1"/>
              <w:spacing w:before="30" w:after="0"/>
              <w:rPr>
                <w:rFonts w:ascii="Verdana" w:hAnsi="Verdana" w:cs="Arial"/>
                <w:i/>
                <w:sz w:val="20"/>
              </w:rPr>
            </w:pPr>
          </w:p>
        </w:tc>
      </w:tr>
      <w:tr w:rsidR="00464166" w:rsidRPr="00BE793E" w:rsidTr="006E5F08">
        <w:trPr>
          <w:cantSplit/>
          <w:jc w:val="right"/>
        </w:trPr>
        <w:tc>
          <w:tcPr>
            <w:tcW w:w="1982" w:type="dxa"/>
            <w:vMerge/>
            <w:vAlign w:val="center"/>
          </w:tcPr>
          <w:p w:rsidR="00464166" w:rsidRPr="00BE793E" w:rsidRDefault="00464166" w:rsidP="004914A5">
            <w:pPr>
              <w:pStyle w:val="Textoindependiente"/>
              <w:spacing w:before="60" w:after="60"/>
              <w:rPr>
                <w:rFonts w:ascii="Verdana" w:hAnsi="Verdana" w:cs="Arial"/>
                <w:b/>
                <w:bCs/>
                <w:i/>
                <w:sz w:val="20"/>
              </w:rPr>
            </w:pPr>
          </w:p>
        </w:tc>
        <w:tc>
          <w:tcPr>
            <w:tcW w:w="1134" w:type="dxa"/>
            <w:vAlign w:val="center"/>
          </w:tcPr>
          <w:p w:rsidR="00464166" w:rsidRPr="00BE793E" w:rsidRDefault="00464166" w:rsidP="004914A5">
            <w:pPr>
              <w:pStyle w:val="Textoindependiente"/>
              <w:spacing w:before="60" w:after="60"/>
              <w:rPr>
                <w:rFonts w:ascii="Verdana" w:hAnsi="Verdana" w:cs="Arial"/>
                <w:i/>
                <w:sz w:val="20"/>
              </w:rPr>
            </w:pPr>
            <w:r w:rsidRPr="00BE793E">
              <w:rPr>
                <w:rFonts w:ascii="Verdana" w:hAnsi="Verdana" w:cs="Arial"/>
                <w:i/>
                <w:sz w:val="20"/>
              </w:rPr>
              <w:t>RNF-017</w:t>
            </w:r>
          </w:p>
        </w:tc>
        <w:tc>
          <w:tcPr>
            <w:tcW w:w="2552" w:type="dxa"/>
            <w:vAlign w:val="center"/>
          </w:tcPr>
          <w:p w:rsidR="00464166" w:rsidRPr="00BE793E" w:rsidRDefault="00464166" w:rsidP="00464166">
            <w:pPr>
              <w:pStyle w:val="Textoindependiente"/>
              <w:spacing w:before="60" w:after="60"/>
              <w:jc w:val="both"/>
              <w:rPr>
                <w:rFonts w:ascii="Verdana" w:hAnsi="Verdana" w:cs="Arial"/>
                <w:i/>
                <w:sz w:val="20"/>
              </w:rPr>
            </w:pPr>
            <w:r w:rsidRPr="00BE793E">
              <w:rPr>
                <w:rFonts w:ascii="Verdana" w:hAnsi="Verdana" w:cs="Arial"/>
                <w:i/>
                <w:sz w:val="20"/>
              </w:rPr>
              <w:t xml:space="preserve">El sistema utilizara  un estándar para Modelamiento </w:t>
            </w:r>
          </w:p>
        </w:tc>
        <w:tc>
          <w:tcPr>
            <w:tcW w:w="3048" w:type="dxa"/>
          </w:tcPr>
          <w:p w:rsidR="00464166" w:rsidRPr="00BE793E" w:rsidRDefault="00464166" w:rsidP="00361926">
            <w:pPr>
              <w:pStyle w:val="Textoindependiente"/>
              <w:spacing w:before="60" w:after="60"/>
              <w:jc w:val="both"/>
              <w:rPr>
                <w:rFonts w:ascii="Verdana" w:hAnsi="Verdana" w:cs="Arial"/>
                <w:i/>
                <w:sz w:val="20"/>
              </w:rPr>
            </w:pPr>
            <w:r w:rsidRPr="00BE793E">
              <w:rPr>
                <w:rFonts w:ascii="Verdana" w:hAnsi="Verdana" w:cs="Arial"/>
                <w:i/>
                <w:sz w:val="20"/>
              </w:rPr>
              <w:t>Se trabajara con el estándar  UML que es soportado por el RSA</w:t>
            </w:r>
          </w:p>
        </w:tc>
      </w:tr>
      <w:tr w:rsidR="00464166" w:rsidRPr="00BE793E" w:rsidTr="006E5F08">
        <w:trPr>
          <w:cantSplit/>
          <w:trHeight w:val="936"/>
          <w:jc w:val="right"/>
        </w:trPr>
        <w:tc>
          <w:tcPr>
            <w:tcW w:w="1982" w:type="dxa"/>
            <w:vMerge/>
            <w:vAlign w:val="center"/>
          </w:tcPr>
          <w:p w:rsidR="00464166" w:rsidRPr="00BE793E" w:rsidRDefault="00464166" w:rsidP="004914A5">
            <w:pPr>
              <w:pStyle w:val="Textoindependiente"/>
              <w:spacing w:before="60" w:after="60"/>
              <w:rPr>
                <w:rFonts w:ascii="Verdana" w:hAnsi="Verdana" w:cs="Arial"/>
                <w:b/>
                <w:bCs/>
                <w:i/>
                <w:sz w:val="20"/>
              </w:rPr>
            </w:pPr>
          </w:p>
        </w:tc>
        <w:tc>
          <w:tcPr>
            <w:tcW w:w="1134" w:type="dxa"/>
            <w:vAlign w:val="center"/>
          </w:tcPr>
          <w:p w:rsidR="00464166" w:rsidRPr="00BE793E" w:rsidRDefault="00464166" w:rsidP="004914A5">
            <w:pPr>
              <w:pStyle w:val="Textoindependiente"/>
              <w:spacing w:before="60" w:after="60"/>
              <w:rPr>
                <w:rFonts w:ascii="Verdana" w:hAnsi="Verdana" w:cs="Arial"/>
                <w:i/>
                <w:sz w:val="20"/>
              </w:rPr>
            </w:pPr>
            <w:r w:rsidRPr="00BE793E">
              <w:rPr>
                <w:rFonts w:ascii="Verdana" w:hAnsi="Verdana" w:cs="Arial"/>
                <w:i/>
                <w:sz w:val="20"/>
              </w:rPr>
              <w:t>RNF-018</w:t>
            </w:r>
          </w:p>
        </w:tc>
        <w:tc>
          <w:tcPr>
            <w:tcW w:w="2552" w:type="dxa"/>
            <w:vAlign w:val="center"/>
          </w:tcPr>
          <w:p w:rsidR="00464166" w:rsidRPr="00BE793E" w:rsidRDefault="00464166" w:rsidP="00464166">
            <w:pPr>
              <w:pStyle w:val="Textoindependiente"/>
              <w:spacing w:before="60" w:after="60"/>
              <w:jc w:val="both"/>
              <w:rPr>
                <w:rFonts w:ascii="Verdana" w:hAnsi="Verdana" w:cs="Arial"/>
                <w:i/>
                <w:sz w:val="20"/>
              </w:rPr>
            </w:pPr>
            <w:r w:rsidRPr="00BE793E">
              <w:rPr>
                <w:rFonts w:ascii="Verdana" w:hAnsi="Verdana" w:cs="Arial"/>
                <w:i/>
                <w:sz w:val="20"/>
              </w:rPr>
              <w:t xml:space="preserve">El sistema utilizara un  estándar de base de datos </w:t>
            </w:r>
          </w:p>
        </w:tc>
        <w:tc>
          <w:tcPr>
            <w:tcW w:w="3048" w:type="dxa"/>
          </w:tcPr>
          <w:p w:rsidR="00464166" w:rsidRPr="00BE793E" w:rsidRDefault="00464166" w:rsidP="00464166">
            <w:pPr>
              <w:pStyle w:val="Textoindependiente"/>
              <w:spacing w:before="60" w:after="60"/>
              <w:jc w:val="both"/>
              <w:rPr>
                <w:rFonts w:ascii="Verdana" w:hAnsi="Verdana" w:cs="Arial"/>
                <w:i/>
                <w:sz w:val="20"/>
              </w:rPr>
            </w:pPr>
            <w:r w:rsidRPr="00BE793E">
              <w:rPr>
                <w:rFonts w:ascii="Verdana" w:hAnsi="Verdana" w:cs="Arial"/>
                <w:i/>
                <w:sz w:val="20"/>
              </w:rPr>
              <w:t>Se utilizara el estándar ISO/IEC 9126-3 en el modelo de datos conceptual entidad-relación</w:t>
            </w:r>
          </w:p>
        </w:tc>
      </w:tr>
      <w:tr w:rsidR="00464166" w:rsidRPr="00BE793E" w:rsidTr="006E5F08">
        <w:trPr>
          <w:cantSplit/>
          <w:trHeight w:val="936"/>
          <w:jc w:val="right"/>
        </w:trPr>
        <w:tc>
          <w:tcPr>
            <w:tcW w:w="1982" w:type="dxa"/>
            <w:vMerge/>
            <w:vAlign w:val="center"/>
          </w:tcPr>
          <w:p w:rsidR="00464166" w:rsidRPr="00BE793E" w:rsidRDefault="00464166" w:rsidP="004914A5">
            <w:pPr>
              <w:pStyle w:val="Textoindependiente"/>
              <w:spacing w:before="60" w:after="60"/>
              <w:rPr>
                <w:rFonts w:ascii="Verdana" w:hAnsi="Verdana" w:cs="Arial"/>
                <w:b/>
                <w:bCs/>
                <w:i/>
                <w:sz w:val="20"/>
              </w:rPr>
            </w:pPr>
          </w:p>
        </w:tc>
        <w:tc>
          <w:tcPr>
            <w:tcW w:w="1134" w:type="dxa"/>
            <w:vAlign w:val="center"/>
          </w:tcPr>
          <w:p w:rsidR="00464166" w:rsidRPr="00BE793E" w:rsidRDefault="00464166" w:rsidP="004914A5">
            <w:pPr>
              <w:pStyle w:val="Textoindependiente"/>
              <w:spacing w:before="60" w:after="60"/>
              <w:rPr>
                <w:rFonts w:ascii="Verdana" w:hAnsi="Verdana" w:cs="Arial"/>
                <w:i/>
                <w:sz w:val="20"/>
              </w:rPr>
            </w:pPr>
            <w:r w:rsidRPr="00BE793E">
              <w:rPr>
                <w:rFonts w:ascii="Verdana" w:hAnsi="Verdana" w:cs="Arial"/>
                <w:i/>
                <w:sz w:val="20"/>
              </w:rPr>
              <w:t>RNF-019</w:t>
            </w:r>
          </w:p>
        </w:tc>
        <w:tc>
          <w:tcPr>
            <w:tcW w:w="2552" w:type="dxa"/>
            <w:vAlign w:val="center"/>
          </w:tcPr>
          <w:p w:rsidR="00464166" w:rsidRPr="00BE793E" w:rsidRDefault="00464166" w:rsidP="00B24C7D">
            <w:pPr>
              <w:pStyle w:val="Textoindependiente"/>
              <w:spacing w:before="60" w:after="60"/>
              <w:jc w:val="both"/>
              <w:rPr>
                <w:rFonts w:ascii="Verdana" w:hAnsi="Verdana" w:cs="Arial"/>
                <w:i/>
                <w:sz w:val="20"/>
              </w:rPr>
            </w:pPr>
            <w:r w:rsidRPr="00BE793E">
              <w:rPr>
                <w:rFonts w:ascii="Verdana" w:hAnsi="Verdana" w:cs="Arial"/>
                <w:i/>
                <w:sz w:val="20"/>
              </w:rPr>
              <w:t>Se utilizara  en el código fuente una biblioteca de documentación  automática</w:t>
            </w:r>
          </w:p>
        </w:tc>
        <w:tc>
          <w:tcPr>
            <w:tcW w:w="3048" w:type="dxa"/>
          </w:tcPr>
          <w:p w:rsidR="00464166" w:rsidRPr="00BE793E" w:rsidRDefault="00464166" w:rsidP="00B24C7D">
            <w:pPr>
              <w:pStyle w:val="Textoindependiente"/>
              <w:spacing w:before="60" w:after="60"/>
              <w:jc w:val="both"/>
              <w:rPr>
                <w:rFonts w:ascii="Verdana" w:hAnsi="Verdana" w:cs="Arial"/>
                <w:i/>
                <w:sz w:val="20"/>
              </w:rPr>
            </w:pPr>
            <w:r w:rsidRPr="00BE793E">
              <w:rPr>
                <w:rFonts w:ascii="Verdana" w:hAnsi="Verdana" w:cs="Arial"/>
                <w:i/>
                <w:sz w:val="20"/>
              </w:rPr>
              <w:t xml:space="preserve">Se trabajara con la herramienta "javadoc".  </w:t>
            </w:r>
          </w:p>
        </w:tc>
      </w:tr>
      <w:tr w:rsidR="0023742D" w:rsidRPr="00BE793E" w:rsidTr="006E5F08">
        <w:trPr>
          <w:cantSplit/>
          <w:jc w:val="right"/>
        </w:trPr>
        <w:tc>
          <w:tcPr>
            <w:tcW w:w="1982" w:type="dxa"/>
            <w:vAlign w:val="center"/>
          </w:tcPr>
          <w:p w:rsidR="0023742D" w:rsidRPr="00614D83" w:rsidRDefault="0023742D" w:rsidP="004914A5">
            <w:pPr>
              <w:pStyle w:val="Textoindependiente"/>
              <w:spacing w:before="60" w:after="60"/>
              <w:rPr>
                <w:rFonts w:ascii="Verdana" w:hAnsi="Verdana" w:cs="Arial"/>
                <w:b/>
                <w:bCs/>
                <w:i/>
                <w:sz w:val="20"/>
              </w:rPr>
            </w:pPr>
            <w:r w:rsidRPr="00614D83">
              <w:rPr>
                <w:rFonts w:ascii="Verdana" w:hAnsi="Verdana" w:cs="Arial"/>
                <w:b/>
                <w:bCs/>
                <w:i/>
                <w:sz w:val="20"/>
              </w:rPr>
              <w:t>Requisitos del Sistema</w:t>
            </w:r>
          </w:p>
          <w:p w:rsidR="0023742D" w:rsidRPr="00614D83" w:rsidRDefault="0023742D" w:rsidP="004914A5">
            <w:pPr>
              <w:pStyle w:val="Textoindependiente"/>
              <w:spacing w:before="60" w:after="60"/>
              <w:rPr>
                <w:rFonts w:ascii="Verdana" w:hAnsi="Verdana" w:cs="Arial"/>
                <w:i/>
                <w:sz w:val="20"/>
              </w:rPr>
            </w:pPr>
          </w:p>
        </w:tc>
        <w:tc>
          <w:tcPr>
            <w:tcW w:w="1134" w:type="dxa"/>
            <w:vAlign w:val="center"/>
          </w:tcPr>
          <w:p w:rsidR="0023742D" w:rsidRPr="00614D83" w:rsidRDefault="0023742D" w:rsidP="006A7D11">
            <w:pPr>
              <w:pStyle w:val="Textoindependiente"/>
              <w:spacing w:before="60" w:after="60"/>
              <w:jc w:val="both"/>
              <w:rPr>
                <w:rFonts w:ascii="Verdana" w:hAnsi="Verdana" w:cs="Arial"/>
                <w:i/>
                <w:sz w:val="20"/>
              </w:rPr>
            </w:pPr>
            <w:r w:rsidRPr="00614D83">
              <w:rPr>
                <w:rFonts w:ascii="Verdana" w:hAnsi="Verdana" w:cs="Arial"/>
                <w:i/>
                <w:sz w:val="20"/>
              </w:rPr>
              <w:t>RNF-0</w:t>
            </w:r>
            <w:r w:rsidR="00BE793E" w:rsidRPr="00614D83">
              <w:rPr>
                <w:rFonts w:ascii="Verdana" w:hAnsi="Verdana" w:cs="Arial"/>
                <w:i/>
                <w:sz w:val="20"/>
              </w:rPr>
              <w:t>20</w:t>
            </w:r>
          </w:p>
        </w:tc>
        <w:tc>
          <w:tcPr>
            <w:tcW w:w="2552" w:type="dxa"/>
            <w:vAlign w:val="center"/>
          </w:tcPr>
          <w:p w:rsidR="0023742D" w:rsidRPr="00614D83" w:rsidRDefault="006A7D11" w:rsidP="006A7D11">
            <w:pPr>
              <w:pStyle w:val="Textoindependiente"/>
              <w:spacing w:before="60" w:after="60"/>
              <w:jc w:val="both"/>
              <w:rPr>
                <w:rFonts w:ascii="Verdana" w:hAnsi="Verdana" w:cs="Arial"/>
                <w:i/>
                <w:sz w:val="20"/>
              </w:rPr>
            </w:pPr>
            <w:r w:rsidRPr="00614D83">
              <w:rPr>
                <w:rFonts w:ascii="Verdana" w:hAnsi="Verdana" w:cs="Arial"/>
                <w:i/>
                <w:sz w:val="20"/>
              </w:rPr>
              <w:t xml:space="preserve">El sistema funcionara en un </w:t>
            </w:r>
            <w:r w:rsidR="00BE793E" w:rsidRPr="00614D83">
              <w:rPr>
                <w:rFonts w:ascii="Verdana" w:hAnsi="Verdana" w:cs="Arial"/>
                <w:i/>
                <w:sz w:val="20"/>
              </w:rPr>
              <w:t>Servidor de aplicaciones Open Source que soporte JEE6</w:t>
            </w:r>
          </w:p>
        </w:tc>
        <w:tc>
          <w:tcPr>
            <w:tcW w:w="3048" w:type="dxa"/>
          </w:tcPr>
          <w:p w:rsidR="006A7D11" w:rsidRPr="00614D83" w:rsidRDefault="006A7D11" w:rsidP="006A7D11">
            <w:pPr>
              <w:pStyle w:val="Ttulo3"/>
              <w:shd w:val="clear" w:color="auto" w:fill="FFFFFF"/>
              <w:spacing w:after="240"/>
              <w:jc w:val="both"/>
              <w:rPr>
                <w:rFonts w:ascii="Verdana" w:hAnsi="Verdana" w:cs="Arial"/>
                <w:i/>
                <w:sz w:val="20"/>
              </w:rPr>
            </w:pPr>
            <w:bookmarkStart w:id="3" w:name="_Toc423878337"/>
            <w:r w:rsidRPr="00614D83">
              <w:rPr>
                <w:rFonts w:ascii="Verdana" w:hAnsi="Verdana" w:cs="Arial"/>
                <w:i/>
                <w:sz w:val="20"/>
              </w:rPr>
              <w:t xml:space="preserve">Se trabajara con </w:t>
            </w:r>
            <w:hyperlink r:id="rId8" w:tgtFrame="_blank" w:tooltip="widfly application server" w:history="1">
              <w:r w:rsidRPr="00614D83">
                <w:rPr>
                  <w:rFonts w:ascii="Verdana" w:hAnsi="Verdana" w:cs="Arial"/>
                  <w:i/>
                  <w:sz w:val="20"/>
                </w:rPr>
                <w:t>WidFly</w:t>
              </w:r>
            </w:hyperlink>
            <w:r w:rsidRPr="00614D83">
              <w:rPr>
                <w:rFonts w:ascii="Verdana" w:hAnsi="Verdana" w:cs="Arial"/>
                <w:i/>
                <w:sz w:val="20"/>
              </w:rPr>
              <w:t> – JBoss Application Server, software desarrollado por Red Hat</w:t>
            </w:r>
            <w:bookmarkEnd w:id="3"/>
          </w:p>
          <w:p w:rsidR="0023742D" w:rsidRPr="00614D83" w:rsidRDefault="0023742D" w:rsidP="006A7D11">
            <w:pPr>
              <w:pStyle w:val="Textoindependiente"/>
              <w:spacing w:before="60" w:after="60"/>
              <w:jc w:val="both"/>
              <w:rPr>
                <w:rFonts w:ascii="Verdana" w:hAnsi="Verdana" w:cs="Arial"/>
                <w:i/>
                <w:sz w:val="20"/>
              </w:rPr>
            </w:pPr>
          </w:p>
        </w:tc>
      </w:tr>
      <w:tr w:rsidR="0023742D" w:rsidRPr="00BE793E" w:rsidTr="006E5F08">
        <w:trPr>
          <w:cantSplit/>
          <w:trHeight w:val="936"/>
          <w:jc w:val="right"/>
        </w:trPr>
        <w:tc>
          <w:tcPr>
            <w:tcW w:w="1982" w:type="dxa"/>
            <w:vAlign w:val="center"/>
          </w:tcPr>
          <w:p w:rsidR="0023742D" w:rsidRPr="00614D83" w:rsidRDefault="006A7D11" w:rsidP="00614D83">
            <w:pPr>
              <w:pStyle w:val="Textoindependiente"/>
              <w:spacing w:before="60" w:after="60"/>
              <w:rPr>
                <w:rFonts w:ascii="Verdana" w:hAnsi="Verdana" w:cs="Arial"/>
                <w:b/>
                <w:bCs/>
                <w:i/>
                <w:sz w:val="20"/>
              </w:rPr>
            </w:pPr>
            <w:r w:rsidRPr="00614D83">
              <w:rPr>
                <w:rFonts w:ascii="Verdana" w:hAnsi="Verdana" w:cs="Arial"/>
                <w:i/>
                <w:sz w:val="20"/>
              </w:rPr>
              <w:t>[</w:t>
            </w:r>
          </w:p>
        </w:tc>
        <w:tc>
          <w:tcPr>
            <w:tcW w:w="1134" w:type="dxa"/>
            <w:vAlign w:val="center"/>
          </w:tcPr>
          <w:p w:rsidR="0023742D" w:rsidRPr="00614D83" w:rsidRDefault="00614D83" w:rsidP="00614D83">
            <w:pPr>
              <w:pStyle w:val="Textoindependiente"/>
              <w:spacing w:before="60" w:after="60"/>
              <w:jc w:val="both"/>
              <w:rPr>
                <w:rFonts w:ascii="Verdana" w:hAnsi="Verdana" w:cs="Arial"/>
                <w:sz w:val="20"/>
              </w:rPr>
            </w:pPr>
            <w:r w:rsidRPr="00614D83">
              <w:rPr>
                <w:rFonts w:ascii="Verdana" w:hAnsi="Verdana" w:cs="Arial"/>
                <w:sz w:val="20"/>
              </w:rPr>
              <w:t>RNF-021</w:t>
            </w:r>
          </w:p>
        </w:tc>
        <w:tc>
          <w:tcPr>
            <w:tcW w:w="2552" w:type="dxa"/>
            <w:vAlign w:val="center"/>
          </w:tcPr>
          <w:p w:rsidR="0023742D" w:rsidRPr="00614D83" w:rsidRDefault="006A7D11" w:rsidP="00614D83">
            <w:pPr>
              <w:pStyle w:val="Textoindependiente"/>
              <w:spacing w:before="60" w:after="60"/>
              <w:jc w:val="both"/>
              <w:rPr>
                <w:rFonts w:ascii="Verdana" w:hAnsi="Verdana" w:cs="Arial"/>
                <w:sz w:val="20"/>
              </w:rPr>
            </w:pPr>
            <w:r w:rsidRPr="00614D83">
              <w:rPr>
                <w:rFonts w:ascii="Verdana" w:hAnsi="Verdana" w:cs="Arial"/>
                <w:sz w:val="20"/>
              </w:rPr>
              <w:t xml:space="preserve">Se deberá de utilizar un software de control de versiones de los documentos y de las fuentes </w:t>
            </w:r>
          </w:p>
        </w:tc>
        <w:tc>
          <w:tcPr>
            <w:tcW w:w="3048" w:type="dxa"/>
          </w:tcPr>
          <w:p w:rsidR="000D1E0C" w:rsidRDefault="000D1E0C" w:rsidP="00614D83">
            <w:pPr>
              <w:pStyle w:val="Textoindependiente"/>
              <w:spacing w:before="60" w:after="60"/>
              <w:jc w:val="both"/>
              <w:rPr>
                <w:rFonts w:ascii="Verdana" w:hAnsi="Verdana" w:cs="Arial"/>
                <w:sz w:val="20"/>
              </w:rPr>
            </w:pPr>
            <w:r>
              <w:rPr>
                <w:rFonts w:ascii="Verdana" w:hAnsi="Verdana" w:cs="Arial"/>
                <w:sz w:val="20"/>
              </w:rPr>
              <w:t xml:space="preserve">Se trabajara con </w:t>
            </w:r>
            <w:r>
              <w:rPr>
                <w:rFonts w:ascii="Arial" w:hAnsi="Arial" w:cs="Arial"/>
                <w:b/>
                <w:bCs/>
                <w:color w:val="252525"/>
                <w:sz w:val="21"/>
                <w:szCs w:val="21"/>
                <w:shd w:val="clear" w:color="auto" w:fill="FFFFFF"/>
              </w:rPr>
              <w:t xml:space="preserve">Git como manejador de versiones </w:t>
            </w:r>
          </w:p>
          <w:p w:rsidR="0023742D" w:rsidRDefault="00824C9E" w:rsidP="00614D83">
            <w:pPr>
              <w:pStyle w:val="Textoindependiente"/>
              <w:spacing w:before="60" w:after="60"/>
              <w:jc w:val="both"/>
              <w:rPr>
                <w:rFonts w:ascii="Verdana" w:hAnsi="Verdana" w:cs="Arial"/>
                <w:sz w:val="20"/>
              </w:rPr>
            </w:pPr>
            <w:r w:rsidRPr="00614D83">
              <w:rPr>
                <w:rFonts w:ascii="Verdana" w:hAnsi="Verdana" w:cs="Arial"/>
                <w:sz w:val="20"/>
              </w:rPr>
              <w:t>Herramienta</w:t>
            </w:r>
            <w:r w:rsidR="00614D83" w:rsidRPr="00614D83">
              <w:rPr>
                <w:rFonts w:ascii="Verdana" w:hAnsi="Verdana" w:cs="Arial"/>
                <w:sz w:val="20"/>
              </w:rPr>
              <w:t xml:space="preserve"> de control de versiones open source.</w:t>
            </w:r>
          </w:p>
          <w:p w:rsidR="000D1E0C" w:rsidRPr="00614D83" w:rsidRDefault="000D1E0C" w:rsidP="00614D83">
            <w:pPr>
              <w:pStyle w:val="Textoindependiente"/>
              <w:spacing w:before="60" w:after="60"/>
              <w:jc w:val="both"/>
              <w:rPr>
                <w:rFonts w:ascii="Verdana" w:hAnsi="Verdana" w:cs="Arial"/>
                <w:i/>
                <w:sz w:val="20"/>
              </w:rPr>
            </w:pPr>
          </w:p>
        </w:tc>
      </w:tr>
      <w:tr w:rsidR="0023742D" w:rsidRPr="00BE793E" w:rsidTr="006E5F08">
        <w:trPr>
          <w:cantSplit/>
          <w:jc w:val="right"/>
        </w:trPr>
        <w:tc>
          <w:tcPr>
            <w:tcW w:w="1982" w:type="dxa"/>
            <w:vAlign w:val="center"/>
          </w:tcPr>
          <w:p w:rsidR="0023742D" w:rsidRPr="00614D83" w:rsidRDefault="0023742D" w:rsidP="004914A5">
            <w:pPr>
              <w:pStyle w:val="Textoindependiente"/>
              <w:spacing w:before="60" w:after="60"/>
              <w:rPr>
                <w:rFonts w:ascii="Verdana" w:hAnsi="Verdana" w:cs="Arial"/>
                <w:i/>
                <w:sz w:val="20"/>
              </w:rPr>
            </w:pPr>
            <w:r w:rsidRPr="00614D83">
              <w:rPr>
                <w:rFonts w:ascii="Verdana" w:hAnsi="Verdana" w:cs="Arial"/>
                <w:b/>
                <w:bCs/>
                <w:i/>
                <w:sz w:val="20"/>
              </w:rPr>
              <w:lastRenderedPageBreak/>
              <w:t>Requisitos de Desempeño</w:t>
            </w:r>
          </w:p>
          <w:p w:rsidR="0023742D" w:rsidRPr="00614D83" w:rsidRDefault="0023742D" w:rsidP="004914A5">
            <w:pPr>
              <w:pStyle w:val="Textoindependiente"/>
              <w:spacing w:before="60" w:after="60"/>
              <w:rPr>
                <w:rFonts w:ascii="Verdana" w:hAnsi="Verdana" w:cs="Arial"/>
                <w:i/>
                <w:sz w:val="20"/>
              </w:rPr>
            </w:pPr>
            <w:r w:rsidRPr="00614D83">
              <w:rPr>
                <w:rFonts w:ascii="Verdana" w:hAnsi="Verdana" w:cs="Arial"/>
                <w:i/>
                <w:sz w:val="20"/>
              </w:rPr>
              <w:t>[Listar y especificar los requisitos de desempeño con los que debe trabajar el sistema. Ejemplo: Tiempo de respuesta en alguna consulta del sistema.]</w:t>
            </w:r>
          </w:p>
        </w:tc>
        <w:tc>
          <w:tcPr>
            <w:tcW w:w="1134" w:type="dxa"/>
            <w:vAlign w:val="center"/>
          </w:tcPr>
          <w:p w:rsidR="0023742D" w:rsidRPr="00614D83" w:rsidRDefault="0023742D" w:rsidP="004914A5">
            <w:pPr>
              <w:pStyle w:val="Textoindependiente"/>
              <w:spacing w:before="60" w:after="60"/>
              <w:rPr>
                <w:rFonts w:ascii="Verdana" w:hAnsi="Verdana" w:cs="Arial"/>
                <w:i/>
                <w:sz w:val="20"/>
              </w:rPr>
            </w:pPr>
            <w:r w:rsidRPr="00614D83">
              <w:rPr>
                <w:rFonts w:ascii="Verdana" w:hAnsi="Verdana" w:cs="Arial"/>
                <w:i/>
                <w:sz w:val="20"/>
              </w:rPr>
              <w:t>RNF-02</w:t>
            </w:r>
            <w:r w:rsidR="00614D83" w:rsidRPr="00614D83">
              <w:rPr>
                <w:rFonts w:ascii="Verdana" w:hAnsi="Verdana" w:cs="Arial"/>
                <w:i/>
                <w:sz w:val="20"/>
              </w:rPr>
              <w:t>2</w:t>
            </w:r>
          </w:p>
        </w:tc>
        <w:tc>
          <w:tcPr>
            <w:tcW w:w="2552" w:type="dxa"/>
            <w:vAlign w:val="center"/>
          </w:tcPr>
          <w:p w:rsidR="0023742D" w:rsidRPr="00614D83" w:rsidRDefault="00BE793E" w:rsidP="00614D83">
            <w:pPr>
              <w:pStyle w:val="Textoindependiente"/>
              <w:spacing w:before="60" w:after="60"/>
              <w:jc w:val="both"/>
              <w:rPr>
                <w:rFonts w:ascii="Verdana" w:hAnsi="Verdana" w:cs="Arial"/>
                <w:i/>
                <w:sz w:val="20"/>
              </w:rPr>
            </w:pPr>
            <w:r w:rsidRPr="00614D83">
              <w:rPr>
                <w:rFonts w:ascii="Verdana" w:hAnsi="Verdana" w:cs="Arial"/>
                <w:i/>
                <w:sz w:val="20"/>
              </w:rPr>
              <w:t>Garantizar la confiabilidad, y el desempeño del sistema informático a los diferentes usuarios a nivel nacional. En este sentido la información almacenada podrá ser consultada y actualizada permanente y simultáneamente, sin que se afecte el tiempo de respuesta</w:t>
            </w:r>
            <w:r w:rsidR="00614D83" w:rsidRPr="00614D83">
              <w:rPr>
                <w:rFonts w:ascii="Verdana" w:hAnsi="Verdana" w:cs="Arial"/>
                <w:i/>
                <w:sz w:val="20"/>
              </w:rPr>
              <w:t>.</w:t>
            </w:r>
          </w:p>
        </w:tc>
        <w:tc>
          <w:tcPr>
            <w:tcW w:w="3048" w:type="dxa"/>
          </w:tcPr>
          <w:p w:rsidR="0023742D" w:rsidRPr="00614D83" w:rsidRDefault="00BE793E" w:rsidP="007358D2">
            <w:pPr>
              <w:pStyle w:val="Textoindependiente"/>
              <w:spacing w:before="60" w:after="60"/>
              <w:jc w:val="both"/>
              <w:rPr>
                <w:rFonts w:ascii="Verdana" w:hAnsi="Verdana" w:cs="Arial"/>
                <w:i/>
                <w:sz w:val="20"/>
              </w:rPr>
            </w:pPr>
            <w:r w:rsidRPr="00614D83">
              <w:rPr>
                <w:rFonts w:ascii="Verdana" w:hAnsi="Verdana" w:cs="Arial"/>
                <w:i/>
                <w:sz w:val="20"/>
              </w:rPr>
              <w:t>Se trabajara con replica de base de datos, lo que permite tener 2 servidores de base de datos en simultaneo.</w:t>
            </w:r>
          </w:p>
          <w:p w:rsidR="00BE793E" w:rsidRPr="00614D83" w:rsidRDefault="00BE793E" w:rsidP="004914A5">
            <w:pPr>
              <w:pStyle w:val="Textoindependiente"/>
              <w:spacing w:before="60" w:after="60"/>
              <w:rPr>
                <w:rFonts w:ascii="Verdana" w:hAnsi="Verdana" w:cs="Arial"/>
                <w:i/>
                <w:sz w:val="20"/>
              </w:rPr>
            </w:pPr>
          </w:p>
        </w:tc>
      </w:tr>
      <w:tr w:rsidR="0023742D" w:rsidRPr="00BE793E" w:rsidTr="006E5F08">
        <w:trPr>
          <w:cantSplit/>
          <w:jc w:val="right"/>
        </w:trPr>
        <w:tc>
          <w:tcPr>
            <w:tcW w:w="1982" w:type="dxa"/>
            <w:vAlign w:val="center"/>
          </w:tcPr>
          <w:p w:rsidR="0023742D" w:rsidRPr="00614D83" w:rsidRDefault="0023742D" w:rsidP="004914A5">
            <w:pPr>
              <w:pStyle w:val="Textoindependiente"/>
              <w:spacing w:before="60" w:after="60"/>
              <w:rPr>
                <w:rFonts w:ascii="Verdana" w:hAnsi="Verdana" w:cs="Arial"/>
                <w:i/>
                <w:sz w:val="20"/>
              </w:rPr>
            </w:pPr>
          </w:p>
        </w:tc>
        <w:tc>
          <w:tcPr>
            <w:tcW w:w="1134" w:type="dxa"/>
            <w:vAlign w:val="center"/>
          </w:tcPr>
          <w:p w:rsidR="0023742D" w:rsidRPr="00614D83" w:rsidRDefault="0023742D" w:rsidP="004914A5">
            <w:pPr>
              <w:pStyle w:val="Textoindependiente"/>
              <w:spacing w:before="60" w:after="60"/>
              <w:rPr>
                <w:rFonts w:ascii="Verdana" w:hAnsi="Verdana" w:cs="Arial"/>
                <w:i/>
                <w:sz w:val="20"/>
              </w:rPr>
            </w:pPr>
            <w:r w:rsidRPr="00614D83">
              <w:rPr>
                <w:rFonts w:ascii="Verdana" w:hAnsi="Verdana" w:cs="Arial"/>
                <w:i/>
                <w:sz w:val="20"/>
              </w:rPr>
              <w:t>RNF-02</w:t>
            </w:r>
            <w:r w:rsidR="007358D2">
              <w:rPr>
                <w:rFonts w:ascii="Verdana" w:hAnsi="Verdana" w:cs="Arial"/>
                <w:i/>
                <w:sz w:val="20"/>
              </w:rPr>
              <w:t>3</w:t>
            </w:r>
          </w:p>
        </w:tc>
        <w:tc>
          <w:tcPr>
            <w:tcW w:w="2552" w:type="dxa"/>
            <w:vAlign w:val="center"/>
          </w:tcPr>
          <w:p w:rsidR="0023742D" w:rsidRPr="00614D83" w:rsidRDefault="00BE793E" w:rsidP="007358D2">
            <w:pPr>
              <w:pStyle w:val="Textoindependiente"/>
              <w:spacing w:before="60" w:after="60"/>
              <w:jc w:val="both"/>
              <w:rPr>
                <w:rFonts w:ascii="Verdana" w:hAnsi="Verdana" w:cs="Arial"/>
                <w:i/>
                <w:sz w:val="20"/>
              </w:rPr>
            </w:pPr>
            <w:r w:rsidRPr="00614D83">
              <w:rPr>
                <w:rFonts w:ascii="Verdana" w:hAnsi="Verdana"/>
                <w:sz w:val="20"/>
              </w:rPr>
              <w:t>El sistema debe estar en capacidad de dar respuesta al acceso de todos los usuarios y a los procesos batch con tiempo de respuesta aceptable y uniforme</w:t>
            </w:r>
          </w:p>
        </w:tc>
        <w:tc>
          <w:tcPr>
            <w:tcW w:w="3048" w:type="dxa"/>
          </w:tcPr>
          <w:p w:rsidR="0023742D" w:rsidRPr="00614D83" w:rsidRDefault="007358D2" w:rsidP="007358D2">
            <w:pPr>
              <w:pStyle w:val="Textoindependiente"/>
              <w:spacing w:before="60" w:after="60"/>
              <w:jc w:val="both"/>
              <w:rPr>
                <w:rFonts w:ascii="Verdana" w:hAnsi="Verdana" w:cs="Arial"/>
                <w:i/>
                <w:sz w:val="20"/>
              </w:rPr>
            </w:pPr>
            <w:r>
              <w:rPr>
                <w:rFonts w:ascii="Verdana" w:hAnsi="Verdana" w:cs="Arial"/>
                <w:i/>
                <w:sz w:val="20"/>
              </w:rPr>
              <w:t>Se utilizara proceso batch en la noche que no afectara el performance de los usuarios en el horario  de trabajo</w:t>
            </w:r>
          </w:p>
        </w:tc>
      </w:tr>
      <w:tr w:rsidR="00E20502" w:rsidRPr="00BE793E" w:rsidTr="006E5F08">
        <w:trPr>
          <w:cantSplit/>
          <w:jc w:val="right"/>
        </w:trPr>
        <w:tc>
          <w:tcPr>
            <w:tcW w:w="1982" w:type="dxa"/>
          </w:tcPr>
          <w:p w:rsidR="00E20502" w:rsidRPr="00614D83" w:rsidRDefault="00E20502" w:rsidP="004914A5">
            <w:pPr>
              <w:pStyle w:val="Textoindependiente"/>
              <w:spacing w:before="60" w:after="60"/>
              <w:rPr>
                <w:rFonts w:ascii="Verdana" w:hAnsi="Verdana" w:cs="Arial"/>
                <w:sz w:val="20"/>
              </w:rPr>
            </w:pPr>
            <w:r w:rsidRPr="00614D83">
              <w:rPr>
                <w:rFonts w:ascii="Verdana" w:hAnsi="Verdana" w:cs="Arial"/>
                <w:b/>
                <w:bCs/>
                <w:i/>
                <w:sz w:val="20"/>
              </w:rPr>
              <w:t>Requisitos de Disponibilidad</w:t>
            </w:r>
          </w:p>
        </w:tc>
        <w:tc>
          <w:tcPr>
            <w:tcW w:w="1134" w:type="dxa"/>
            <w:vAlign w:val="center"/>
          </w:tcPr>
          <w:p w:rsidR="00E20502" w:rsidRPr="00614D83" w:rsidRDefault="00E20502" w:rsidP="004914A5">
            <w:pPr>
              <w:pStyle w:val="Textoindependiente"/>
              <w:spacing w:before="60" w:after="60"/>
              <w:rPr>
                <w:rFonts w:ascii="Verdana" w:hAnsi="Verdana" w:cs="Arial"/>
                <w:i/>
                <w:iCs/>
                <w:sz w:val="20"/>
              </w:rPr>
            </w:pPr>
            <w:r w:rsidRPr="00614D83">
              <w:rPr>
                <w:rFonts w:ascii="Verdana" w:hAnsi="Verdana" w:cs="Arial"/>
                <w:i/>
                <w:sz w:val="20"/>
              </w:rPr>
              <w:t>RNF-02</w:t>
            </w:r>
            <w:r w:rsidR="007358D2">
              <w:rPr>
                <w:rFonts w:ascii="Verdana" w:hAnsi="Verdana" w:cs="Arial"/>
                <w:i/>
                <w:sz w:val="20"/>
              </w:rPr>
              <w:t>4</w:t>
            </w:r>
          </w:p>
        </w:tc>
        <w:tc>
          <w:tcPr>
            <w:tcW w:w="2552" w:type="dxa"/>
            <w:vAlign w:val="center"/>
          </w:tcPr>
          <w:p w:rsidR="00E20502" w:rsidRPr="00614D83" w:rsidRDefault="00E20502" w:rsidP="00E20502">
            <w:pPr>
              <w:pStyle w:val="Textoindependiente"/>
              <w:spacing w:before="60" w:after="60"/>
              <w:jc w:val="both"/>
              <w:rPr>
                <w:rFonts w:ascii="Verdana" w:hAnsi="Verdana" w:cs="Arial"/>
                <w:i/>
                <w:iCs/>
                <w:sz w:val="20"/>
              </w:rPr>
            </w:pPr>
            <w:r w:rsidRPr="00614D83">
              <w:rPr>
                <w:rFonts w:ascii="Verdana" w:hAnsi="Verdana" w:cs="Arial"/>
                <w:i/>
                <w:sz w:val="20"/>
              </w:rPr>
              <w:t>El sistema deberá de estar disponible 100% o muy cercano a esta disponibilidad durante el horario hábil laboral de la  empresa a nivel nacional</w:t>
            </w:r>
          </w:p>
        </w:tc>
        <w:tc>
          <w:tcPr>
            <w:tcW w:w="3048" w:type="dxa"/>
          </w:tcPr>
          <w:p w:rsidR="00E20502" w:rsidRPr="00614D83" w:rsidRDefault="007358D2" w:rsidP="00727A5E">
            <w:pPr>
              <w:pStyle w:val="Textoindependiente"/>
              <w:spacing w:before="60" w:after="60"/>
              <w:jc w:val="both"/>
              <w:rPr>
                <w:rFonts w:ascii="Verdana" w:hAnsi="Verdana" w:cs="Arial"/>
                <w:i/>
                <w:iCs/>
                <w:sz w:val="20"/>
              </w:rPr>
            </w:pPr>
            <w:r>
              <w:rPr>
                <w:rFonts w:ascii="Verdana" w:hAnsi="Verdana" w:cs="Arial"/>
                <w:i/>
                <w:iCs/>
                <w:sz w:val="20"/>
              </w:rPr>
              <w:t xml:space="preserve">Se trabajara con dos centros de </w:t>
            </w:r>
            <w:r w:rsidR="00824C9E">
              <w:rPr>
                <w:rFonts w:ascii="Verdana" w:hAnsi="Verdana" w:cs="Arial"/>
                <w:i/>
                <w:iCs/>
                <w:sz w:val="20"/>
              </w:rPr>
              <w:t>cómputo,</w:t>
            </w:r>
            <w:r>
              <w:rPr>
                <w:rFonts w:ascii="Verdana" w:hAnsi="Verdana" w:cs="Arial"/>
                <w:i/>
                <w:iCs/>
                <w:sz w:val="20"/>
              </w:rPr>
              <w:t xml:space="preserve"> formando un cluster de servidores lo que proporcionara una arquitectura activo- activo</w:t>
            </w:r>
            <w:r w:rsidR="00727A5E">
              <w:rPr>
                <w:rFonts w:ascii="Verdana" w:hAnsi="Verdana" w:cs="Arial"/>
                <w:i/>
                <w:iCs/>
                <w:sz w:val="20"/>
              </w:rPr>
              <w:t>.</w:t>
            </w:r>
            <w:r>
              <w:rPr>
                <w:rFonts w:ascii="Verdana" w:hAnsi="Verdana" w:cs="Arial"/>
                <w:i/>
                <w:iCs/>
                <w:sz w:val="20"/>
              </w:rPr>
              <w:t xml:space="preserve">  </w:t>
            </w:r>
          </w:p>
        </w:tc>
      </w:tr>
    </w:tbl>
    <w:p w:rsidR="00047573" w:rsidRPr="00C1122A" w:rsidRDefault="00047573" w:rsidP="00047573">
      <w:pPr>
        <w:pStyle w:val="Normal3"/>
        <w:ind w:left="0"/>
        <w:rPr>
          <w:rFonts w:ascii="Verdana" w:hAnsi="Verdana"/>
          <w:color w:val="FF0000"/>
          <w:lang w:val="es-ES"/>
        </w:rPr>
      </w:pPr>
    </w:p>
    <w:p w:rsidR="00047573" w:rsidRPr="00C1122A" w:rsidRDefault="00047573" w:rsidP="00326D41">
      <w:pPr>
        <w:pStyle w:val="Ttulo1"/>
        <w:numPr>
          <w:ilvl w:val="0"/>
          <w:numId w:val="4"/>
        </w:numPr>
        <w:ind w:left="567" w:hanging="567"/>
        <w:rPr>
          <w:rFonts w:ascii="Verdana" w:hAnsi="Verdana"/>
          <w:sz w:val="22"/>
          <w:szCs w:val="22"/>
          <w:lang w:val="es-PE"/>
        </w:rPr>
      </w:pPr>
      <w:bookmarkStart w:id="4" w:name="_Toc423878338"/>
      <w:r w:rsidRPr="00C1122A">
        <w:rPr>
          <w:rFonts w:ascii="Verdana" w:hAnsi="Verdana"/>
          <w:sz w:val="22"/>
          <w:szCs w:val="22"/>
          <w:lang w:val="es-PE"/>
        </w:rPr>
        <w:t>Modelo de Casos de Uso</w:t>
      </w:r>
      <w:bookmarkEnd w:id="4"/>
    </w:p>
    <w:p w:rsidR="00047573" w:rsidRPr="00064120" w:rsidRDefault="00047573" w:rsidP="00326D41">
      <w:pPr>
        <w:pStyle w:val="Ttulo2"/>
        <w:numPr>
          <w:ilvl w:val="1"/>
          <w:numId w:val="4"/>
        </w:numPr>
        <w:ind w:left="1276" w:hanging="709"/>
        <w:rPr>
          <w:rFonts w:ascii="Verdana" w:hAnsi="Verdana"/>
          <w:iCs/>
          <w:sz w:val="20"/>
          <w:lang w:val="es-PE"/>
        </w:rPr>
      </w:pPr>
      <w:bookmarkStart w:id="5" w:name="_Toc423878339"/>
      <w:r w:rsidRPr="00064120">
        <w:rPr>
          <w:rFonts w:ascii="Verdana" w:hAnsi="Verdana"/>
          <w:iCs/>
          <w:sz w:val="20"/>
          <w:lang w:val="es-PE"/>
        </w:rPr>
        <w:t>Lista de Actores</w:t>
      </w:r>
      <w:bookmarkEnd w:id="5"/>
    </w:p>
    <w:p w:rsidR="00047573" w:rsidRPr="00C1122A" w:rsidRDefault="00047573" w:rsidP="00047573">
      <w:pPr>
        <w:rPr>
          <w:rFonts w:ascii="Verdana" w:hAnsi="Verdana"/>
          <w:lang w:val="es-ES_tradnl"/>
        </w:rPr>
      </w:pPr>
    </w:p>
    <w:tbl>
      <w:tblPr>
        <w:tblW w:w="7371" w:type="dxa"/>
        <w:tblInd w:w="1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42"/>
        <w:gridCol w:w="5029"/>
      </w:tblGrid>
      <w:tr w:rsidR="00047573" w:rsidRPr="00C1122A" w:rsidTr="004914A5">
        <w:tc>
          <w:tcPr>
            <w:tcW w:w="2342" w:type="dxa"/>
            <w:shd w:val="clear" w:color="auto" w:fill="C0C0C0"/>
          </w:tcPr>
          <w:p w:rsidR="00047573" w:rsidRPr="004B7910" w:rsidRDefault="00047573" w:rsidP="004914A5">
            <w:pPr>
              <w:jc w:val="center"/>
              <w:rPr>
                <w:rFonts w:ascii="Verdana" w:hAnsi="Verdana" w:cs="Arial"/>
                <w:b/>
              </w:rPr>
            </w:pPr>
            <w:r w:rsidRPr="004B7910">
              <w:rPr>
                <w:rFonts w:ascii="Verdana" w:hAnsi="Verdana" w:cs="Arial"/>
                <w:b/>
              </w:rPr>
              <w:t>Actor del sistema</w:t>
            </w:r>
          </w:p>
        </w:tc>
        <w:tc>
          <w:tcPr>
            <w:tcW w:w="5029" w:type="dxa"/>
            <w:shd w:val="clear" w:color="auto" w:fill="C0C0C0"/>
          </w:tcPr>
          <w:p w:rsidR="00047573" w:rsidRPr="004B7910" w:rsidRDefault="00047573" w:rsidP="004914A5">
            <w:pPr>
              <w:jc w:val="center"/>
              <w:rPr>
                <w:rFonts w:ascii="Verdana" w:hAnsi="Verdana" w:cs="Arial"/>
                <w:b/>
              </w:rPr>
            </w:pPr>
            <w:r w:rsidRPr="004B7910">
              <w:rPr>
                <w:rFonts w:ascii="Verdana" w:hAnsi="Verdana" w:cs="Arial"/>
                <w:b/>
              </w:rPr>
              <w:t>Descripción</w:t>
            </w:r>
          </w:p>
        </w:tc>
      </w:tr>
      <w:tr w:rsidR="00047573" w:rsidRPr="00C1122A" w:rsidTr="004914A5">
        <w:tc>
          <w:tcPr>
            <w:tcW w:w="2342" w:type="dxa"/>
          </w:tcPr>
          <w:p w:rsidR="00047573" w:rsidRPr="00727A5E" w:rsidRDefault="0037114C" w:rsidP="004914A5">
            <w:pPr>
              <w:pStyle w:val="Textoindependiente"/>
              <w:spacing w:before="60" w:after="60"/>
              <w:rPr>
                <w:rFonts w:ascii="Verdana" w:hAnsi="Verdana" w:cs="Arial"/>
                <w:sz w:val="20"/>
              </w:rPr>
            </w:pPr>
            <w:r w:rsidRPr="00727A5E">
              <w:rPr>
                <w:rFonts w:ascii="Verdana" w:hAnsi="Verdana" w:cs="Arial"/>
                <w:sz w:val="20"/>
              </w:rPr>
              <w:t>Gerente Gral</w:t>
            </w:r>
          </w:p>
        </w:tc>
        <w:tc>
          <w:tcPr>
            <w:tcW w:w="5029" w:type="dxa"/>
          </w:tcPr>
          <w:p w:rsidR="00047573" w:rsidRPr="00727A5E" w:rsidRDefault="00F444B2" w:rsidP="004914A5">
            <w:pPr>
              <w:pStyle w:val="Textoindependiente"/>
              <w:spacing w:before="60" w:after="60"/>
              <w:rPr>
                <w:rFonts w:ascii="Verdana" w:hAnsi="Verdana" w:cs="Arial"/>
                <w:sz w:val="20"/>
              </w:rPr>
            </w:pPr>
            <w:r w:rsidRPr="00727A5E">
              <w:rPr>
                <w:rFonts w:ascii="Verdana" w:hAnsi="Verdana" w:cs="Arial"/>
                <w:sz w:val="20"/>
              </w:rPr>
              <w:t xml:space="preserve">Rol encargado de solicitar </w:t>
            </w:r>
            <w:r w:rsidR="00727A5E" w:rsidRPr="00727A5E">
              <w:rPr>
                <w:rFonts w:ascii="Verdana" w:hAnsi="Verdana" w:cs="Arial"/>
                <w:sz w:val="20"/>
              </w:rPr>
              <w:t>Orden de producción y solicitud de Insumos.</w:t>
            </w:r>
          </w:p>
        </w:tc>
      </w:tr>
      <w:tr w:rsidR="0037114C" w:rsidRPr="00C1122A" w:rsidTr="004914A5">
        <w:tc>
          <w:tcPr>
            <w:tcW w:w="2342" w:type="dxa"/>
          </w:tcPr>
          <w:p w:rsidR="0037114C" w:rsidRPr="00727A5E" w:rsidRDefault="0048535D" w:rsidP="0037114C">
            <w:pPr>
              <w:pStyle w:val="Textoindependiente"/>
              <w:spacing w:before="60" w:after="60"/>
              <w:rPr>
                <w:rFonts w:ascii="Verdana" w:hAnsi="Verdana" w:cs="Arial"/>
                <w:sz w:val="20"/>
              </w:rPr>
            </w:pPr>
            <w:r w:rsidRPr="00727A5E">
              <w:rPr>
                <w:rFonts w:ascii="Verdana" w:hAnsi="Verdana" w:cs="Arial"/>
                <w:sz w:val="20"/>
              </w:rPr>
              <w:t>Jefe de producción</w:t>
            </w:r>
          </w:p>
        </w:tc>
        <w:tc>
          <w:tcPr>
            <w:tcW w:w="5029" w:type="dxa"/>
          </w:tcPr>
          <w:p w:rsidR="0037114C" w:rsidRPr="00727A5E" w:rsidRDefault="00727A5E" w:rsidP="004914A5">
            <w:pPr>
              <w:pStyle w:val="Textoindependiente"/>
              <w:spacing w:before="60" w:after="60"/>
              <w:rPr>
                <w:rFonts w:ascii="Verdana" w:hAnsi="Verdana" w:cs="Arial"/>
                <w:sz w:val="20"/>
              </w:rPr>
            </w:pPr>
            <w:r w:rsidRPr="00727A5E">
              <w:rPr>
                <w:rFonts w:ascii="Verdana" w:hAnsi="Verdana" w:cs="Arial"/>
                <w:sz w:val="20"/>
              </w:rPr>
              <w:t>Rol asignado para la asignación del trabajo y de dar por finalizada la producción</w:t>
            </w:r>
          </w:p>
        </w:tc>
      </w:tr>
      <w:tr w:rsidR="0037114C" w:rsidRPr="00C1122A" w:rsidTr="004914A5">
        <w:tc>
          <w:tcPr>
            <w:tcW w:w="2342" w:type="dxa"/>
          </w:tcPr>
          <w:p w:rsidR="0037114C" w:rsidRPr="00727A5E" w:rsidRDefault="0048535D" w:rsidP="00727A5E">
            <w:pPr>
              <w:pStyle w:val="Textoindependiente"/>
              <w:spacing w:before="60" w:after="60"/>
              <w:jc w:val="both"/>
              <w:rPr>
                <w:rFonts w:ascii="Verdana" w:hAnsi="Verdana" w:cs="Arial"/>
                <w:sz w:val="20"/>
              </w:rPr>
            </w:pPr>
            <w:r w:rsidRPr="00727A5E">
              <w:rPr>
                <w:rFonts w:ascii="Verdana" w:hAnsi="Verdana" w:cs="Arial"/>
                <w:sz w:val="20"/>
              </w:rPr>
              <w:t>Jefe de Logística</w:t>
            </w:r>
          </w:p>
        </w:tc>
        <w:tc>
          <w:tcPr>
            <w:tcW w:w="5029" w:type="dxa"/>
          </w:tcPr>
          <w:p w:rsidR="0037114C" w:rsidRPr="00727A5E" w:rsidRDefault="00727A5E" w:rsidP="00727A5E">
            <w:pPr>
              <w:pStyle w:val="Textoindependiente"/>
              <w:spacing w:before="60" w:after="60"/>
              <w:jc w:val="both"/>
              <w:rPr>
                <w:rFonts w:ascii="Verdana" w:hAnsi="Verdana" w:cs="Arial"/>
                <w:sz w:val="20"/>
              </w:rPr>
            </w:pPr>
            <w:r w:rsidRPr="00727A5E">
              <w:rPr>
                <w:rFonts w:ascii="Verdana" w:hAnsi="Verdana" w:cs="Arial"/>
                <w:sz w:val="20"/>
              </w:rPr>
              <w:t>Rol encargado de generar la orden de compra</w:t>
            </w:r>
          </w:p>
        </w:tc>
      </w:tr>
      <w:tr w:rsidR="0037114C" w:rsidRPr="00C1122A" w:rsidTr="004914A5">
        <w:tc>
          <w:tcPr>
            <w:tcW w:w="2342" w:type="dxa"/>
          </w:tcPr>
          <w:p w:rsidR="0037114C" w:rsidRPr="00727A5E" w:rsidRDefault="0037114C" w:rsidP="00727A5E">
            <w:pPr>
              <w:pStyle w:val="Textoindependiente"/>
              <w:spacing w:before="60" w:after="60"/>
              <w:jc w:val="both"/>
              <w:rPr>
                <w:rFonts w:ascii="Verdana" w:hAnsi="Verdana" w:cs="Arial"/>
                <w:sz w:val="20"/>
              </w:rPr>
            </w:pPr>
            <w:r w:rsidRPr="00727A5E">
              <w:rPr>
                <w:rFonts w:ascii="Verdana" w:hAnsi="Verdana" w:cs="Arial"/>
                <w:sz w:val="20"/>
              </w:rPr>
              <w:t>Asistente de Logística</w:t>
            </w:r>
          </w:p>
        </w:tc>
        <w:tc>
          <w:tcPr>
            <w:tcW w:w="5029" w:type="dxa"/>
          </w:tcPr>
          <w:p w:rsidR="0037114C" w:rsidRPr="00727A5E" w:rsidRDefault="00727A5E" w:rsidP="00727A5E">
            <w:pPr>
              <w:pStyle w:val="Textoindependiente"/>
              <w:spacing w:before="60" w:after="60"/>
              <w:jc w:val="both"/>
              <w:rPr>
                <w:rFonts w:ascii="Verdana" w:hAnsi="Verdana" w:cs="Arial"/>
                <w:sz w:val="20"/>
              </w:rPr>
            </w:pPr>
            <w:r w:rsidRPr="00727A5E">
              <w:rPr>
                <w:rFonts w:ascii="Verdana" w:hAnsi="Verdana" w:cs="Arial"/>
                <w:sz w:val="20"/>
              </w:rPr>
              <w:t>Rol encargado de registrar los insumos y de registrar las cotizaciones de los proveedores</w:t>
            </w:r>
          </w:p>
        </w:tc>
      </w:tr>
      <w:tr w:rsidR="0037114C" w:rsidRPr="00C1122A" w:rsidTr="004914A5">
        <w:tc>
          <w:tcPr>
            <w:tcW w:w="2342" w:type="dxa"/>
          </w:tcPr>
          <w:p w:rsidR="0037114C" w:rsidRPr="00727A5E" w:rsidRDefault="0048535D" w:rsidP="00727A5E">
            <w:pPr>
              <w:pStyle w:val="Textoindependiente"/>
              <w:spacing w:before="60" w:after="60"/>
              <w:jc w:val="both"/>
              <w:rPr>
                <w:rFonts w:ascii="Verdana" w:hAnsi="Verdana" w:cs="Arial"/>
                <w:sz w:val="20"/>
              </w:rPr>
            </w:pPr>
            <w:r w:rsidRPr="00727A5E">
              <w:rPr>
                <w:rFonts w:ascii="Verdana" w:hAnsi="Verdana" w:cs="Arial"/>
                <w:sz w:val="20"/>
              </w:rPr>
              <w:t>Encargado de almacén</w:t>
            </w:r>
          </w:p>
        </w:tc>
        <w:tc>
          <w:tcPr>
            <w:tcW w:w="5029" w:type="dxa"/>
          </w:tcPr>
          <w:p w:rsidR="0037114C" w:rsidRPr="00727A5E" w:rsidRDefault="00727A5E" w:rsidP="00727A5E">
            <w:pPr>
              <w:pStyle w:val="Textoindependiente"/>
              <w:spacing w:before="60" w:after="60"/>
              <w:jc w:val="both"/>
              <w:rPr>
                <w:rFonts w:ascii="Verdana" w:hAnsi="Verdana" w:cs="Arial"/>
                <w:sz w:val="20"/>
              </w:rPr>
            </w:pPr>
            <w:r w:rsidRPr="00727A5E">
              <w:rPr>
                <w:rFonts w:ascii="Verdana" w:hAnsi="Verdana" w:cs="Arial"/>
                <w:sz w:val="20"/>
              </w:rPr>
              <w:t>Rol encargado de registrar el ingreso de los insumos al  almacén.</w:t>
            </w:r>
          </w:p>
        </w:tc>
      </w:tr>
      <w:tr w:rsidR="0037114C" w:rsidRPr="00C1122A" w:rsidTr="004914A5">
        <w:tc>
          <w:tcPr>
            <w:tcW w:w="2342" w:type="dxa"/>
          </w:tcPr>
          <w:p w:rsidR="0037114C" w:rsidRPr="00727A5E" w:rsidRDefault="0048535D" w:rsidP="00727A5E">
            <w:pPr>
              <w:pStyle w:val="Textoindependiente"/>
              <w:spacing w:before="60" w:after="60"/>
              <w:jc w:val="both"/>
              <w:rPr>
                <w:rFonts w:ascii="Verdana" w:hAnsi="Verdana" w:cs="Arial"/>
                <w:sz w:val="20"/>
              </w:rPr>
            </w:pPr>
            <w:r w:rsidRPr="00727A5E">
              <w:rPr>
                <w:rFonts w:ascii="Verdana" w:hAnsi="Verdana" w:cs="Arial"/>
                <w:sz w:val="20"/>
              </w:rPr>
              <w:t>Encargado de Contabilidad</w:t>
            </w:r>
          </w:p>
        </w:tc>
        <w:tc>
          <w:tcPr>
            <w:tcW w:w="5029" w:type="dxa"/>
          </w:tcPr>
          <w:p w:rsidR="0037114C" w:rsidRPr="00727A5E" w:rsidRDefault="00727A5E" w:rsidP="00727A5E">
            <w:pPr>
              <w:pStyle w:val="Textoindependiente"/>
              <w:spacing w:before="60" w:after="60"/>
              <w:jc w:val="both"/>
              <w:rPr>
                <w:rFonts w:ascii="Verdana" w:hAnsi="Verdana" w:cs="Arial"/>
                <w:sz w:val="20"/>
              </w:rPr>
            </w:pPr>
            <w:r w:rsidRPr="00727A5E">
              <w:rPr>
                <w:rFonts w:ascii="Verdana" w:hAnsi="Verdana" w:cs="Arial"/>
                <w:sz w:val="20"/>
              </w:rPr>
              <w:t xml:space="preserve">Rol encargado pago de realizar el pago de las facturas de los </w:t>
            </w:r>
            <w:r w:rsidR="00012DDE" w:rsidRPr="00727A5E">
              <w:rPr>
                <w:rFonts w:ascii="Verdana" w:hAnsi="Verdana" w:cs="Arial"/>
                <w:sz w:val="20"/>
              </w:rPr>
              <w:t>proveedores.</w:t>
            </w:r>
          </w:p>
        </w:tc>
      </w:tr>
    </w:tbl>
    <w:p w:rsidR="00047573" w:rsidRPr="00C1122A" w:rsidRDefault="00047573" w:rsidP="00047573">
      <w:pPr>
        <w:pStyle w:val="Normal3"/>
        <w:ind w:left="0"/>
        <w:rPr>
          <w:rFonts w:ascii="Verdana" w:hAnsi="Verdana"/>
          <w:color w:val="FF0000"/>
        </w:rPr>
      </w:pPr>
    </w:p>
    <w:p w:rsidR="00047573" w:rsidRPr="00064120" w:rsidRDefault="00047573" w:rsidP="00326D41">
      <w:pPr>
        <w:pStyle w:val="Ttulo2"/>
        <w:numPr>
          <w:ilvl w:val="1"/>
          <w:numId w:val="4"/>
        </w:numPr>
        <w:ind w:left="1276" w:hanging="709"/>
        <w:rPr>
          <w:rFonts w:ascii="Verdana" w:hAnsi="Verdana"/>
          <w:iCs/>
          <w:sz w:val="20"/>
          <w:lang w:val="es-PE"/>
        </w:rPr>
      </w:pPr>
      <w:bookmarkStart w:id="6" w:name="_Toc423878340"/>
      <w:r w:rsidRPr="00064120">
        <w:rPr>
          <w:rFonts w:ascii="Verdana" w:hAnsi="Verdana"/>
          <w:iCs/>
          <w:sz w:val="20"/>
          <w:lang w:val="es-PE"/>
        </w:rPr>
        <w:lastRenderedPageBreak/>
        <w:t>Diagrama de Actores</w:t>
      </w:r>
      <w:bookmarkEnd w:id="6"/>
    </w:p>
    <w:p w:rsidR="008E55AC" w:rsidRPr="00E34140" w:rsidRDefault="0037114C" w:rsidP="00047573">
      <w:pPr>
        <w:pStyle w:val="MTemaNormal"/>
        <w:ind w:left="1276"/>
        <w:rPr>
          <w:i/>
          <w:color w:val="0000FF"/>
          <w:szCs w:val="20"/>
        </w:rPr>
      </w:pPr>
      <w:r w:rsidRPr="0037114C">
        <w:rPr>
          <w:i/>
          <w:noProof/>
          <w:color w:val="0000FF"/>
          <w:szCs w:val="20"/>
          <w:lang w:val="es-PE" w:eastAsia="es-PE"/>
        </w:rPr>
        <w:drawing>
          <wp:inline distT="0" distB="0" distL="0" distR="0">
            <wp:extent cx="4933950" cy="2686050"/>
            <wp:effectExtent l="0" t="0" r="0" b="0"/>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33950" cy="2686050"/>
                    </a:xfrm>
                    <a:prstGeom prst="rect">
                      <a:avLst/>
                    </a:prstGeom>
                  </pic:spPr>
                </pic:pic>
              </a:graphicData>
            </a:graphic>
          </wp:inline>
        </w:drawing>
      </w:r>
    </w:p>
    <w:p w:rsidR="00047573" w:rsidRDefault="00047573" w:rsidP="00326D41">
      <w:pPr>
        <w:pStyle w:val="Ttulo2"/>
        <w:numPr>
          <w:ilvl w:val="1"/>
          <w:numId w:val="4"/>
        </w:numPr>
        <w:ind w:left="1276" w:hanging="709"/>
        <w:rPr>
          <w:rFonts w:ascii="Verdana" w:hAnsi="Verdana"/>
          <w:iCs/>
          <w:sz w:val="20"/>
          <w:lang w:val="es-PE"/>
        </w:rPr>
      </w:pPr>
      <w:bookmarkStart w:id="7" w:name="_Toc423878341"/>
      <w:r w:rsidRPr="00064120">
        <w:rPr>
          <w:rFonts w:ascii="Verdana" w:hAnsi="Verdana"/>
          <w:iCs/>
          <w:sz w:val="20"/>
          <w:lang w:val="es-PE"/>
        </w:rPr>
        <w:t>Diagrama de Paquetes</w:t>
      </w:r>
      <w:bookmarkEnd w:id="7"/>
    </w:p>
    <w:p w:rsidR="0037114C" w:rsidRDefault="0037114C" w:rsidP="0037114C">
      <w:pPr>
        <w:ind w:left="1416"/>
        <w:rPr>
          <w:lang w:val="es-PE"/>
        </w:rPr>
      </w:pPr>
      <w:r w:rsidRPr="0037114C">
        <w:rPr>
          <w:noProof/>
          <w:lang w:val="es-PE" w:eastAsia="es-PE"/>
        </w:rPr>
        <w:drawing>
          <wp:inline distT="0" distB="0" distL="0" distR="0">
            <wp:extent cx="3708807" cy="1433780"/>
            <wp:effectExtent l="0" t="0" r="6350" b="0"/>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05225" cy="1432395"/>
                    </a:xfrm>
                    <a:prstGeom prst="rect">
                      <a:avLst/>
                    </a:prstGeom>
                  </pic:spPr>
                </pic:pic>
              </a:graphicData>
            </a:graphic>
          </wp:inline>
        </w:drawing>
      </w:r>
    </w:p>
    <w:p w:rsidR="00F444B2" w:rsidRDefault="00F444B2" w:rsidP="0037114C">
      <w:pPr>
        <w:ind w:left="1416"/>
        <w:rPr>
          <w:lang w:val="es-PE"/>
        </w:rPr>
      </w:pPr>
    </w:p>
    <w:p w:rsidR="00047573" w:rsidRPr="00064120" w:rsidRDefault="00047573" w:rsidP="00326D41">
      <w:pPr>
        <w:pStyle w:val="Ttulo2"/>
        <w:numPr>
          <w:ilvl w:val="1"/>
          <w:numId w:val="4"/>
        </w:numPr>
        <w:ind w:left="1276" w:hanging="709"/>
        <w:rPr>
          <w:rFonts w:ascii="Verdana" w:hAnsi="Verdana"/>
          <w:iCs/>
          <w:sz w:val="20"/>
          <w:lang w:val="es-PE"/>
        </w:rPr>
      </w:pPr>
      <w:bookmarkStart w:id="8" w:name="_Toc423878342"/>
      <w:r w:rsidRPr="00064120">
        <w:rPr>
          <w:rFonts w:ascii="Verdana" w:hAnsi="Verdana"/>
          <w:iCs/>
          <w:sz w:val="20"/>
          <w:lang w:val="es-PE"/>
        </w:rPr>
        <w:t>Lista de Casos de Uso del Sistema por Paquete</w:t>
      </w:r>
      <w:bookmarkEnd w:id="8"/>
    </w:p>
    <w:p w:rsidR="00397D2D" w:rsidRDefault="00397D2D" w:rsidP="00047573">
      <w:pPr>
        <w:spacing w:line="360" w:lineRule="auto"/>
        <w:ind w:left="568" w:firstLine="708"/>
        <w:rPr>
          <w:rFonts w:ascii="Verdana" w:hAnsi="Verdana" w:cs="Arial"/>
          <w:b/>
        </w:rPr>
      </w:pPr>
    </w:p>
    <w:p w:rsidR="00047573" w:rsidRPr="00E34140" w:rsidRDefault="00047573" w:rsidP="00047573">
      <w:pPr>
        <w:spacing w:line="360" w:lineRule="auto"/>
        <w:ind w:left="568" w:firstLine="708"/>
        <w:rPr>
          <w:rFonts w:ascii="Verdana" w:hAnsi="Verdana" w:cs="Arial"/>
        </w:rPr>
      </w:pPr>
      <w:r w:rsidRPr="00E34140">
        <w:rPr>
          <w:rFonts w:ascii="Verdana" w:hAnsi="Verdana" w:cs="Arial"/>
          <w:b/>
        </w:rPr>
        <w:t xml:space="preserve">Paquete: P01 – </w:t>
      </w:r>
      <w:r w:rsidR="00F444B2">
        <w:rPr>
          <w:rFonts w:ascii="Verdana" w:hAnsi="Verdana" w:cs="Arial"/>
          <w:b/>
        </w:rPr>
        <w:t>Producción de Helados</w:t>
      </w:r>
    </w:p>
    <w:tbl>
      <w:tblPr>
        <w:tblW w:w="7371" w:type="dxa"/>
        <w:tblInd w:w="1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80"/>
        <w:gridCol w:w="4491"/>
      </w:tblGrid>
      <w:tr w:rsidR="00047573" w:rsidRPr="00A70D2E" w:rsidTr="004914A5">
        <w:tc>
          <w:tcPr>
            <w:tcW w:w="2880" w:type="dxa"/>
            <w:shd w:val="clear" w:color="auto" w:fill="C0C0C0"/>
          </w:tcPr>
          <w:p w:rsidR="00047573" w:rsidRPr="00A70D2E" w:rsidRDefault="00047573" w:rsidP="004914A5">
            <w:pPr>
              <w:keepLines/>
              <w:spacing w:line="360" w:lineRule="auto"/>
              <w:jc w:val="center"/>
              <w:rPr>
                <w:rFonts w:cs="Arial"/>
                <w:b/>
              </w:rPr>
            </w:pPr>
            <w:r w:rsidRPr="00A70D2E">
              <w:rPr>
                <w:rFonts w:cs="Arial"/>
                <w:b/>
              </w:rPr>
              <w:t>Caso de uso del sistema</w:t>
            </w:r>
          </w:p>
        </w:tc>
        <w:tc>
          <w:tcPr>
            <w:tcW w:w="4491" w:type="dxa"/>
            <w:shd w:val="clear" w:color="auto" w:fill="C0C0C0"/>
          </w:tcPr>
          <w:p w:rsidR="00047573" w:rsidRPr="00A70D2E" w:rsidRDefault="00047573" w:rsidP="004914A5">
            <w:pPr>
              <w:keepLines/>
              <w:spacing w:line="360" w:lineRule="auto"/>
              <w:jc w:val="center"/>
              <w:rPr>
                <w:rFonts w:cs="Arial"/>
                <w:b/>
              </w:rPr>
            </w:pPr>
            <w:r w:rsidRPr="00A70D2E">
              <w:rPr>
                <w:rFonts w:cs="Arial"/>
                <w:b/>
              </w:rPr>
              <w:t>Descripción</w:t>
            </w:r>
          </w:p>
        </w:tc>
      </w:tr>
      <w:tr w:rsidR="00047573" w:rsidRPr="00A70D2E" w:rsidTr="004914A5">
        <w:trPr>
          <w:trHeight w:val="420"/>
        </w:trPr>
        <w:tc>
          <w:tcPr>
            <w:tcW w:w="2880" w:type="dxa"/>
          </w:tcPr>
          <w:p w:rsidR="00047573" w:rsidRPr="00FF150B" w:rsidRDefault="00047573" w:rsidP="00FF150B">
            <w:pPr>
              <w:pStyle w:val="Textoindependiente"/>
              <w:spacing w:before="60" w:after="60"/>
              <w:jc w:val="both"/>
              <w:rPr>
                <w:rFonts w:ascii="Verdana" w:hAnsi="Verdana" w:cs="Arial"/>
                <w:i/>
                <w:iCs/>
                <w:color w:val="000000" w:themeColor="text1"/>
                <w:sz w:val="20"/>
              </w:rPr>
            </w:pPr>
            <w:r w:rsidRPr="00FF150B">
              <w:rPr>
                <w:rFonts w:ascii="Verdana" w:hAnsi="Verdana" w:cs="Arial"/>
                <w:i/>
                <w:iCs/>
                <w:color w:val="000000" w:themeColor="text1"/>
                <w:sz w:val="20"/>
              </w:rPr>
              <w:t xml:space="preserve">CUS01 – </w:t>
            </w:r>
            <w:r w:rsidR="00FF150B" w:rsidRPr="00FF150B">
              <w:rPr>
                <w:rFonts w:ascii="Verdana" w:hAnsi="Verdana" w:cs="Arial"/>
                <w:i/>
                <w:iCs/>
                <w:color w:val="000000" w:themeColor="text1"/>
                <w:sz w:val="20"/>
              </w:rPr>
              <w:t>Genera orden de producción</w:t>
            </w:r>
          </w:p>
        </w:tc>
        <w:tc>
          <w:tcPr>
            <w:tcW w:w="4491" w:type="dxa"/>
          </w:tcPr>
          <w:p w:rsidR="00047573" w:rsidRPr="004B7910" w:rsidRDefault="00FF150B" w:rsidP="00FF150B">
            <w:pPr>
              <w:pStyle w:val="Textoindependiente"/>
              <w:spacing w:before="60" w:after="60"/>
              <w:jc w:val="both"/>
              <w:rPr>
                <w:rFonts w:ascii="Verdana" w:hAnsi="Verdana" w:cs="Arial"/>
                <w:i/>
                <w:iCs/>
                <w:color w:val="0000FF"/>
                <w:sz w:val="20"/>
              </w:rPr>
            </w:pPr>
            <w:r w:rsidRPr="00FF150B">
              <w:rPr>
                <w:rFonts w:ascii="Verdana" w:hAnsi="Verdana" w:cs="Arial"/>
                <w:i/>
                <w:iCs/>
                <w:color w:val="000000" w:themeColor="text1"/>
                <w:sz w:val="20"/>
              </w:rPr>
              <w:t>El caso de uso permite al gerente  registrar la orden de producción</w:t>
            </w:r>
          </w:p>
        </w:tc>
      </w:tr>
      <w:tr w:rsidR="00047573" w:rsidRPr="00A70D2E" w:rsidTr="004914A5">
        <w:trPr>
          <w:trHeight w:val="210"/>
        </w:trPr>
        <w:tc>
          <w:tcPr>
            <w:tcW w:w="2880" w:type="dxa"/>
          </w:tcPr>
          <w:p w:rsidR="00047573" w:rsidRPr="00FF150B" w:rsidRDefault="00047573" w:rsidP="00FF150B">
            <w:pPr>
              <w:pStyle w:val="Textoindependiente"/>
              <w:spacing w:before="60" w:after="60"/>
              <w:jc w:val="both"/>
              <w:rPr>
                <w:rFonts w:ascii="Verdana" w:hAnsi="Verdana" w:cs="Arial"/>
                <w:i/>
                <w:iCs/>
                <w:color w:val="000000" w:themeColor="text1"/>
                <w:sz w:val="20"/>
              </w:rPr>
            </w:pPr>
            <w:r w:rsidRPr="00FF150B">
              <w:rPr>
                <w:rFonts w:ascii="Verdana" w:hAnsi="Verdana" w:cs="Arial"/>
                <w:i/>
                <w:iCs/>
                <w:color w:val="000000" w:themeColor="text1"/>
                <w:sz w:val="20"/>
              </w:rPr>
              <w:t xml:space="preserve">CUS02 – </w:t>
            </w:r>
            <w:r w:rsidR="00FF150B" w:rsidRPr="00FF150B">
              <w:rPr>
                <w:rFonts w:ascii="Verdana" w:hAnsi="Verdana" w:cs="Arial"/>
                <w:i/>
                <w:iCs/>
                <w:color w:val="000000" w:themeColor="text1"/>
                <w:sz w:val="20"/>
              </w:rPr>
              <w:t>Asignar personal</w:t>
            </w:r>
          </w:p>
        </w:tc>
        <w:tc>
          <w:tcPr>
            <w:tcW w:w="4491" w:type="dxa"/>
          </w:tcPr>
          <w:p w:rsidR="00047573" w:rsidRPr="004B7910" w:rsidRDefault="00FF150B" w:rsidP="00FF150B">
            <w:pPr>
              <w:pStyle w:val="Textoindependiente"/>
              <w:spacing w:before="60" w:after="60"/>
              <w:rPr>
                <w:rFonts w:ascii="Verdana" w:hAnsi="Verdana" w:cs="Arial"/>
                <w:i/>
                <w:iCs/>
                <w:color w:val="0000FF"/>
                <w:sz w:val="20"/>
              </w:rPr>
            </w:pPr>
            <w:r w:rsidRPr="00F04F97">
              <w:rPr>
                <w:rFonts w:ascii="Verdana" w:hAnsi="Verdana" w:cs="Arial"/>
                <w:i/>
                <w:iCs/>
                <w:color w:val="000000" w:themeColor="text1"/>
                <w:sz w:val="20"/>
              </w:rPr>
              <w:t>El caso de uso</w:t>
            </w:r>
            <w:r>
              <w:rPr>
                <w:rFonts w:ascii="Verdana" w:hAnsi="Verdana" w:cs="Arial"/>
                <w:i/>
                <w:iCs/>
                <w:color w:val="000000" w:themeColor="text1"/>
                <w:sz w:val="20"/>
              </w:rPr>
              <w:t xml:space="preserve"> permite al jefe de producción asignar el personal a la orden de producción</w:t>
            </w:r>
          </w:p>
        </w:tc>
      </w:tr>
      <w:tr w:rsidR="00F04F97" w:rsidRPr="00A70D2E" w:rsidTr="004914A5">
        <w:trPr>
          <w:trHeight w:val="210"/>
        </w:trPr>
        <w:tc>
          <w:tcPr>
            <w:tcW w:w="2880" w:type="dxa"/>
          </w:tcPr>
          <w:p w:rsidR="00F04F97" w:rsidRPr="004B7910" w:rsidRDefault="00F04F97" w:rsidP="00F04F97">
            <w:pPr>
              <w:pStyle w:val="Textoindependiente"/>
              <w:spacing w:before="60" w:after="60"/>
              <w:rPr>
                <w:rFonts w:ascii="Verdana" w:hAnsi="Verdana" w:cs="Arial"/>
                <w:i/>
                <w:iCs/>
                <w:color w:val="0000FF"/>
                <w:sz w:val="20"/>
              </w:rPr>
            </w:pPr>
            <w:r w:rsidRPr="00F04F97">
              <w:rPr>
                <w:rFonts w:ascii="Verdana" w:hAnsi="Verdana" w:cs="Arial"/>
                <w:i/>
                <w:iCs/>
                <w:color w:val="000000" w:themeColor="text1"/>
                <w:sz w:val="20"/>
              </w:rPr>
              <w:t>CUS03 Registrar Cierre de Orden de Producción</w:t>
            </w:r>
          </w:p>
        </w:tc>
        <w:tc>
          <w:tcPr>
            <w:tcW w:w="4491" w:type="dxa"/>
          </w:tcPr>
          <w:p w:rsidR="00F04F97" w:rsidRPr="00FF150B" w:rsidRDefault="00F04F97" w:rsidP="00F444B2">
            <w:pPr>
              <w:pStyle w:val="Textoindependiente"/>
              <w:spacing w:before="60" w:after="60"/>
              <w:jc w:val="both"/>
              <w:rPr>
                <w:rFonts w:ascii="Verdana" w:hAnsi="Verdana" w:cs="Arial"/>
                <w:i/>
                <w:iCs/>
                <w:color w:val="000000" w:themeColor="text1"/>
                <w:sz w:val="20"/>
              </w:rPr>
            </w:pPr>
            <w:r w:rsidRPr="00F04F97">
              <w:rPr>
                <w:rFonts w:ascii="Verdana" w:hAnsi="Verdana" w:cs="Arial"/>
                <w:i/>
                <w:iCs/>
                <w:color w:val="000000" w:themeColor="text1"/>
                <w:sz w:val="20"/>
              </w:rPr>
              <w:t>El caso de uso</w:t>
            </w:r>
            <w:r w:rsidR="00FF150B">
              <w:rPr>
                <w:rFonts w:ascii="Verdana" w:hAnsi="Verdana" w:cs="Arial"/>
                <w:i/>
                <w:iCs/>
                <w:color w:val="000000" w:themeColor="text1"/>
                <w:sz w:val="20"/>
              </w:rPr>
              <w:t xml:space="preserve"> permite al jefe de producción </w:t>
            </w:r>
            <w:r w:rsidRPr="00F04F97">
              <w:rPr>
                <w:rFonts w:ascii="Verdana" w:hAnsi="Verdana" w:cs="Arial"/>
                <w:i/>
                <w:iCs/>
                <w:color w:val="000000" w:themeColor="text1"/>
                <w:sz w:val="20"/>
              </w:rPr>
              <w:t xml:space="preserve">  registrar el cierre de la orden de producción, registra la merma, cambiando</w:t>
            </w:r>
            <w:r w:rsidR="00FF150B" w:rsidRPr="00FF150B">
              <w:rPr>
                <w:rFonts w:ascii="Verdana" w:hAnsi="Verdana" w:cs="Arial"/>
                <w:i/>
                <w:iCs/>
                <w:color w:val="000000" w:themeColor="text1"/>
                <w:sz w:val="20"/>
              </w:rPr>
              <w:t xml:space="preserve">el estado </w:t>
            </w:r>
            <w:r w:rsidR="00F444B2">
              <w:rPr>
                <w:rFonts w:ascii="Verdana" w:hAnsi="Verdana" w:cs="Arial"/>
                <w:i/>
                <w:iCs/>
                <w:color w:val="000000" w:themeColor="text1"/>
                <w:sz w:val="20"/>
              </w:rPr>
              <w:t xml:space="preserve">de la orden como </w:t>
            </w:r>
            <w:r w:rsidR="00FF150B" w:rsidRPr="00FF150B">
              <w:rPr>
                <w:rFonts w:ascii="Verdana" w:hAnsi="Verdana" w:cs="Arial"/>
                <w:i/>
                <w:iCs/>
                <w:color w:val="000000" w:themeColor="text1"/>
                <w:sz w:val="20"/>
              </w:rPr>
              <w:t xml:space="preserve"> cerrado</w:t>
            </w:r>
          </w:p>
        </w:tc>
      </w:tr>
    </w:tbl>
    <w:p w:rsidR="00AB49CF" w:rsidRDefault="00AB49CF" w:rsidP="0037114C">
      <w:pPr>
        <w:spacing w:line="360" w:lineRule="auto"/>
        <w:ind w:left="568" w:firstLine="708"/>
        <w:rPr>
          <w:rFonts w:ascii="Verdana" w:hAnsi="Verdana" w:cs="Arial"/>
          <w:b/>
        </w:rPr>
      </w:pPr>
    </w:p>
    <w:p w:rsidR="0037114C" w:rsidRPr="00E34140" w:rsidRDefault="0037114C" w:rsidP="0037114C">
      <w:pPr>
        <w:spacing w:line="360" w:lineRule="auto"/>
        <w:ind w:left="568" w:firstLine="708"/>
        <w:rPr>
          <w:rFonts w:ascii="Verdana" w:hAnsi="Verdana" w:cs="Arial"/>
        </w:rPr>
      </w:pPr>
      <w:r>
        <w:rPr>
          <w:rFonts w:ascii="Verdana" w:hAnsi="Verdana" w:cs="Arial"/>
          <w:b/>
        </w:rPr>
        <w:t>Paquete: P02</w:t>
      </w:r>
      <w:r w:rsidRPr="00E34140">
        <w:rPr>
          <w:rFonts w:ascii="Verdana" w:hAnsi="Verdana" w:cs="Arial"/>
          <w:b/>
        </w:rPr>
        <w:t xml:space="preserve"> –</w:t>
      </w:r>
      <w:r w:rsidR="00F444B2">
        <w:rPr>
          <w:rFonts w:ascii="Verdana" w:hAnsi="Verdana" w:cs="Arial"/>
          <w:b/>
        </w:rPr>
        <w:t>Compra de Insumos</w:t>
      </w:r>
    </w:p>
    <w:tbl>
      <w:tblPr>
        <w:tblW w:w="7371" w:type="dxa"/>
        <w:tblInd w:w="1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80"/>
        <w:gridCol w:w="4491"/>
      </w:tblGrid>
      <w:tr w:rsidR="0037114C" w:rsidRPr="00A70D2E" w:rsidTr="001D4EDD">
        <w:tc>
          <w:tcPr>
            <w:tcW w:w="2880" w:type="dxa"/>
            <w:shd w:val="clear" w:color="auto" w:fill="C0C0C0"/>
          </w:tcPr>
          <w:p w:rsidR="0037114C" w:rsidRPr="00A70D2E" w:rsidRDefault="0037114C" w:rsidP="001D4EDD">
            <w:pPr>
              <w:keepLines/>
              <w:spacing w:line="360" w:lineRule="auto"/>
              <w:jc w:val="center"/>
              <w:rPr>
                <w:rFonts w:cs="Arial"/>
                <w:b/>
              </w:rPr>
            </w:pPr>
            <w:r w:rsidRPr="00A70D2E">
              <w:rPr>
                <w:rFonts w:cs="Arial"/>
                <w:b/>
              </w:rPr>
              <w:t>Caso de uso del sistema</w:t>
            </w:r>
          </w:p>
        </w:tc>
        <w:tc>
          <w:tcPr>
            <w:tcW w:w="4491" w:type="dxa"/>
            <w:shd w:val="clear" w:color="auto" w:fill="C0C0C0"/>
          </w:tcPr>
          <w:p w:rsidR="0037114C" w:rsidRPr="00A70D2E" w:rsidRDefault="0037114C" w:rsidP="001D4EDD">
            <w:pPr>
              <w:keepLines/>
              <w:spacing w:line="360" w:lineRule="auto"/>
              <w:jc w:val="center"/>
              <w:rPr>
                <w:rFonts w:cs="Arial"/>
                <w:b/>
              </w:rPr>
            </w:pPr>
            <w:r w:rsidRPr="00A70D2E">
              <w:rPr>
                <w:rFonts w:cs="Arial"/>
                <w:b/>
              </w:rPr>
              <w:t>Descripción</w:t>
            </w:r>
          </w:p>
        </w:tc>
      </w:tr>
      <w:tr w:rsidR="0037114C" w:rsidRPr="00A70D2E" w:rsidTr="001D4EDD">
        <w:trPr>
          <w:trHeight w:val="420"/>
        </w:trPr>
        <w:tc>
          <w:tcPr>
            <w:tcW w:w="2880" w:type="dxa"/>
          </w:tcPr>
          <w:p w:rsidR="00FF150B" w:rsidRPr="004B7910" w:rsidRDefault="0037114C" w:rsidP="00FF150B">
            <w:pPr>
              <w:pStyle w:val="Textoindependiente"/>
              <w:spacing w:before="60" w:after="60"/>
              <w:rPr>
                <w:rFonts w:ascii="Verdana" w:hAnsi="Verdana" w:cs="Arial"/>
                <w:i/>
                <w:iCs/>
                <w:color w:val="0000FF"/>
                <w:sz w:val="20"/>
              </w:rPr>
            </w:pPr>
            <w:r w:rsidRPr="00FF150B">
              <w:rPr>
                <w:rFonts w:ascii="Verdana" w:hAnsi="Verdana" w:cs="Arial"/>
                <w:i/>
                <w:iCs/>
                <w:color w:val="000000" w:themeColor="text1"/>
                <w:sz w:val="20"/>
              </w:rPr>
              <w:lastRenderedPageBreak/>
              <w:t>CUS0</w:t>
            </w:r>
            <w:r w:rsidR="00FF150B" w:rsidRPr="00FF150B">
              <w:rPr>
                <w:rFonts w:ascii="Verdana" w:hAnsi="Verdana" w:cs="Arial"/>
                <w:i/>
                <w:iCs/>
                <w:color w:val="000000" w:themeColor="text1"/>
                <w:sz w:val="20"/>
              </w:rPr>
              <w:t>4</w:t>
            </w:r>
            <w:r w:rsidRPr="00FF150B">
              <w:rPr>
                <w:rFonts w:ascii="Verdana" w:hAnsi="Verdana" w:cs="Arial"/>
                <w:i/>
                <w:iCs/>
                <w:color w:val="000000" w:themeColor="text1"/>
                <w:sz w:val="20"/>
              </w:rPr>
              <w:t xml:space="preserve"> –</w:t>
            </w:r>
            <w:r w:rsidR="00FF150B" w:rsidRPr="00FF150B">
              <w:rPr>
                <w:rFonts w:ascii="Verdana" w:hAnsi="Verdana" w:cs="Arial"/>
                <w:i/>
                <w:iCs/>
                <w:color w:val="000000" w:themeColor="text1"/>
                <w:sz w:val="20"/>
              </w:rPr>
              <w:t>Generar Solicitud de Insumos</w:t>
            </w:r>
          </w:p>
        </w:tc>
        <w:tc>
          <w:tcPr>
            <w:tcW w:w="4491" w:type="dxa"/>
          </w:tcPr>
          <w:p w:rsidR="0037114C" w:rsidRPr="004B7910" w:rsidRDefault="00F444B2" w:rsidP="00F444B2">
            <w:pPr>
              <w:pStyle w:val="Textoindependiente"/>
              <w:spacing w:before="60" w:after="60"/>
              <w:jc w:val="both"/>
              <w:rPr>
                <w:rFonts w:ascii="Verdana" w:hAnsi="Verdana" w:cs="Arial"/>
                <w:i/>
                <w:iCs/>
                <w:color w:val="0000FF"/>
                <w:sz w:val="20"/>
              </w:rPr>
            </w:pPr>
            <w:r w:rsidRPr="00F444B2">
              <w:rPr>
                <w:rFonts w:ascii="Verdana" w:hAnsi="Verdana" w:cs="Arial"/>
                <w:i/>
                <w:iCs/>
                <w:color w:val="000000" w:themeColor="text1"/>
                <w:sz w:val="20"/>
              </w:rPr>
              <w:t>El caso de uso permite al gerente generar una solicitud de insumos registrando la cantidad de productos a elaborar</w:t>
            </w:r>
          </w:p>
        </w:tc>
      </w:tr>
      <w:tr w:rsidR="0037114C" w:rsidRPr="00A70D2E" w:rsidTr="001D4EDD">
        <w:trPr>
          <w:trHeight w:val="210"/>
        </w:trPr>
        <w:tc>
          <w:tcPr>
            <w:tcW w:w="2880" w:type="dxa"/>
          </w:tcPr>
          <w:p w:rsidR="00E708CB" w:rsidRPr="000611A2" w:rsidRDefault="0037114C" w:rsidP="000611A2">
            <w:pPr>
              <w:pStyle w:val="Textoindependiente"/>
              <w:spacing w:before="60" w:after="60"/>
              <w:rPr>
                <w:rFonts w:ascii="Verdana" w:hAnsi="Verdana" w:cs="Arial"/>
                <w:i/>
                <w:iCs/>
                <w:color w:val="000000" w:themeColor="text1"/>
                <w:sz w:val="20"/>
              </w:rPr>
            </w:pPr>
            <w:r w:rsidRPr="000611A2">
              <w:rPr>
                <w:rFonts w:ascii="Verdana" w:hAnsi="Verdana" w:cs="Arial"/>
                <w:i/>
                <w:iCs/>
                <w:color w:val="000000" w:themeColor="text1"/>
                <w:sz w:val="20"/>
              </w:rPr>
              <w:t>CUS0</w:t>
            </w:r>
            <w:r w:rsidR="00E708CB" w:rsidRPr="000611A2">
              <w:rPr>
                <w:rFonts w:ascii="Verdana" w:hAnsi="Verdana" w:cs="Arial"/>
                <w:i/>
                <w:iCs/>
                <w:color w:val="000000" w:themeColor="text1"/>
                <w:sz w:val="20"/>
              </w:rPr>
              <w:t>5</w:t>
            </w:r>
            <w:r w:rsidRPr="000611A2">
              <w:rPr>
                <w:rFonts w:ascii="Verdana" w:hAnsi="Verdana" w:cs="Arial"/>
                <w:i/>
                <w:iCs/>
                <w:color w:val="000000" w:themeColor="text1"/>
                <w:sz w:val="20"/>
              </w:rPr>
              <w:t xml:space="preserve"> –</w:t>
            </w:r>
            <w:r w:rsidR="00E708CB" w:rsidRPr="000611A2">
              <w:rPr>
                <w:rFonts w:ascii="Verdana" w:hAnsi="Verdana" w:cs="Arial"/>
                <w:i/>
                <w:iCs/>
                <w:color w:val="000000" w:themeColor="text1"/>
                <w:sz w:val="20"/>
              </w:rPr>
              <w:t>Generar Insumos x Solicitud</w:t>
            </w:r>
          </w:p>
        </w:tc>
        <w:tc>
          <w:tcPr>
            <w:tcW w:w="4491" w:type="dxa"/>
          </w:tcPr>
          <w:p w:rsidR="0037114C" w:rsidRPr="004B7910" w:rsidRDefault="00727A5E" w:rsidP="00727A5E">
            <w:pPr>
              <w:pStyle w:val="Textoindependiente"/>
              <w:spacing w:before="60" w:after="60"/>
              <w:jc w:val="both"/>
              <w:rPr>
                <w:rFonts w:ascii="Verdana" w:hAnsi="Verdana" w:cs="Arial"/>
                <w:i/>
                <w:iCs/>
                <w:color w:val="0000FF"/>
                <w:sz w:val="20"/>
              </w:rPr>
            </w:pPr>
            <w:r w:rsidRPr="00727A5E">
              <w:rPr>
                <w:rFonts w:ascii="Verdana" w:hAnsi="Verdana" w:cs="Arial"/>
                <w:i/>
                <w:iCs/>
                <w:color w:val="000000" w:themeColor="text1"/>
                <w:sz w:val="20"/>
              </w:rPr>
              <w:t>El  caso de uso permite al asistente de logística poder calcular automáticamente los insumos necesarios  según los productos requeridos</w:t>
            </w:r>
          </w:p>
        </w:tc>
      </w:tr>
      <w:tr w:rsidR="00E708CB" w:rsidRPr="00A70D2E" w:rsidTr="001D4EDD">
        <w:trPr>
          <w:trHeight w:val="210"/>
        </w:trPr>
        <w:tc>
          <w:tcPr>
            <w:tcW w:w="2880" w:type="dxa"/>
          </w:tcPr>
          <w:p w:rsidR="00E708CB" w:rsidRPr="000611A2" w:rsidRDefault="00E708CB" w:rsidP="00F444B2">
            <w:pPr>
              <w:pStyle w:val="Textoindependiente"/>
              <w:spacing w:before="60" w:after="60"/>
              <w:jc w:val="both"/>
              <w:rPr>
                <w:rFonts w:ascii="Verdana" w:hAnsi="Verdana" w:cs="Arial"/>
                <w:i/>
                <w:iCs/>
                <w:color w:val="000000" w:themeColor="text1"/>
                <w:sz w:val="20"/>
              </w:rPr>
            </w:pPr>
            <w:r w:rsidRPr="000611A2">
              <w:rPr>
                <w:rFonts w:ascii="Verdana" w:hAnsi="Verdana" w:cs="Arial"/>
                <w:i/>
                <w:iCs/>
                <w:color w:val="000000" w:themeColor="text1"/>
                <w:sz w:val="20"/>
              </w:rPr>
              <w:t>CUS06 Registrar cotizaciones de los proveedores</w:t>
            </w:r>
          </w:p>
        </w:tc>
        <w:tc>
          <w:tcPr>
            <w:tcW w:w="4491" w:type="dxa"/>
          </w:tcPr>
          <w:p w:rsidR="00E708CB" w:rsidRDefault="00727A5E" w:rsidP="00727A5E">
            <w:pPr>
              <w:pStyle w:val="Textoindependiente"/>
              <w:spacing w:before="60" w:after="60"/>
              <w:jc w:val="both"/>
              <w:rPr>
                <w:rFonts w:ascii="Verdana" w:hAnsi="Verdana" w:cs="Arial"/>
                <w:i/>
                <w:iCs/>
                <w:color w:val="0000FF"/>
                <w:sz w:val="20"/>
              </w:rPr>
            </w:pPr>
            <w:r w:rsidRPr="00727A5E">
              <w:rPr>
                <w:rFonts w:ascii="Verdana" w:hAnsi="Verdana" w:cs="Arial"/>
                <w:i/>
                <w:iCs/>
                <w:color w:val="000000" w:themeColor="text1"/>
                <w:sz w:val="20"/>
              </w:rPr>
              <w:t>El  caso de uso permite al asistente de logística poder</w:t>
            </w:r>
            <w:r>
              <w:rPr>
                <w:rFonts w:ascii="Verdana" w:hAnsi="Verdana" w:cs="Arial"/>
                <w:i/>
                <w:iCs/>
                <w:color w:val="000000" w:themeColor="text1"/>
                <w:sz w:val="20"/>
              </w:rPr>
              <w:t xml:space="preserve"> registrar las cotizaciones de los proveedores según la solicitud de insumos.</w:t>
            </w:r>
          </w:p>
        </w:tc>
      </w:tr>
      <w:tr w:rsidR="00E708CB" w:rsidRPr="00A70D2E" w:rsidTr="001D4EDD">
        <w:trPr>
          <w:trHeight w:val="210"/>
        </w:trPr>
        <w:tc>
          <w:tcPr>
            <w:tcW w:w="2880" w:type="dxa"/>
          </w:tcPr>
          <w:p w:rsidR="00E708CB" w:rsidRPr="000611A2" w:rsidRDefault="000611A2" w:rsidP="00E708CB">
            <w:pPr>
              <w:pStyle w:val="Textoindependiente"/>
              <w:spacing w:before="60" w:after="60"/>
              <w:rPr>
                <w:rFonts w:ascii="Verdana" w:hAnsi="Verdana" w:cs="Arial"/>
                <w:i/>
                <w:iCs/>
                <w:color w:val="000000" w:themeColor="text1"/>
                <w:sz w:val="20"/>
              </w:rPr>
            </w:pPr>
            <w:r w:rsidRPr="000611A2">
              <w:rPr>
                <w:rFonts w:ascii="Verdana" w:hAnsi="Verdana" w:cs="Arial"/>
                <w:i/>
                <w:iCs/>
                <w:color w:val="000000" w:themeColor="text1"/>
                <w:sz w:val="20"/>
              </w:rPr>
              <w:t>CUS07 Registrar Orden de compra</w:t>
            </w:r>
          </w:p>
        </w:tc>
        <w:tc>
          <w:tcPr>
            <w:tcW w:w="4491" w:type="dxa"/>
          </w:tcPr>
          <w:p w:rsidR="00E708CB" w:rsidRDefault="00727A5E" w:rsidP="00727A5E">
            <w:pPr>
              <w:pStyle w:val="Textoindependiente"/>
              <w:spacing w:before="60" w:after="60"/>
              <w:jc w:val="both"/>
              <w:rPr>
                <w:rFonts w:ascii="Verdana" w:hAnsi="Verdana" w:cs="Arial"/>
                <w:i/>
                <w:iCs/>
                <w:color w:val="0000FF"/>
                <w:sz w:val="20"/>
              </w:rPr>
            </w:pPr>
            <w:r w:rsidRPr="00727A5E">
              <w:rPr>
                <w:rFonts w:ascii="Verdana" w:hAnsi="Verdana" w:cs="Arial"/>
                <w:i/>
                <w:iCs/>
                <w:color w:val="000000" w:themeColor="text1"/>
                <w:sz w:val="20"/>
              </w:rPr>
              <w:t>El caso de uso permite al jefe de logística poder generar la orden de compra , verificando internamente la que posee el menor costo.</w:t>
            </w:r>
          </w:p>
        </w:tc>
      </w:tr>
      <w:tr w:rsidR="000611A2" w:rsidRPr="00A70D2E" w:rsidTr="001D4EDD">
        <w:trPr>
          <w:trHeight w:val="210"/>
        </w:trPr>
        <w:tc>
          <w:tcPr>
            <w:tcW w:w="2880" w:type="dxa"/>
          </w:tcPr>
          <w:p w:rsidR="000611A2" w:rsidRPr="000611A2" w:rsidRDefault="000611A2" w:rsidP="00E708CB">
            <w:pPr>
              <w:pStyle w:val="Textoindependiente"/>
              <w:spacing w:before="60" w:after="60"/>
              <w:rPr>
                <w:rFonts w:ascii="Verdana" w:hAnsi="Verdana" w:cs="Arial"/>
                <w:i/>
                <w:iCs/>
                <w:color w:val="000000" w:themeColor="text1"/>
                <w:sz w:val="20"/>
              </w:rPr>
            </w:pPr>
            <w:r w:rsidRPr="000611A2">
              <w:rPr>
                <w:rFonts w:ascii="Verdana" w:hAnsi="Verdana" w:cs="Arial"/>
                <w:i/>
                <w:iCs/>
                <w:color w:val="000000" w:themeColor="text1"/>
                <w:sz w:val="20"/>
              </w:rPr>
              <w:t>CUS08 Registrar Insumos en Almacén</w:t>
            </w:r>
          </w:p>
        </w:tc>
        <w:tc>
          <w:tcPr>
            <w:tcW w:w="4491" w:type="dxa"/>
          </w:tcPr>
          <w:p w:rsidR="000611A2" w:rsidRDefault="00727A5E" w:rsidP="00727A5E">
            <w:pPr>
              <w:pStyle w:val="Textoindependiente"/>
              <w:spacing w:before="60" w:after="60"/>
              <w:rPr>
                <w:rFonts w:ascii="Verdana" w:hAnsi="Verdana" w:cs="Arial"/>
                <w:i/>
                <w:iCs/>
                <w:color w:val="0000FF"/>
                <w:sz w:val="20"/>
              </w:rPr>
            </w:pPr>
            <w:r w:rsidRPr="00727A5E">
              <w:rPr>
                <w:rFonts w:ascii="Verdana" w:hAnsi="Verdana" w:cs="Arial"/>
                <w:i/>
                <w:iCs/>
                <w:color w:val="000000" w:themeColor="text1"/>
                <w:sz w:val="20"/>
              </w:rPr>
              <w:t xml:space="preserve">El  caso de uso permite al </w:t>
            </w:r>
            <w:r>
              <w:rPr>
                <w:rFonts w:ascii="Verdana" w:hAnsi="Verdana" w:cs="Arial"/>
                <w:i/>
                <w:iCs/>
                <w:color w:val="000000" w:themeColor="text1"/>
                <w:sz w:val="20"/>
              </w:rPr>
              <w:t xml:space="preserve">encargado de almacén registrar el ingreso de Insumos al almacén </w:t>
            </w:r>
          </w:p>
        </w:tc>
      </w:tr>
      <w:tr w:rsidR="000611A2" w:rsidRPr="00A70D2E" w:rsidTr="001D4EDD">
        <w:trPr>
          <w:trHeight w:val="210"/>
        </w:trPr>
        <w:tc>
          <w:tcPr>
            <w:tcW w:w="2880" w:type="dxa"/>
          </w:tcPr>
          <w:p w:rsidR="000611A2" w:rsidRPr="000611A2" w:rsidRDefault="000611A2" w:rsidP="00E708CB">
            <w:pPr>
              <w:pStyle w:val="Textoindependiente"/>
              <w:spacing w:before="60" w:after="60"/>
              <w:rPr>
                <w:rFonts w:ascii="Verdana" w:hAnsi="Verdana" w:cs="Arial"/>
                <w:i/>
                <w:iCs/>
                <w:color w:val="000000" w:themeColor="text1"/>
                <w:sz w:val="20"/>
              </w:rPr>
            </w:pPr>
            <w:r w:rsidRPr="000611A2">
              <w:rPr>
                <w:rFonts w:ascii="Verdana" w:hAnsi="Verdana" w:cs="Arial"/>
                <w:i/>
                <w:iCs/>
                <w:color w:val="000000" w:themeColor="text1"/>
                <w:sz w:val="20"/>
              </w:rPr>
              <w:t>CUS09 Registrar Pago de facturas</w:t>
            </w:r>
          </w:p>
        </w:tc>
        <w:tc>
          <w:tcPr>
            <w:tcW w:w="4491" w:type="dxa"/>
          </w:tcPr>
          <w:p w:rsidR="000611A2" w:rsidRDefault="00727A5E" w:rsidP="00727A5E">
            <w:pPr>
              <w:pStyle w:val="Textoindependiente"/>
              <w:spacing w:before="60" w:after="60"/>
              <w:rPr>
                <w:rFonts w:ascii="Verdana" w:hAnsi="Verdana" w:cs="Arial"/>
                <w:i/>
                <w:iCs/>
                <w:color w:val="0000FF"/>
                <w:sz w:val="20"/>
              </w:rPr>
            </w:pPr>
            <w:r w:rsidRPr="00727A5E">
              <w:rPr>
                <w:rFonts w:ascii="Verdana" w:hAnsi="Verdana" w:cs="Arial"/>
                <w:i/>
                <w:iCs/>
                <w:color w:val="000000" w:themeColor="text1"/>
                <w:sz w:val="20"/>
              </w:rPr>
              <w:t xml:space="preserve">El  caso de uso permite al </w:t>
            </w:r>
            <w:r>
              <w:rPr>
                <w:rFonts w:ascii="Verdana" w:hAnsi="Verdana" w:cs="Arial"/>
                <w:i/>
                <w:iCs/>
                <w:color w:val="000000" w:themeColor="text1"/>
                <w:sz w:val="20"/>
              </w:rPr>
              <w:t>encargado de contabilidad el pago de las facturas</w:t>
            </w:r>
          </w:p>
        </w:tc>
      </w:tr>
    </w:tbl>
    <w:p w:rsidR="0037114C" w:rsidRDefault="0037114C" w:rsidP="0037114C">
      <w:pPr>
        <w:keepLines/>
        <w:ind w:left="567"/>
        <w:rPr>
          <w:rFonts w:cs="Arial"/>
          <w:b/>
        </w:rPr>
      </w:pPr>
    </w:p>
    <w:p w:rsidR="0037114C" w:rsidRDefault="0037114C" w:rsidP="00047573">
      <w:pPr>
        <w:keepLines/>
        <w:ind w:left="567"/>
        <w:rPr>
          <w:rFonts w:cs="Arial"/>
          <w:b/>
        </w:rPr>
      </w:pPr>
    </w:p>
    <w:p w:rsidR="0037114C" w:rsidRPr="00E34140" w:rsidRDefault="0037114C" w:rsidP="0037114C">
      <w:pPr>
        <w:spacing w:line="360" w:lineRule="auto"/>
        <w:ind w:left="568" w:firstLine="708"/>
        <w:rPr>
          <w:rFonts w:ascii="Verdana" w:hAnsi="Verdana" w:cs="Arial"/>
        </w:rPr>
      </w:pPr>
      <w:r>
        <w:rPr>
          <w:rFonts w:ascii="Verdana" w:hAnsi="Verdana" w:cs="Arial"/>
          <w:b/>
        </w:rPr>
        <w:t>Paquete: P03</w:t>
      </w:r>
      <w:r w:rsidRPr="00E34140">
        <w:rPr>
          <w:rFonts w:ascii="Verdana" w:hAnsi="Verdana" w:cs="Arial"/>
          <w:b/>
        </w:rPr>
        <w:t xml:space="preserve"> – </w:t>
      </w:r>
      <w:r>
        <w:rPr>
          <w:rFonts w:ascii="Verdana" w:hAnsi="Verdana" w:cs="Arial"/>
          <w:b/>
        </w:rPr>
        <w:t>Reutilizables</w:t>
      </w:r>
    </w:p>
    <w:tbl>
      <w:tblPr>
        <w:tblW w:w="7371" w:type="dxa"/>
        <w:tblInd w:w="1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80"/>
        <w:gridCol w:w="4491"/>
      </w:tblGrid>
      <w:tr w:rsidR="0037114C" w:rsidRPr="00A70D2E" w:rsidTr="001D4EDD">
        <w:tc>
          <w:tcPr>
            <w:tcW w:w="2880" w:type="dxa"/>
            <w:shd w:val="clear" w:color="auto" w:fill="C0C0C0"/>
          </w:tcPr>
          <w:p w:rsidR="0037114C" w:rsidRPr="00A70D2E" w:rsidRDefault="0037114C" w:rsidP="001D4EDD">
            <w:pPr>
              <w:keepLines/>
              <w:spacing w:line="360" w:lineRule="auto"/>
              <w:jc w:val="center"/>
              <w:rPr>
                <w:rFonts w:cs="Arial"/>
                <w:b/>
              </w:rPr>
            </w:pPr>
            <w:r w:rsidRPr="00A70D2E">
              <w:rPr>
                <w:rFonts w:cs="Arial"/>
                <w:b/>
              </w:rPr>
              <w:t>Caso de uso del sistema</w:t>
            </w:r>
          </w:p>
        </w:tc>
        <w:tc>
          <w:tcPr>
            <w:tcW w:w="4491" w:type="dxa"/>
            <w:shd w:val="clear" w:color="auto" w:fill="C0C0C0"/>
          </w:tcPr>
          <w:p w:rsidR="0037114C" w:rsidRPr="00A70D2E" w:rsidRDefault="0037114C" w:rsidP="001D4EDD">
            <w:pPr>
              <w:keepLines/>
              <w:spacing w:line="360" w:lineRule="auto"/>
              <w:jc w:val="center"/>
              <w:rPr>
                <w:rFonts w:cs="Arial"/>
                <w:b/>
              </w:rPr>
            </w:pPr>
            <w:r w:rsidRPr="00A70D2E">
              <w:rPr>
                <w:rFonts w:cs="Arial"/>
                <w:b/>
              </w:rPr>
              <w:t>Descripción</w:t>
            </w:r>
          </w:p>
        </w:tc>
      </w:tr>
      <w:tr w:rsidR="0037114C" w:rsidRPr="00A70D2E" w:rsidTr="001D4EDD">
        <w:trPr>
          <w:trHeight w:val="420"/>
        </w:trPr>
        <w:tc>
          <w:tcPr>
            <w:tcW w:w="2880" w:type="dxa"/>
          </w:tcPr>
          <w:p w:rsidR="0037114C" w:rsidRPr="00727A5E" w:rsidRDefault="0037114C" w:rsidP="000611A2">
            <w:pPr>
              <w:pStyle w:val="Textoindependiente"/>
              <w:spacing w:before="60" w:after="60"/>
              <w:rPr>
                <w:rFonts w:ascii="Verdana" w:hAnsi="Verdana" w:cs="Arial"/>
                <w:i/>
                <w:iCs/>
                <w:sz w:val="20"/>
              </w:rPr>
            </w:pPr>
            <w:r w:rsidRPr="00727A5E">
              <w:rPr>
                <w:rFonts w:ascii="Verdana" w:hAnsi="Verdana" w:cs="Arial"/>
                <w:i/>
                <w:iCs/>
                <w:sz w:val="20"/>
              </w:rPr>
              <w:t>CUS</w:t>
            </w:r>
            <w:r w:rsidR="000611A2" w:rsidRPr="00727A5E">
              <w:rPr>
                <w:rFonts w:ascii="Verdana" w:hAnsi="Verdana" w:cs="Arial"/>
                <w:i/>
                <w:iCs/>
                <w:sz w:val="20"/>
              </w:rPr>
              <w:t>1</w:t>
            </w:r>
            <w:r w:rsidRPr="00727A5E">
              <w:rPr>
                <w:rFonts w:ascii="Verdana" w:hAnsi="Verdana" w:cs="Arial"/>
                <w:i/>
                <w:iCs/>
                <w:sz w:val="20"/>
              </w:rPr>
              <w:t>0 –</w:t>
            </w:r>
            <w:r w:rsidR="000611A2" w:rsidRPr="00727A5E">
              <w:rPr>
                <w:rFonts w:ascii="Verdana" w:hAnsi="Verdana" w:cs="Arial"/>
                <w:i/>
                <w:iCs/>
                <w:sz w:val="20"/>
              </w:rPr>
              <w:t>Buscar Productos</w:t>
            </w:r>
          </w:p>
        </w:tc>
        <w:tc>
          <w:tcPr>
            <w:tcW w:w="4491" w:type="dxa"/>
          </w:tcPr>
          <w:p w:rsidR="0037114C" w:rsidRPr="004B7910" w:rsidRDefault="00727A5E" w:rsidP="00727A5E">
            <w:pPr>
              <w:pStyle w:val="Textoindependiente"/>
              <w:spacing w:before="60" w:after="60"/>
              <w:rPr>
                <w:rFonts w:ascii="Verdana" w:hAnsi="Verdana" w:cs="Arial"/>
                <w:i/>
                <w:iCs/>
                <w:color w:val="0000FF"/>
                <w:sz w:val="20"/>
              </w:rPr>
            </w:pPr>
            <w:r w:rsidRPr="00727A5E">
              <w:rPr>
                <w:rFonts w:ascii="Verdana" w:hAnsi="Verdana" w:cs="Arial"/>
                <w:i/>
                <w:iCs/>
                <w:color w:val="000000" w:themeColor="text1"/>
                <w:sz w:val="20"/>
              </w:rPr>
              <w:t xml:space="preserve">El  caso de uso permite </w:t>
            </w:r>
            <w:r>
              <w:rPr>
                <w:rFonts w:ascii="Verdana" w:hAnsi="Verdana" w:cs="Arial"/>
                <w:i/>
                <w:iCs/>
                <w:color w:val="000000" w:themeColor="text1"/>
                <w:sz w:val="20"/>
              </w:rPr>
              <w:t xml:space="preserve"> realizar la búsqueda de productos</w:t>
            </w:r>
          </w:p>
        </w:tc>
      </w:tr>
      <w:tr w:rsidR="0037114C" w:rsidRPr="00A70D2E" w:rsidTr="001D4EDD">
        <w:trPr>
          <w:trHeight w:val="210"/>
        </w:trPr>
        <w:tc>
          <w:tcPr>
            <w:tcW w:w="2880" w:type="dxa"/>
          </w:tcPr>
          <w:p w:rsidR="00F04F97" w:rsidRPr="00727A5E" w:rsidRDefault="0037114C" w:rsidP="00AB49CF">
            <w:pPr>
              <w:pStyle w:val="Textoindependiente"/>
              <w:spacing w:before="60" w:after="60"/>
              <w:rPr>
                <w:rFonts w:ascii="Verdana" w:hAnsi="Verdana" w:cs="Arial"/>
                <w:i/>
                <w:iCs/>
                <w:sz w:val="20"/>
              </w:rPr>
            </w:pPr>
            <w:r w:rsidRPr="00727A5E">
              <w:rPr>
                <w:rFonts w:ascii="Verdana" w:hAnsi="Verdana" w:cs="Arial"/>
                <w:i/>
                <w:iCs/>
                <w:sz w:val="20"/>
              </w:rPr>
              <w:t>CUS</w:t>
            </w:r>
            <w:r w:rsidR="00AB49CF" w:rsidRPr="00727A5E">
              <w:rPr>
                <w:rFonts w:ascii="Verdana" w:hAnsi="Verdana" w:cs="Arial"/>
                <w:i/>
                <w:iCs/>
                <w:sz w:val="20"/>
              </w:rPr>
              <w:t>11</w:t>
            </w:r>
            <w:r w:rsidRPr="00727A5E">
              <w:rPr>
                <w:rFonts w:ascii="Verdana" w:hAnsi="Verdana" w:cs="Arial"/>
                <w:i/>
                <w:iCs/>
                <w:sz w:val="20"/>
              </w:rPr>
              <w:t xml:space="preserve"> –</w:t>
            </w:r>
            <w:r w:rsidR="00F04F97" w:rsidRPr="00727A5E">
              <w:rPr>
                <w:rFonts w:ascii="Verdana" w:hAnsi="Verdana" w:cs="Arial"/>
                <w:i/>
                <w:iCs/>
                <w:sz w:val="20"/>
              </w:rPr>
              <w:t>Buscar Orden</w:t>
            </w:r>
            <w:r w:rsidR="00AB49CF" w:rsidRPr="00727A5E">
              <w:rPr>
                <w:rFonts w:ascii="Verdana" w:hAnsi="Verdana" w:cs="Arial"/>
                <w:i/>
                <w:iCs/>
                <w:sz w:val="20"/>
              </w:rPr>
              <w:t xml:space="preserve"> </w:t>
            </w:r>
            <w:r w:rsidR="00F04F97" w:rsidRPr="00727A5E">
              <w:rPr>
                <w:rFonts w:ascii="Verdana" w:hAnsi="Verdana" w:cs="Arial"/>
                <w:i/>
                <w:iCs/>
                <w:sz w:val="20"/>
              </w:rPr>
              <w:t>de producción</w:t>
            </w:r>
          </w:p>
        </w:tc>
        <w:tc>
          <w:tcPr>
            <w:tcW w:w="4491" w:type="dxa"/>
          </w:tcPr>
          <w:p w:rsidR="0037114C" w:rsidRPr="004B7910" w:rsidRDefault="00727A5E" w:rsidP="001D4EDD">
            <w:pPr>
              <w:pStyle w:val="Textoindependiente"/>
              <w:spacing w:before="60" w:after="60"/>
              <w:rPr>
                <w:rFonts w:ascii="Verdana" w:hAnsi="Verdana" w:cs="Arial"/>
                <w:i/>
                <w:iCs/>
                <w:color w:val="0000FF"/>
                <w:sz w:val="20"/>
              </w:rPr>
            </w:pPr>
            <w:r w:rsidRPr="00727A5E">
              <w:rPr>
                <w:rFonts w:ascii="Verdana" w:hAnsi="Verdana" w:cs="Arial"/>
                <w:i/>
                <w:iCs/>
                <w:color w:val="000000" w:themeColor="text1"/>
                <w:sz w:val="20"/>
              </w:rPr>
              <w:t xml:space="preserve">El  caso de uso permite </w:t>
            </w:r>
            <w:r>
              <w:rPr>
                <w:rFonts w:ascii="Verdana" w:hAnsi="Verdana" w:cs="Arial"/>
                <w:i/>
                <w:iCs/>
                <w:color w:val="000000" w:themeColor="text1"/>
                <w:sz w:val="20"/>
              </w:rPr>
              <w:t xml:space="preserve"> realizar la búsqueda de orden de produccion</w:t>
            </w:r>
          </w:p>
        </w:tc>
      </w:tr>
      <w:tr w:rsidR="000611A2" w:rsidRPr="00A70D2E" w:rsidTr="001D4EDD">
        <w:trPr>
          <w:trHeight w:val="210"/>
        </w:trPr>
        <w:tc>
          <w:tcPr>
            <w:tcW w:w="2880" w:type="dxa"/>
          </w:tcPr>
          <w:p w:rsidR="000611A2" w:rsidRPr="00727A5E" w:rsidRDefault="000611A2" w:rsidP="00AB49CF">
            <w:pPr>
              <w:pStyle w:val="Textoindependiente"/>
              <w:spacing w:before="60" w:after="60"/>
              <w:rPr>
                <w:rFonts w:ascii="Verdana" w:hAnsi="Verdana" w:cs="Arial"/>
                <w:i/>
                <w:iCs/>
                <w:sz w:val="20"/>
              </w:rPr>
            </w:pPr>
            <w:r w:rsidRPr="00727A5E">
              <w:rPr>
                <w:rFonts w:ascii="Verdana" w:hAnsi="Verdana" w:cs="Arial"/>
                <w:i/>
                <w:iCs/>
                <w:sz w:val="20"/>
              </w:rPr>
              <w:t>CUS</w:t>
            </w:r>
            <w:r w:rsidR="00AB49CF" w:rsidRPr="00727A5E">
              <w:rPr>
                <w:rFonts w:ascii="Verdana" w:hAnsi="Verdana" w:cs="Arial"/>
                <w:i/>
                <w:iCs/>
                <w:sz w:val="20"/>
              </w:rPr>
              <w:t>12</w:t>
            </w:r>
            <w:r w:rsidRPr="00727A5E">
              <w:rPr>
                <w:rFonts w:ascii="Verdana" w:hAnsi="Verdana" w:cs="Arial"/>
                <w:i/>
                <w:iCs/>
                <w:sz w:val="20"/>
              </w:rPr>
              <w:t xml:space="preserve"> Buscar Solicitud de Insumos</w:t>
            </w:r>
          </w:p>
        </w:tc>
        <w:tc>
          <w:tcPr>
            <w:tcW w:w="4491" w:type="dxa"/>
          </w:tcPr>
          <w:p w:rsidR="000611A2" w:rsidRPr="004B7910" w:rsidRDefault="00727A5E" w:rsidP="001D4EDD">
            <w:pPr>
              <w:pStyle w:val="Textoindependiente"/>
              <w:spacing w:before="60" w:after="60"/>
              <w:rPr>
                <w:rFonts w:ascii="Verdana" w:hAnsi="Verdana" w:cs="Arial"/>
                <w:i/>
                <w:iCs/>
                <w:color w:val="0000FF"/>
                <w:sz w:val="20"/>
              </w:rPr>
            </w:pPr>
            <w:r w:rsidRPr="00727A5E">
              <w:rPr>
                <w:rFonts w:ascii="Verdana" w:hAnsi="Verdana" w:cs="Arial"/>
                <w:i/>
                <w:iCs/>
                <w:color w:val="000000" w:themeColor="text1"/>
                <w:sz w:val="20"/>
              </w:rPr>
              <w:t xml:space="preserve">El  caso de uso permite </w:t>
            </w:r>
            <w:r>
              <w:rPr>
                <w:rFonts w:ascii="Verdana" w:hAnsi="Verdana" w:cs="Arial"/>
                <w:i/>
                <w:iCs/>
                <w:color w:val="000000" w:themeColor="text1"/>
                <w:sz w:val="20"/>
              </w:rPr>
              <w:t xml:space="preserve"> realizar la búsqueda de</w:t>
            </w:r>
            <w:r w:rsidR="009500FE">
              <w:rPr>
                <w:rFonts w:ascii="Verdana" w:hAnsi="Verdana" w:cs="Arial"/>
                <w:i/>
                <w:iCs/>
                <w:color w:val="000000" w:themeColor="text1"/>
                <w:sz w:val="20"/>
              </w:rPr>
              <w:t xml:space="preserve"> solicitud de insumos</w:t>
            </w:r>
          </w:p>
        </w:tc>
      </w:tr>
      <w:tr w:rsidR="000611A2" w:rsidRPr="00A70D2E" w:rsidTr="001D4EDD">
        <w:trPr>
          <w:trHeight w:val="210"/>
        </w:trPr>
        <w:tc>
          <w:tcPr>
            <w:tcW w:w="2880" w:type="dxa"/>
          </w:tcPr>
          <w:p w:rsidR="000611A2" w:rsidRPr="00727A5E" w:rsidRDefault="000611A2" w:rsidP="00AB49CF">
            <w:pPr>
              <w:pStyle w:val="Textoindependiente"/>
              <w:spacing w:before="60" w:after="60"/>
              <w:rPr>
                <w:rFonts w:ascii="Verdana" w:hAnsi="Verdana" w:cs="Arial"/>
                <w:i/>
                <w:iCs/>
                <w:sz w:val="20"/>
              </w:rPr>
            </w:pPr>
            <w:r w:rsidRPr="00727A5E">
              <w:rPr>
                <w:rFonts w:ascii="Verdana" w:hAnsi="Verdana" w:cs="Arial"/>
                <w:i/>
                <w:iCs/>
                <w:sz w:val="20"/>
              </w:rPr>
              <w:t>CUS</w:t>
            </w:r>
            <w:r w:rsidR="00AB49CF" w:rsidRPr="00727A5E">
              <w:rPr>
                <w:rFonts w:ascii="Verdana" w:hAnsi="Verdana" w:cs="Arial"/>
                <w:i/>
                <w:iCs/>
                <w:sz w:val="20"/>
              </w:rPr>
              <w:t>13</w:t>
            </w:r>
            <w:r w:rsidRPr="00727A5E">
              <w:rPr>
                <w:rFonts w:ascii="Verdana" w:hAnsi="Verdana" w:cs="Arial"/>
                <w:i/>
                <w:iCs/>
                <w:sz w:val="20"/>
              </w:rPr>
              <w:t xml:space="preserve"> Buscar Orden de compra</w:t>
            </w:r>
          </w:p>
        </w:tc>
        <w:tc>
          <w:tcPr>
            <w:tcW w:w="4491" w:type="dxa"/>
          </w:tcPr>
          <w:p w:rsidR="000611A2" w:rsidRPr="004B7910" w:rsidRDefault="00727A5E" w:rsidP="001D4EDD">
            <w:pPr>
              <w:pStyle w:val="Textoindependiente"/>
              <w:spacing w:before="60" w:after="60"/>
              <w:rPr>
                <w:rFonts w:ascii="Verdana" w:hAnsi="Verdana" w:cs="Arial"/>
                <w:i/>
                <w:iCs/>
                <w:color w:val="0000FF"/>
                <w:sz w:val="20"/>
              </w:rPr>
            </w:pPr>
            <w:r w:rsidRPr="00727A5E">
              <w:rPr>
                <w:rFonts w:ascii="Verdana" w:hAnsi="Verdana" w:cs="Arial"/>
                <w:i/>
                <w:iCs/>
                <w:color w:val="000000" w:themeColor="text1"/>
                <w:sz w:val="20"/>
              </w:rPr>
              <w:t xml:space="preserve">El  caso de uso permite </w:t>
            </w:r>
            <w:r>
              <w:rPr>
                <w:rFonts w:ascii="Verdana" w:hAnsi="Verdana" w:cs="Arial"/>
                <w:i/>
                <w:iCs/>
                <w:color w:val="000000" w:themeColor="text1"/>
                <w:sz w:val="20"/>
              </w:rPr>
              <w:t xml:space="preserve"> </w:t>
            </w:r>
            <w:r w:rsidR="009500FE">
              <w:rPr>
                <w:rFonts w:ascii="Verdana" w:hAnsi="Verdana" w:cs="Arial"/>
                <w:i/>
                <w:iCs/>
                <w:color w:val="000000" w:themeColor="text1"/>
                <w:sz w:val="20"/>
              </w:rPr>
              <w:t>realizar la búsqueda de ordenes de compras</w:t>
            </w:r>
          </w:p>
        </w:tc>
      </w:tr>
    </w:tbl>
    <w:p w:rsidR="0037114C" w:rsidRDefault="0037114C" w:rsidP="0037114C">
      <w:pPr>
        <w:keepLines/>
        <w:ind w:left="567"/>
        <w:rPr>
          <w:rFonts w:cs="Arial"/>
          <w:b/>
        </w:rPr>
      </w:pPr>
    </w:p>
    <w:p w:rsidR="00F444B2" w:rsidRDefault="00F444B2" w:rsidP="0037114C">
      <w:pPr>
        <w:keepLines/>
        <w:ind w:left="567"/>
        <w:rPr>
          <w:rFonts w:cs="Arial"/>
          <w:b/>
        </w:rPr>
      </w:pPr>
    </w:p>
    <w:p w:rsidR="009500FE" w:rsidRDefault="009500FE" w:rsidP="0037114C">
      <w:pPr>
        <w:keepLines/>
        <w:ind w:left="567"/>
        <w:rPr>
          <w:rFonts w:cs="Arial"/>
          <w:b/>
        </w:rPr>
      </w:pPr>
    </w:p>
    <w:p w:rsidR="009500FE" w:rsidRDefault="009500FE" w:rsidP="0037114C">
      <w:pPr>
        <w:keepLines/>
        <w:ind w:left="567"/>
        <w:rPr>
          <w:rFonts w:cs="Arial"/>
          <w:b/>
        </w:rPr>
      </w:pPr>
    </w:p>
    <w:p w:rsidR="009500FE" w:rsidRDefault="009500FE" w:rsidP="0037114C">
      <w:pPr>
        <w:keepLines/>
        <w:ind w:left="567"/>
        <w:rPr>
          <w:rFonts w:cs="Arial"/>
          <w:b/>
        </w:rPr>
      </w:pPr>
    </w:p>
    <w:p w:rsidR="009500FE" w:rsidRDefault="009500FE" w:rsidP="0037114C">
      <w:pPr>
        <w:keepLines/>
        <w:ind w:left="567"/>
        <w:rPr>
          <w:rFonts w:cs="Arial"/>
          <w:b/>
        </w:rPr>
      </w:pPr>
    </w:p>
    <w:p w:rsidR="00047573" w:rsidRPr="00064120" w:rsidRDefault="00047573" w:rsidP="00326D41">
      <w:pPr>
        <w:pStyle w:val="Ttulo2"/>
        <w:numPr>
          <w:ilvl w:val="1"/>
          <w:numId w:val="4"/>
        </w:numPr>
        <w:ind w:left="1276" w:hanging="709"/>
        <w:rPr>
          <w:rFonts w:ascii="Verdana" w:hAnsi="Verdana"/>
          <w:iCs/>
          <w:sz w:val="20"/>
          <w:lang w:val="es-PE"/>
        </w:rPr>
      </w:pPr>
      <w:bookmarkStart w:id="9" w:name="_Toc423878343"/>
      <w:r w:rsidRPr="00064120">
        <w:rPr>
          <w:rFonts w:ascii="Verdana" w:hAnsi="Verdana"/>
          <w:iCs/>
          <w:sz w:val="20"/>
          <w:lang w:val="es-PE"/>
        </w:rPr>
        <w:t>Diagrama de Casos de Uso por Paquete</w:t>
      </w:r>
      <w:bookmarkEnd w:id="9"/>
    </w:p>
    <w:p w:rsidR="00047573" w:rsidRPr="00E34140" w:rsidRDefault="00047573" w:rsidP="00047573">
      <w:pPr>
        <w:pStyle w:val="Normal3"/>
        <w:ind w:left="1080"/>
        <w:rPr>
          <w:rFonts w:ascii="Verdana" w:hAnsi="Verdana" w:cs="Arial"/>
          <w:i/>
          <w:color w:val="0000FF"/>
          <w:szCs w:val="24"/>
          <w:lang w:val="es-ES"/>
        </w:rPr>
      </w:pPr>
    </w:p>
    <w:p w:rsidR="00047573" w:rsidRPr="00FF150B" w:rsidRDefault="00047573" w:rsidP="00E34140">
      <w:pPr>
        <w:spacing w:line="360" w:lineRule="auto"/>
        <w:ind w:left="1080" w:firstLine="196"/>
        <w:rPr>
          <w:rFonts w:ascii="Verdana" w:hAnsi="Verdana" w:cs="Arial"/>
          <w:b/>
        </w:rPr>
      </w:pPr>
      <w:r w:rsidRPr="00FF150B">
        <w:rPr>
          <w:rFonts w:ascii="Verdana" w:hAnsi="Verdana" w:cs="Arial"/>
          <w:b/>
        </w:rPr>
        <w:t xml:space="preserve">Paquete: P01 – </w:t>
      </w:r>
      <w:r w:rsidR="00F444B2">
        <w:rPr>
          <w:rFonts w:ascii="Verdana" w:hAnsi="Verdana" w:cs="Arial"/>
          <w:b/>
        </w:rPr>
        <w:t>Producción de Helados</w:t>
      </w:r>
    </w:p>
    <w:p w:rsidR="00F04F97" w:rsidRDefault="00F04F97" w:rsidP="00E34140">
      <w:pPr>
        <w:spacing w:line="360" w:lineRule="auto"/>
        <w:ind w:left="1080" w:firstLine="196"/>
        <w:rPr>
          <w:rFonts w:ascii="Verdana" w:hAnsi="Verdana" w:cs="Arial"/>
          <w:b/>
          <w:color w:val="0000FF"/>
        </w:rPr>
      </w:pPr>
      <w:r>
        <w:rPr>
          <w:noProof/>
          <w:lang w:val="es-PE" w:eastAsia="es-PE"/>
        </w:rPr>
        <w:lastRenderedPageBreak/>
        <w:drawing>
          <wp:inline distT="0" distB="0" distL="0" distR="0">
            <wp:extent cx="3878223" cy="2574950"/>
            <wp:effectExtent l="0" t="0" r="8255" b="0"/>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80581" cy="2576515"/>
                    </a:xfrm>
                    <a:prstGeom prst="rect">
                      <a:avLst/>
                    </a:prstGeom>
                  </pic:spPr>
                </pic:pic>
              </a:graphicData>
            </a:graphic>
          </wp:inline>
        </w:drawing>
      </w:r>
    </w:p>
    <w:p w:rsidR="00FF150B" w:rsidRDefault="00FF150B" w:rsidP="00FF150B">
      <w:pPr>
        <w:spacing w:line="360" w:lineRule="auto"/>
        <w:ind w:left="1080" w:firstLine="196"/>
        <w:rPr>
          <w:rFonts w:ascii="Verdana" w:hAnsi="Verdana" w:cs="Arial"/>
          <w:b/>
        </w:rPr>
      </w:pPr>
      <w:r w:rsidRPr="00FF150B">
        <w:rPr>
          <w:rFonts w:ascii="Verdana" w:hAnsi="Verdana" w:cs="Arial"/>
          <w:b/>
        </w:rPr>
        <w:t>Paquete: P0</w:t>
      </w:r>
      <w:r>
        <w:rPr>
          <w:rFonts w:ascii="Verdana" w:hAnsi="Verdana" w:cs="Arial"/>
          <w:b/>
        </w:rPr>
        <w:t>2</w:t>
      </w:r>
      <w:r w:rsidRPr="00FF150B">
        <w:rPr>
          <w:rFonts w:ascii="Verdana" w:hAnsi="Verdana" w:cs="Arial"/>
          <w:b/>
        </w:rPr>
        <w:t xml:space="preserve"> – </w:t>
      </w:r>
      <w:r w:rsidR="00F444B2">
        <w:rPr>
          <w:rFonts w:ascii="Verdana" w:hAnsi="Verdana" w:cs="Arial"/>
          <w:b/>
        </w:rPr>
        <w:t>Compra de Insumos</w:t>
      </w:r>
    </w:p>
    <w:p w:rsidR="00FF150B" w:rsidRDefault="00E708CB" w:rsidP="00E708CB">
      <w:pPr>
        <w:spacing w:line="360" w:lineRule="auto"/>
        <w:ind w:firstLine="196"/>
        <w:rPr>
          <w:rFonts w:ascii="Verdana" w:hAnsi="Verdana" w:cs="Arial"/>
          <w:b/>
        </w:rPr>
      </w:pPr>
      <w:r w:rsidRPr="00E708CB">
        <w:rPr>
          <w:rFonts w:ascii="Verdana" w:hAnsi="Verdana" w:cs="Arial"/>
          <w:b/>
          <w:noProof/>
          <w:lang w:val="es-PE" w:eastAsia="es-PE"/>
        </w:rPr>
        <w:drawing>
          <wp:inline distT="0" distB="0" distL="0" distR="0">
            <wp:extent cx="5401945" cy="3093374"/>
            <wp:effectExtent l="0" t="0" r="8255" b="0"/>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1945" cy="3093374"/>
                    </a:xfrm>
                    <a:prstGeom prst="rect">
                      <a:avLst/>
                    </a:prstGeom>
                  </pic:spPr>
                </pic:pic>
              </a:graphicData>
            </a:graphic>
          </wp:inline>
        </w:drawing>
      </w:r>
    </w:p>
    <w:p w:rsidR="00FF150B" w:rsidRPr="00FF150B" w:rsidRDefault="00FF150B" w:rsidP="00FF150B">
      <w:pPr>
        <w:spacing w:line="360" w:lineRule="auto"/>
        <w:ind w:left="1080" w:firstLine="196"/>
        <w:rPr>
          <w:rFonts w:ascii="Verdana" w:hAnsi="Verdana" w:cs="Arial"/>
          <w:b/>
        </w:rPr>
      </w:pPr>
      <w:r>
        <w:rPr>
          <w:rFonts w:ascii="Verdana" w:hAnsi="Verdana" w:cs="Arial"/>
          <w:b/>
        </w:rPr>
        <w:t>Paquete: P03</w:t>
      </w:r>
      <w:r w:rsidRPr="00FF150B">
        <w:rPr>
          <w:rFonts w:ascii="Verdana" w:hAnsi="Verdana" w:cs="Arial"/>
          <w:b/>
        </w:rPr>
        <w:t xml:space="preserve"> – </w:t>
      </w:r>
      <w:r>
        <w:rPr>
          <w:rFonts w:ascii="Verdana" w:hAnsi="Verdana" w:cs="Arial"/>
          <w:b/>
        </w:rPr>
        <w:t>Reutilizables</w:t>
      </w:r>
    </w:p>
    <w:p w:rsidR="00FF150B" w:rsidRPr="00FF150B" w:rsidRDefault="00E708CB" w:rsidP="00FF150B">
      <w:pPr>
        <w:spacing w:line="360" w:lineRule="auto"/>
        <w:ind w:left="1080" w:firstLine="196"/>
        <w:rPr>
          <w:rFonts w:ascii="Verdana" w:hAnsi="Verdana" w:cs="Arial"/>
          <w:b/>
        </w:rPr>
      </w:pPr>
      <w:r w:rsidRPr="00E708CB">
        <w:rPr>
          <w:rFonts w:ascii="Verdana" w:hAnsi="Verdana" w:cs="Arial"/>
          <w:b/>
          <w:noProof/>
          <w:lang w:val="es-PE" w:eastAsia="es-PE"/>
        </w:rPr>
        <w:drawing>
          <wp:inline distT="0" distB="0" distL="0" distR="0">
            <wp:extent cx="3676650" cy="1704975"/>
            <wp:effectExtent l="0" t="0" r="0" b="9525"/>
            <wp:docPr id="113" name="Imagen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76650" cy="1704975"/>
                    </a:xfrm>
                    <a:prstGeom prst="rect">
                      <a:avLst/>
                    </a:prstGeom>
                  </pic:spPr>
                </pic:pic>
              </a:graphicData>
            </a:graphic>
          </wp:inline>
        </w:drawing>
      </w:r>
    </w:p>
    <w:p w:rsidR="00FF150B" w:rsidRDefault="00FF150B" w:rsidP="00E34140">
      <w:pPr>
        <w:spacing w:line="360" w:lineRule="auto"/>
        <w:ind w:left="1080" w:firstLine="196"/>
        <w:rPr>
          <w:rFonts w:ascii="Verdana" w:hAnsi="Verdana" w:cs="Arial"/>
          <w:b/>
          <w:color w:val="0000FF"/>
        </w:rPr>
      </w:pPr>
    </w:p>
    <w:p w:rsidR="008E55AC" w:rsidRDefault="00397D2D" w:rsidP="00326D41">
      <w:pPr>
        <w:pStyle w:val="Ttulo2"/>
        <w:numPr>
          <w:ilvl w:val="1"/>
          <w:numId w:val="4"/>
        </w:numPr>
        <w:ind w:left="1276" w:hanging="709"/>
        <w:rPr>
          <w:rFonts w:ascii="Verdana" w:hAnsi="Verdana"/>
          <w:iCs/>
          <w:sz w:val="20"/>
          <w:lang w:val="es-PE"/>
        </w:rPr>
      </w:pPr>
      <w:bookmarkStart w:id="10" w:name="_Toc423878344"/>
      <w:r>
        <w:rPr>
          <w:rFonts w:ascii="Verdana" w:hAnsi="Verdana"/>
          <w:iCs/>
          <w:sz w:val="20"/>
          <w:lang w:val="es-PE"/>
        </w:rPr>
        <w:lastRenderedPageBreak/>
        <w:t>Diagrama General de Casos de U</w:t>
      </w:r>
      <w:r w:rsidR="008E55AC">
        <w:rPr>
          <w:rFonts w:ascii="Verdana" w:hAnsi="Verdana"/>
          <w:iCs/>
          <w:sz w:val="20"/>
          <w:lang w:val="es-PE"/>
        </w:rPr>
        <w:t>so</w:t>
      </w:r>
      <w:bookmarkEnd w:id="10"/>
    </w:p>
    <w:p w:rsidR="00FF150B" w:rsidRDefault="005D6993" w:rsidP="005D6993">
      <w:pPr>
        <w:pStyle w:val="Ttulo2"/>
        <w:numPr>
          <w:ilvl w:val="0"/>
          <w:numId w:val="0"/>
        </w:numPr>
        <w:ind w:left="567"/>
        <w:rPr>
          <w:rFonts w:ascii="Verdana" w:hAnsi="Verdana"/>
          <w:iCs/>
          <w:sz w:val="20"/>
          <w:lang w:val="es-PE"/>
        </w:rPr>
      </w:pPr>
      <w:r>
        <w:rPr>
          <w:rFonts w:ascii="Verdana" w:hAnsi="Verdana"/>
          <w:iCs/>
          <w:noProof/>
          <w:sz w:val="20"/>
          <w:lang w:val="es-PE" w:eastAsia="es-PE"/>
        </w:rPr>
        <w:drawing>
          <wp:inline distT="0" distB="0" distL="0" distR="0">
            <wp:extent cx="5401945" cy="4353044"/>
            <wp:effectExtent l="0" t="0" r="8255" b="9525"/>
            <wp:docPr id="114" name="Imagen 114" descr="C:\Prof_Navarro\Continua03_prof_navarro\Publicacion_web\images\_A.z.e.n.fAS4E.eS.iENTA.f.k.g.a.d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f_Navarro\Continua03_prof_navarro\Publicacion_web\images\_A.z.e.n.fAS4E.eS.iENTA.f.k.g.a.dA.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1945" cy="4353044"/>
                    </a:xfrm>
                    <a:prstGeom prst="rect">
                      <a:avLst/>
                    </a:prstGeom>
                    <a:noFill/>
                    <a:ln>
                      <a:noFill/>
                    </a:ln>
                  </pic:spPr>
                </pic:pic>
              </a:graphicData>
            </a:graphic>
          </wp:inline>
        </w:drawing>
      </w:r>
    </w:p>
    <w:p w:rsidR="00FF150B" w:rsidRDefault="00FF150B" w:rsidP="00FF150B">
      <w:pPr>
        <w:pStyle w:val="Ttulo2"/>
        <w:numPr>
          <w:ilvl w:val="0"/>
          <w:numId w:val="0"/>
        </w:numPr>
        <w:ind w:left="1276"/>
        <w:rPr>
          <w:rFonts w:ascii="Verdana" w:hAnsi="Verdana"/>
          <w:iCs/>
          <w:sz w:val="20"/>
          <w:lang w:val="es-PE"/>
        </w:rPr>
      </w:pPr>
    </w:p>
    <w:p w:rsidR="00047573" w:rsidRPr="00064120" w:rsidRDefault="00047573" w:rsidP="00326D41">
      <w:pPr>
        <w:pStyle w:val="Ttulo2"/>
        <w:numPr>
          <w:ilvl w:val="1"/>
          <w:numId w:val="4"/>
        </w:numPr>
        <w:ind w:left="1276" w:hanging="709"/>
        <w:rPr>
          <w:rFonts w:ascii="Verdana" w:hAnsi="Verdana"/>
          <w:iCs/>
          <w:sz w:val="20"/>
          <w:lang w:val="es-PE"/>
        </w:rPr>
      </w:pPr>
      <w:bookmarkStart w:id="11" w:name="_Toc423878345"/>
      <w:r w:rsidRPr="00064120">
        <w:rPr>
          <w:rFonts w:ascii="Verdana" w:hAnsi="Verdana"/>
          <w:iCs/>
          <w:sz w:val="20"/>
          <w:lang w:val="es-PE"/>
        </w:rPr>
        <w:t>Priorización de los Casos de Uso</w:t>
      </w:r>
      <w:bookmarkEnd w:id="11"/>
    </w:p>
    <w:p w:rsidR="00047573" w:rsidRDefault="00047573" w:rsidP="00047573">
      <w:pPr>
        <w:ind w:left="1276"/>
        <w:rPr>
          <w:rFonts w:ascii="Verdana" w:hAnsi="Verdana" w:cs="Arial"/>
          <w:b/>
          <w:szCs w:val="22"/>
          <w:lang w:val="es-PE"/>
        </w:rPr>
      </w:pPr>
    </w:p>
    <w:p w:rsidR="00047573" w:rsidRPr="00064120" w:rsidRDefault="00047573" w:rsidP="00326D41">
      <w:pPr>
        <w:numPr>
          <w:ilvl w:val="2"/>
          <w:numId w:val="4"/>
        </w:numPr>
        <w:ind w:left="2268" w:hanging="992"/>
        <w:rPr>
          <w:rFonts w:ascii="Verdana" w:hAnsi="Verdana" w:cs="Arial"/>
          <w:b/>
          <w:i/>
          <w:iCs/>
          <w:lang w:val="es-PE"/>
        </w:rPr>
      </w:pPr>
      <w:r w:rsidRPr="00064120">
        <w:rPr>
          <w:rFonts w:ascii="Verdana" w:hAnsi="Verdana" w:cs="Arial"/>
          <w:b/>
          <w:i/>
          <w:iCs/>
          <w:lang w:val="es-PE"/>
        </w:rPr>
        <w:t>Clasif</w:t>
      </w:r>
      <w:r w:rsidR="00397D2D">
        <w:rPr>
          <w:rFonts w:ascii="Verdana" w:hAnsi="Verdana" w:cs="Arial"/>
          <w:b/>
          <w:i/>
          <w:iCs/>
          <w:lang w:val="es-PE"/>
        </w:rPr>
        <w:t>icación de los Casos de Uso</w:t>
      </w:r>
    </w:p>
    <w:p w:rsidR="00047573" w:rsidRPr="00E34140" w:rsidRDefault="00047573" w:rsidP="006A248A">
      <w:pPr>
        <w:pStyle w:val="MTemaNormal"/>
        <w:ind w:left="2090"/>
        <w:rPr>
          <w:i/>
          <w:color w:val="0000FF"/>
          <w:szCs w:val="20"/>
        </w:rPr>
      </w:pPr>
      <w:r w:rsidRPr="00E34140">
        <w:rPr>
          <w:i/>
          <w:color w:val="0000FF"/>
          <w:szCs w:val="20"/>
        </w:rPr>
        <w:t xml:space="preserve">[En esta sección deberá clasificar los casos de uso de sistema indicando si son </w:t>
      </w:r>
      <w:r w:rsidR="0023742D" w:rsidRPr="00E34140">
        <w:rPr>
          <w:i/>
          <w:color w:val="0000FF"/>
          <w:szCs w:val="20"/>
        </w:rPr>
        <w:t xml:space="preserve">primarios </w:t>
      </w:r>
      <w:r w:rsidR="006A248A" w:rsidRPr="00E34140">
        <w:rPr>
          <w:i/>
          <w:color w:val="0000FF"/>
          <w:szCs w:val="20"/>
        </w:rPr>
        <w:t xml:space="preserve">o </w:t>
      </w:r>
      <w:r w:rsidRPr="00E34140">
        <w:rPr>
          <w:i/>
          <w:color w:val="0000FF"/>
          <w:szCs w:val="20"/>
        </w:rPr>
        <w:t>secundarios.]</w:t>
      </w:r>
    </w:p>
    <w:p w:rsidR="00047573" w:rsidRDefault="00047573" w:rsidP="00047573">
      <w:pPr>
        <w:pStyle w:val="Textoindependiente"/>
        <w:tabs>
          <w:tab w:val="left" w:pos="90"/>
        </w:tabs>
        <w:ind w:left="708"/>
        <w:jc w:val="both"/>
        <w:rPr>
          <w:rFonts w:ascii="Verdana" w:hAnsi="Verdana"/>
          <w:color w:val="FF0000"/>
          <w:sz w:val="20"/>
          <w:lang w:val="es-ES_tradnl"/>
        </w:rPr>
      </w:pPr>
    </w:p>
    <w:tbl>
      <w:tblPr>
        <w:tblW w:w="9121" w:type="dxa"/>
        <w:tblInd w:w="55" w:type="dxa"/>
        <w:tblCellMar>
          <w:left w:w="70" w:type="dxa"/>
          <w:right w:w="70" w:type="dxa"/>
        </w:tblCellMar>
        <w:tblLook w:val="0000" w:firstRow="0" w:lastRow="0" w:firstColumn="0" w:lastColumn="0" w:noHBand="0" w:noVBand="0"/>
      </w:tblPr>
      <w:tblGrid>
        <w:gridCol w:w="1740"/>
        <w:gridCol w:w="1269"/>
        <w:gridCol w:w="1305"/>
        <w:gridCol w:w="848"/>
        <w:gridCol w:w="1324"/>
        <w:gridCol w:w="928"/>
        <w:gridCol w:w="1707"/>
      </w:tblGrid>
      <w:tr w:rsidR="00A55F72" w:rsidRPr="001F3021" w:rsidTr="00F8332A">
        <w:trPr>
          <w:trHeight w:val="270"/>
        </w:trPr>
        <w:tc>
          <w:tcPr>
            <w:tcW w:w="1740" w:type="dxa"/>
            <w:tcBorders>
              <w:top w:val="nil"/>
              <w:left w:val="nil"/>
              <w:bottom w:val="nil"/>
              <w:right w:val="nil"/>
            </w:tcBorders>
            <w:shd w:val="clear" w:color="auto" w:fill="auto"/>
            <w:noWrap/>
            <w:vAlign w:val="bottom"/>
          </w:tcPr>
          <w:p w:rsidR="001F3021" w:rsidRPr="001F3021" w:rsidRDefault="001F3021" w:rsidP="001F3021">
            <w:pPr>
              <w:rPr>
                <w:rFonts w:ascii="Arial" w:hAnsi="Arial" w:cs="Arial"/>
                <w:lang w:val="es-ES_tradnl" w:eastAsia="es-ES_tradnl"/>
              </w:rPr>
            </w:pPr>
          </w:p>
        </w:tc>
        <w:tc>
          <w:tcPr>
            <w:tcW w:w="1269" w:type="dxa"/>
            <w:tcBorders>
              <w:top w:val="single" w:sz="8" w:space="0" w:color="auto"/>
              <w:left w:val="single" w:sz="8" w:space="0" w:color="auto"/>
              <w:bottom w:val="nil"/>
              <w:right w:val="single" w:sz="8" w:space="0" w:color="auto"/>
            </w:tcBorders>
            <w:shd w:val="clear" w:color="auto" w:fill="C0C0C0"/>
            <w:noWrap/>
            <w:vAlign w:val="bottom"/>
          </w:tcPr>
          <w:p w:rsidR="001F3021" w:rsidRPr="001F3021" w:rsidRDefault="001F3021" w:rsidP="001F3021">
            <w:pPr>
              <w:jc w:val="center"/>
              <w:rPr>
                <w:rFonts w:ascii="Arial" w:hAnsi="Arial" w:cs="Arial"/>
                <w:b/>
                <w:bCs/>
                <w:lang w:val="es-ES_tradnl" w:eastAsia="es-ES_tradnl"/>
              </w:rPr>
            </w:pPr>
            <w:r w:rsidRPr="001F3021">
              <w:rPr>
                <w:rFonts w:ascii="Arial" w:hAnsi="Arial" w:cs="Arial"/>
                <w:b/>
                <w:bCs/>
                <w:lang w:val="es-ES_tradnl" w:eastAsia="es-ES_tradnl"/>
              </w:rPr>
              <w:t>0,4</w:t>
            </w:r>
          </w:p>
        </w:tc>
        <w:tc>
          <w:tcPr>
            <w:tcW w:w="1305" w:type="dxa"/>
            <w:tcBorders>
              <w:top w:val="single" w:sz="8" w:space="0" w:color="auto"/>
              <w:left w:val="nil"/>
              <w:bottom w:val="nil"/>
              <w:right w:val="single" w:sz="8" w:space="0" w:color="auto"/>
            </w:tcBorders>
            <w:shd w:val="clear" w:color="auto" w:fill="C0C0C0"/>
            <w:noWrap/>
            <w:vAlign w:val="bottom"/>
          </w:tcPr>
          <w:p w:rsidR="001F3021" w:rsidRPr="001F3021" w:rsidRDefault="001F3021" w:rsidP="001F3021">
            <w:pPr>
              <w:jc w:val="center"/>
              <w:rPr>
                <w:rFonts w:ascii="Arial" w:hAnsi="Arial" w:cs="Arial"/>
                <w:b/>
                <w:bCs/>
                <w:lang w:val="es-ES_tradnl" w:eastAsia="es-ES_tradnl"/>
              </w:rPr>
            </w:pPr>
            <w:r w:rsidRPr="001F3021">
              <w:rPr>
                <w:rFonts w:ascii="Arial" w:hAnsi="Arial" w:cs="Arial"/>
                <w:b/>
                <w:bCs/>
                <w:lang w:val="es-ES_tradnl" w:eastAsia="es-ES_tradnl"/>
              </w:rPr>
              <w:t>0,3</w:t>
            </w:r>
          </w:p>
        </w:tc>
        <w:tc>
          <w:tcPr>
            <w:tcW w:w="848" w:type="dxa"/>
            <w:tcBorders>
              <w:top w:val="single" w:sz="8" w:space="0" w:color="auto"/>
              <w:left w:val="nil"/>
              <w:bottom w:val="nil"/>
              <w:right w:val="single" w:sz="8" w:space="0" w:color="auto"/>
            </w:tcBorders>
            <w:shd w:val="clear" w:color="auto" w:fill="C0C0C0"/>
            <w:noWrap/>
            <w:vAlign w:val="bottom"/>
          </w:tcPr>
          <w:p w:rsidR="001F3021" w:rsidRPr="001F3021" w:rsidRDefault="001F3021" w:rsidP="001F3021">
            <w:pPr>
              <w:jc w:val="center"/>
              <w:rPr>
                <w:rFonts w:ascii="Arial" w:hAnsi="Arial" w:cs="Arial"/>
                <w:b/>
                <w:bCs/>
                <w:lang w:val="es-ES_tradnl" w:eastAsia="es-ES_tradnl"/>
              </w:rPr>
            </w:pPr>
            <w:r w:rsidRPr="001F3021">
              <w:rPr>
                <w:rFonts w:ascii="Arial" w:hAnsi="Arial" w:cs="Arial"/>
                <w:b/>
                <w:bCs/>
                <w:lang w:val="es-ES_tradnl" w:eastAsia="es-ES_tradnl"/>
              </w:rPr>
              <w:t>0,2</w:t>
            </w:r>
          </w:p>
        </w:tc>
        <w:tc>
          <w:tcPr>
            <w:tcW w:w="1324" w:type="dxa"/>
            <w:tcBorders>
              <w:top w:val="single" w:sz="8" w:space="0" w:color="auto"/>
              <w:left w:val="nil"/>
              <w:bottom w:val="nil"/>
              <w:right w:val="single" w:sz="8" w:space="0" w:color="auto"/>
            </w:tcBorders>
            <w:shd w:val="clear" w:color="auto" w:fill="C0C0C0"/>
            <w:noWrap/>
            <w:vAlign w:val="bottom"/>
          </w:tcPr>
          <w:p w:rsidR="001F3021" w:rsidRPr="001F3021" w:rsidRDefault="001F3021" w:rsidP="001F3021">
            <w:pPr>
              <w:jc w:val="center"/>
              <w:rPr>
                <w:rFonts w:ascii="Arial" w:hAnsi="Arial" w:cs="Arial"/>
                <w:b/>
                <w:bCs/>
                <w:lang w:val="es-ES_tradnl" w:eastAsia="es-ES_tradnl"/>
              </w:rPr>
            </w:pPr>
            <w:r w:rsidRPr="001F3021">
              <w:rPr>
                <w:rFonts w:ascii="Arial" w:hAnsi="Arial" w:cs="Arial"/>
                <w:b/>
                <w:bCs/>
                <w:lang w:val="es-ES_tradnl" w:eastAsia="es-ES_tradnl"/>
              </w:rPr>
              <w:t>0,1</w:t>
            </w:r>
          </w:p>
        </w:tc>
        <w:tc>
          <w:tcPr>
            <w:tcW w:w="928" w:type="dxa"/>
            <w:vMerge w:val="restart"/>
            <w:tcBorders>
              <w:top w:val="single" w:sz="8" w:space="0" w:color="auto"/>
              <w:left w:val="single" w:sz="8" w:space="0" w:color="auto"/>
              <w:bottom w:val="single" w:sz="8" w:space="0" w:color="000000"/>
              <w:right w:val="single" w:sz="8" w:space="0" w:color="auto"/>
            </w:tcBorders>
            <w:shd w:val="clear" w:color="auto" w:fill="C0C0C0"/>
            <w:noWrap/>
            <w:vAlign w:val="bottom"/>
          </w:tcPr>
          <w:p w:rsidR="001F3021" w:rsidRPr="001F3021" w:rsidRDefault="001F3021" w:rsidP="001F3021">
            <w:pPr>
              <w:jc w:val="center"/>
              <w:rPr>
                <w:rFonts w:ascii="Arial" w:hAnsi="Arial" w:cs="Arial"/>
                <w:b/>
                <w:bCs/>
                <w:lang w:val="es-ES_tradnl" w:eastAsia="es-ES_tradnl"/>
              </w:rPr>
            </w:pPr>
            <w:r w:rsidRPr="001F3021">
              <w:rPr>
                <w:rFonts w:ascii="Arial" w:hAnsi="Arial" w:cs="Arial"/>
                <w:b/>
                <w:bCs/>
                <w:lang w:val="es-ES_tradnl" w:eastAsia="es-ES_tradnl"/>
              </w:rPr>
              <w:t>TOTAL</w:t>
            </w:r>
          </w:p>
        </w:tc>
        <w:tc>
          <w:tcPr>
            <w:tcW w:w="1707" w:type="dxa"/>
            <w:vMerge w:val="restart"/>
            <w:tcBorders>
              <w:top w:val="single" w:sz="8" w:space="0" w:color="auto"/>
              <w:left w:val="single" w:sz="8" w:space="0" w:color="auto"/>
              <w:bottom w:val="nil"/>
              <w:right w:val="single" w:sz="8" w:space="0" w:color="auto"/>
            </w:tcBorders>
            <w:shd w:val="clear" w:color="auto" w:fill="C0C0C0"/>
            <w:noWrap/>
            <w:vAlign w:val="bottom"/>
          </w:tcPr>
          <w:p w:rsidR="001F3021" w:rsidRPr="001F3021" w:rsidRDefault="001F3021" w:rsidP="001F3021">
            <w:pPr>
              <w:jc w:val="center"/>
              <w:rPr>
                <w:rFonts w:ascii="Arial" w:hAnsi="Arial" w:cs="Arial"/>
                <w:b/>
                <w:bCs/>
                <w:lang w:val="es-ES_tradnl" w:eastAsia="es-ES_tradnl"/>
              </w:rPr>
            </w:pPr>
            <w:r w:rsidRPr="001F3021">
              <w:rPr>
                <w:rFonts w:ascii="Arial" w:hAnsi="Arial" w:cs="Arial"/>
                <w:b/>
                <w:bCs/>
                <w:lang w:val="es-ES_tradnl" w:eastAsia="es-ES_tradnl"/>
              </w:rPr>
              <w:t>CLASIFICACIÓN DE CU</w:t>
            </w:r>
          </w:p>
        </w:tc>
      </w:tr>
      <w:tr w:rsidR="00A55F72" w:rsidRPr="001F3021" w:rsidTr="00F8332A">
        <w:trPr>
          <w:trHeight w:val="270"/>
        </w:trPr>
        <w:tc>
          <w:tcPr>
            <w:tcW w:w="1740" w:type="dxa"/>
            <w:tcBorders>
              <w:top w:val="single" w:sz="8" w:space="0" w:color="auto"/>
              <w:left w:val="single" w:sz="8" w:space="0" w:color="auto"/>
              <w:bottom w:val="nil"/>
              <w:right w:val="single" w:sz="8" w:space="0" w:color="auto"/>
            </w:tcBorders>
            <w:shd w:val="clear" w:color="auto" w:fill="C0C0C0"/>
            <w:noWrap/>
            <w:vAlign w:val="bottom"/>
          </w:tcPr>
          <w:p w:rsidR="001F3021" w:rsidRPr="001F3021" w:rsidRDefault="001F3021" w:rsidP="001F3021">
            <w:pPr>
              <w:rPr>
                <w:rFonts w:ascii="Arial" w:hAnsi="Arial" w:cs="Arial"/>
                <w:b/>
                <w:bCs/>
                <w:i/>
                <w:iCs/>
                <w:lang w:val="es-ES_tradnl" w:eastAsia="es-ES_tradnl"/>
              </w:rPr>
            </w:pPr>
            <w:r w:rsidRPr="001F3021">
              <w:rPr>
                <w:rFonts w:ascii="Arial" w:hAnsi="Arial" w:cs="Arial"/>
                <w:b/>
                <w:bCs/>
                <w:i/>
                <w:iCs/>
                <w:lang w:val="es-ES_tradnl" w:eastAsia="es-ES_tradnl"/>
              </w:rPr>
              <w:t>CASO DE USO</w:t>
            </w:r>
          </w:p>
        </w:tc>
        <w:tc>
          <w:tcPr>
            <w:tcW w:w="1269" w:type="dxa"/>
            <w:tcBorders>
              <w:top w:val="nil"/>
              <w:left w:val="nil"/>
              <w:bottom w:val="nil"/>
              <w:right w:val="single" w:sz="8" w:space="0" w:color="auto"/>
            </w:tcBorders>
            <w:shd w:val="clear" w:color="auto" w:fill="C0C0C0"/>
            <w:noWrap/>
            <w:vAlign w:val="bottom"/>
          </w:tcPr>
          <w:p w:rsidR="001F3021" w:rsidRPr="00A55F72" w:rsidRDefault="001F3021" w:rsidP="001F3021">
            <w:pPr>
              <w:jc w:val="center"/>
              <w:rPr>
                <w:rFonts w:ascii="Arial" w:hAnsi="Arial" w:cs="Arial"/>
                <w:b/>
                <w:bCs/>
                <w:sz w:val="16"/>
                <w:szCs w:val="16"/>
                <w:lang w:val="es-ES_tradnl" w:eastAsia="es-ES_tradnl"/>
              </w:rPr>
            </w:pPr>
            <w:r w:rsidRPr="00A55F72">
              <w:rPr>
                <w:rFonts w:ascii="Arial" w:hAnsi="Arial" w:cs="Arial"/>
                <w:b/>
                <w:bCs/>
                <w:sz w:val="16"/>
                <w:szCs w:val="16"/>
                <w:lang w:val="es-ES_tradnl" w:eastAsia="es-ES_tradnl"/>
              </w:rPr>
              <w:t>IMPORTANCIA</w:t>
            </w:r>
          </w:p>
        </w:tc>
        <w:tc>
          <w:tcPr>
            <w:tcW w:w="1305" w:type="dxa"/>
            <w:tcBorders>
              <w:top w:val="nil"/>
              <w:left w:val="nil"/>
              <w:bottom w:val="nil"/>
              <w:right w:val="single" w:sz="8" w:space="0" w:color="auto"/>
            </w:tcBorders>
            <w:shd w:val="clear" w:color="auto" w:fill="C0C0C0"/>
            <w:noWrap/>
            <w:vAlign w:val="bottom"/>
          </w:tcPr>
          <w:p w:rsidR="001F3021" w:rsidRPr="00A55F72" w:rsidRDefault="001F3021" w:rsidP="001F3021">
            <w:pPr>
              <w:jc w:val="center"/>
              <w:rPr>
                <w:rFonts w:ascii="Arial" w:hAnsi="Arial" w:cs="Arial"/>
                <w:b/>
                <w:bCs/>
                <w:sz w:val="16"/>
                <w:szCs w:val="16"/>
                <w:lang w:val="es-ES_tradnl" w:eastAsia="es-ES_tradnl"/>
              </w:rPr>
            </w:pPr>
            <w:r w:rsidRPr="00A55F72">
              <w:rPr>
                <w:rFonts w:ascii="Arial" w:hAnsi="Arial" w:cs="Arial"/>
                <w:b/>
                <w:bCs/>
                <w:sz w:val="16"/>
                <w:szCs w:val="16"/>
                <w:lang w:val="es-ES_tradnl" w:eastAsia="es-ES_tradnl"/>
              </w:rPr>
              <w:t>COMPLEJIDAD</w:t>
            </w:r>
          </w:p>
        </w:tc>
        <w:tc>
          <w:tcPr>
            <w:tcW w:w="848" w:type="dxa"/>
            <w:tcBorders>
              <w:top w:val="nil"/>
              <w:left w:val="nil"/>
              <w:bottom w:val="nil"/>
              <w:right w:val="single" w:sz="8" w:space="0" w:color="auto"/>
            </w:tcBorders>
            <w:shd w:val="clear" w:color="auto" w:fill="C0C0C0"/>
            <w:noWrap/>
            <w:vAlign w:val="bottom"/>
          </w:tcPr>
          <w:p w:rsidR="001F3021" w:rsidRPr="00A55F72" w:rsidRDefault="001F3021" w:rsidP="001F3021">
            <w:pPr>
              <w:jc w:val="center"/>
              <w:rPr>
                <w:rFonts w:ascii="Arial" w:hAnsi="Arial" w:cs="Arial"/>
                <w:b/>
                <w:bCs/>
                <w:sz w:val="16"/>
                <w:szCs w:val="16"/>
                <w:lang w:val="es-ES_tradnl" w:eastAsia="es-ES_tradnl"/>
              </w:rPr>
            </w:pPr>
            <w:r w:rsidRPr="00A55F72">
              <w:rPr>
                <w:rFonts w:ascii="Arial" w:hAnsi="Arial" w:cs="Arial"/>
                <w:b/>
                <w:bCs/>
                <w:sz w:val="16"/>
                <w:szCs w:val="16"/>
                <w:lang w:val="es-ES_tradnl" w:eastAsia="es-ES_tradnl"/>
              </w:rPr>
              <w:t>RIESGO</w:t>
            </w:r>
          </w:p>
        </w:tc>
        <w:tc>
          <w:tcPr>
            <w:tcW w:w="1324" w:type="dxa"/>
            <w:tcBorders>
              <w:top w:val="nil"/>
              <w:left w:val="nil"/>
              <w:bottom w:val="nil"/>
              <w:right w:val="single" w:sz="8" w:space="0" w:color="auto"/>
            </w:tcBorders>
            <w:shd w:val="clear" w:color="auto" w:fill="C0C0C0"/>
            <w:noWrap/>
            <w:vAlign w:val="bottom"/>
          </w:tcPr>
          <w:p w:rsidR="001F3021" w:rsidRPr="00A55F72" w:rsidRDefault="001F3021" w:rsidP="001F3021">
            <w:pPr>
              <w:jc w:val="center"/>
              <w:rPr>
                <w:rFonts w:ascii="Arial" w:hAnsi="Arial" w:cs="Arial"/>
                <w:b/>
                <w:bCs/>
                <w:sz w:val="16"/>
                <w:szCs w:val="16"/>
                <w:lang w:val="es-ES_tradnl" w:eastAsia="es-ES_tradnl"/>
              </w:rPr>
            </w:pPr>
            <w:r w:rsidRPr="00A55F72">
              <w:rPr>
                <w:rFonts w:ascii="Arial" w:hAnsi="Arial" w:cs="Arial"/>
                <w:b/>
                <w:bCs/>
                <w:sz w:val="16"/>
                <w:szCs w:val="16"/>
                <w:lang w:val="es-ES_tradnl" w:eastAsia="es-ES_tradnl"/>
              </w:rPr>
              <w:t>IMPACTO RNF</w:t>
            </w:r>
          </w:p>
        </w:tc>
        <w:tc>
          <w:tcPr>
            <w:tcW w:w="928" w:type="dxa"/>
            <w:vMerge/>
            <w:tcBorders>
              <w:top w:val="single" w:sz="8" w:space="0" w:color="auto"/>
              <w:left w:val="single" w:sz="8" w:space="0" w:color="auto"/>
              <w:bottom w:val="single" w:sz="8" w:space="0" w:color="000000"/>
              <w:right w:val="single" w:sz="8" w:space="0" w:color="auto"/>
            </w:tcBorders>
            <w:vAlign w:val="center"/>
          </w:tcPr>
          <w:p w:rsidR="001F3021" w:rsidRPr="001F3021" w:rsidRDefault="001F3021" w:rsidP="001F3021">
            <w:pPr>
              <w:rPr>
                <w:rFonts w:ascii="Arial" w:hAnsi="Arial" w:cs="Arial"/>
                <w:b/>
                <w:bCs/>
                <w:lang w:val="es-ES_tradnl" w:eastAsia="es-ES_tradnl"/>
              </w:rPr>
            </w:pPr>
          </w:p>
        </w:tc>
        <w:tc>
          <w:tcPr>
            <w:tcW w:w="1707" w:type="dxa"/>
            <w:vMerge/>
            <w:tcBorders>
              <w:top w:val="single" w:sz="8" w:space="0" w:color="auto"/>
              <w:left w:val="single" w:sz="8" w:space="0" w:color="auto"/>
              <w:bottom w:val="nil"/>
              <w:right w:val="single" w:sz="8" w:space="0" w:color="auto"/>
            </w:tcBorders>
            <w:vAlign w:val="center"/>
          </w:tcPr>
          <w:p w:rsidR="001F3021" w:rsidRPr="001F3021" w:rsidRDefault="001F3021" w:rsidP="001F3021">
            <w:pPr>
              <w:rPr>
                <w:rFonts w:ascii="Arial" w:hAnsi="Arial" w:cs="Arial"/>
                <w:b/>
                <w:bCs/>
                <w:lang w:val="es-ES_tradnl" w:eastAsia="es-ES_tradnl"/>
              </w:rPr>
            </w:pPr>
          </w:p>
        </w:tc>
      </w:tr>
      <w:tr w:rsidR="00A55F72" w:rsidRPr="001F3021" w:rsidTr="00F8332A">
        <w:trPr>
          <w:trHeight w:val="255"/>
        </w:trPr>
        <w:tc>
          <w:tcPr>
            <w:tcW w:w="1740" w:type="dxa"/>
            <w:tcBorders>
              <w:top w:val="single" w:sz="8" w:space="0" w:color="auto"/>
              <w:left w:val="single" w:sz="8" w:space="0" w:color="auto"/>
              <w:bottom w:val="single" w:sz="4" w:space="0" w:color="auto"/>
              <w:right w:val="single" w:sz="8" w:space="0" w:color="auto"/>
            </w:tcBorders>
            <w:shd w:val="clear" w:color="auto" w:fill="auto"/>
            <w:noWrap/>
            <w:vAlign w:val="bottom"/>
          </w:tcPr>
          <w:p w:rsidR="001F3021" w:rsidRPr="00096443" w:rsidRDefault="001F3021" w:rsidP="001F3021">
            <w:pPr>
              <w:rPr>
                <w:rFonts w:ascii="Arial" w:hAnsi="Arial" w:cs="Arial"/>
                <w:b/>
                <w:bCs/>
                <w:color w:val="000000"/>
                <w:lang w:val="es-ES_tradnl" w:eastAsia="es-ES_tradnl"/>
              </w:rPr>
            </w:pPr>
            <w:r w:rsidRPr="00096443">
              <w:rPr>
                <w:rFonts w:ascii="Arial" w:hAnsi="Arial" w:cs="Arial"/>
                <w:b/>
                <w:bCs/>
                <w:color w:val="000000"/>
                <w:lang w:val="es-ES_tradnl" w:eastAsia="es-ES_tradnl"/>
              </w:rPr>
              <w:t>CUS01-XXXXXX</w:t>
            </w:r>
          </w:p>
        </w:tc>
        <w:tc>
          <w:tcPr>
            <w:tcW w:w="1269" w:type="dxa"/>
            <w:tcBorders>
              <w:top w:val="single" w:sz="8" w:space="0" w:color="auto"/>
              <w:left w:val="nil"/>
              <w:bottom w:val="single" w:sz="4" w:space="0" w:color="auto"/>
              <w:right w:val="single" w:sz="4" w:space="0" w:color="auto"/>
            </w:tcBorders>
            <w:shd w:val="clear" w:color="auto" w:fill="auto"/>
            <w:noWrap/>
            <w:vAlign w:val="bottom"/>
          </w:tcPr>
          <w:p w:rsidR="001F3021" w:rsidRPr="00E34140" w:rsidRDefault="001F3021" w:rsidP="001F3021">
            <w:pPr>
              <w:jc w:val="center"/>
              <w:rPr>
                <w:rFonts w:ascii="Arial" w:hAnsi="Arial" w:cs="Arial"/>
                <w:b/>
                <w:bCs/>
                <w:color w:val="0000FF"/>
                <w:lang w:val="es-ES_tradnl" w:eastAsia="es-ES_tradnl"/>
              </w:rPr>
            </w:pPr>
            <w:r w:rsidRPr="00E34140">
              <w:rPr>
                <w:rFonts w:ascii="Arial" w:hAnsi="Arial" w:cs="Arial"/>
                <w:b/>
                <w:bCs/>
                <w:color w:val="0000FF"/>
                <w:lang w:val="es-ES_tradnl" w:eastAsia="es-ES_tradnl"/>
              </w:rPr>
              <w:t> </w:t>
            </w:r>
          </w:p>
        </w:tc>
        <w:tc>
          <w:tcPr>
            <w:tcW w:w="1305" w:type="dxa"/>
            <w:tcBorders>
              <w:top w:val="single" w:sz="8" w:space="0" w:color="auto"/>
              <w:left w:val="nil"/>
              <w:bottom w:val="single" w:sz="4" w:space="0" w:color="auto"/>
              <w:right w:val="single" w:sz="4" w:space="0" w:color="auto"/>
            </w:tcBorders>
            <w:shd w:val="clear" w:color="auto" w:fill="auto"/>
            <w:noWrap/>
            <w:vAlign w:val="bottom"/>
          </w:tcPr>
          <w:p w:rsidR="001F3021" w:rsidRPr="00E34140" w:rsidRDefault="001F3021" w:rsidP="001F3021">
            <w:pPr>
              <w:jc w:val="center"/>
              <w:rPr>
                <w:rFonts w:ascii="Arial" w:hAnsi="Arial" w:cs="Arial"/>
                <w:b/>
                <w:bCs/>
                <w:color w:val="0000FF"/>
                <w:lang w:val="es-ES_tradnl" w:eastAsia="es-ES_tradnl"/>
              </w:rPr>
            </w:pPr>
            <w:r w:rsidRPr="00E34140">
              <w:rPr>
                <w:rFonts w:ascii="Arial" w:hAnsi="Arial" w:cs="Arial"/>
                <w:b/>
                <w:bCs/>
                <w:color w:val="0000FF"/>
                <w:lang w:val="es-ES_tradnl" w:eastAsia="es-ES_tradnl"/>
              </w:rPr>
              <w:t> </w:t>
            </w:r>
          </w:p>
        </w:tc>
        <w:tc>
          <w:tcPr>
            <w:tcW w:w="848" w:type="dxa"/>
            <w:tcBorders>
              <w:top w:val="single" w:sz="8" w:space="0" w:color="auto"/>
              <w:left w:val="nil"/>
              <w:bottom w:val="single" w:sz="4" w:space="0" w:color="auto"/>
              <w:right w:val="single" w:sz="4" w:space="0" w:color="auto"/>
            </w:tcBorders>
            <w:shd w:val="clear" w:color="auto" w:fill="auto"/>
            <w:noWrap/>
            <w:vAlign w:val="bottom"/>
          </w:tcPr>
          <w:p w:rsidR="001F3021" w:rsidRPr="00E34140" w:rsidRDefault="001F3021" w:rsidP="001F3021">
            <w:pPr>
              <w:jc w:val="center"/>
              <w:rPr>
                <w:rFonts w:ascii="Arial" w:hAnsi="Arial" w:cs="Arial"/>
                <w:b/>
                <w:bCs/>
                <w:color w:val="0000FF"/>
                <w:lang w:val="es-ES_tradnl" w:eastAsia="es-ES_tradnl"/>
              </w:rPr>
            </w:pPr>
            <w:r w:rsidRPr="00E34140">
              <w:rPr>
                <w:rFonts w:ascii="Arial" w:hAnsi="Arial" w:cs="Arial"/>
                <w:b/>
                <w:bCs/>
                <w:color w:val="0000FF"/>
                <w:lang w:val="es-ES_tradnl" w:eastAsia="es-ES_tradnl"/>
              </w:rPr>
              <w:t> </w:t>
            </w:r>
          </w:p>
        </w:tc>
        <w:tc>
          <w:tcPr>
            <w:tcW w:w="1324" w:type="dxa"/>
            <w:tcBorders>
              <w:top w:val="single" w:sz="8" w:space="0" w:color="auto"/>
              <w:left w:val="nil"/>
              <w:bottom w:val="single" w:sz="4" w:space="0" w:color="auto"/>
              <w:right w:val="single" w:sz="4" w:space="0" w:color="auto"/>
            </w:tcBorders>
            <w:shd w:val="clear" w:color="auto" w:fill="auto"/>
            <w:noWrap/>
            <w:vAlign w:val="bottom"/>
          </w:tcPr>
          <w:p w:rsidR="001F3021" w:rsidRPr="00E34140" w:rsidRDefault="001F3021" w:rsidP="001F3021">
            <w:pPr>
              <w:jc w:val="center"/>
              <w:rPr>
                <w:rFonts w:ascii="Arial" w:hAnsi="Arial" w:cs="Arial"/>
                <w:b/>
                <w:bCs/>
                <w:color w:val="0000FF"/>
                <w:lang w:val="es-ES_tradnl" w:eastAsia="es-ES_tradnl"/>
              </w:rPr>
            </w:pPr>
            <w:r w:rsidRPr="00E34140">
              <w:rPr>
                <w:rFonts w:ascii="Arial" w:hAnsi="Arial" w:cs="Arial"/>
                <w:b/>
                <w:bCs/>
                <w:color w:val="0000FF"/>
                <w:lang w:val="es-ES_tradnl" w:eastAsia="es-ES_tradnl"/>
              </w:rPr>
              <w:t> </w:t>
            </w:r>
          </w:p>
        </w:tc>
        <w:tc>
          <w:tcPr>
            <w:tcW w:w="928" w:type="dxa"/>
            <w:tcBorders>
              <w:top w:val="nil"/>
              <w:left w:val="nil"/>
              <w:bottom w:val="single" w:sz="4" w:space="0" w:color="auto"/>
              <w:right w:val="single" w:sz="8" w:space="0" w:color="auto"/>
            </w:tcBorders>
            <w:shd w:val="clear" w:color="auto" w:fill="auto"/>
            <w:noWrap/>
            <w:vAlign w:val="bottom"/>
          </w:tcPr>
          <w:p w:rsidR="001F3021" w:rsidRPr="00E34140" w:rsidRDefault="001F3021" w:rsidP="001F3021">
            <w:pPr>
              <w:jc w:val="center"/>
              <w:rPr>
                <w:rFonts w:ascii="Arial" w:hAnsi="Arial" w:cs="Arial"/>
                <w:b/>
                <w:bCs/>
                <w:color w:val="0000FF"/>
                <w:lang w:val="es-ES_tradnl" w:eastAsia="es-ES_tradnl"/>
              </w:rPr>
            </w:pPr>
            <w:r w:rsidRPr="00E34140">
              <w:rPr>
                <w:rFonts w:ascii="Arial" w:hAnsi="Arial" w:cs="Arial"/>
                <w:b/>
                <w:bCs/>
                <w:color w:val="0000FF"/>
                <w:lang w:val="es-ES_tradnl" w:eastAsia="es-ES_tradnl"/>
              </w:rPr>
              <w:t> </w:t>
            </w:r>
          </w:p>
        </w:tc>
        <w:tc>
          <w:tcPr>
            <w:tcW w:w="1707" w:type="dxa"/>
            <w:tcBorders>
              <w:top w:val="single" w:sz="8" w:space="0" w:color="auto"/>
              <w:left w:val="nil"/>
              <w:bottom w:val="single" w:sz="4" w:space="0" w:color="auto"/>
              <w:right w:val="single" w:sz="8" w:space="0" w:color="auto"/>
            </w:tcBorders>
            <w:shd w:val="clear" w:color="auto" w:fill="auto"/>
            <w:noWrap/>
            <w:vAlign w:val="bottom"/>
          </w:tcPr>
          <w:p w:rsidR="001F3021" w:rsidRPr="00E34140" w:rsidRDefault="001F3021" w:rsidP="001F3021">
            <w:pPr>
              <w:rPr>
                <w:rFonts w:ascii="Arial" w:hAnsi="Arial" w:cs="Arial"/>
                <w:color w:val="0000FF"/>
                <w:lang w:val="es-ES_tradnl" w:eastAsia="es-ES_tradnl"/>
              </w:rPr>
            </w:pPr>
            <w:r w:rsidRPr="00E34140">
              <w:rPr>
                <w:rFonts w:ascii="Arial" w:hAnsi="Arial" w:cs="Arial"/>
                <w:color w:val="0000FF"/>
                <w:lang w:val="es-ES_tradnl" w:eastAsia="es-ES_tradnl"/>
              </w:rPr>
              <w:t>Primario</w:t>
            </w:r>
          </w:p>
        </w:tc>
      </w:tr>
      <w:tr w:rsidR="00A55F72" w:rsidRPr="001F3021" w:rsidTr="00F8332A">
        <w:trPr>
          <w:trHeight w:val="255"/>
        </w:trPr>
        <w:tc>
          <w:tcPr>
            <w:tcW w:w="1740" w:type="dxa"/>
            <w:tcBorders>
              <w:top w:val="nil"/>
              <w:left w:val="single" w:sz="8" w:space="0" w:color="auto"/>
              <w:bottom w:val="single" w:sz="4" w:space="0" w:color="auto"/>
              <w:right w:val="single" w:sz="8" w:space="0" w:color="auto"/>
            </w:tcBorders>
            <w:shd w:val="clear" w:color="auto" w:fill="auto"/>
            <w:noWrap/>
            <w:vAlign w:val="bottom"/>
          </w:tcPr>
          <w:p w:rsidR="001F3021" w:rsidRPr="00096443" w:rsidRDefault="001F3021" w:rsidP="001F3021">
            <w:pPr>
              <w:rPr>
                <w:rFonts w:ascii="Arial" w:hAnsi="Arial" w:cs="Arial"/>
                <w:b/>
                <w:bCs/>
                <w:color w:val="000000"/>
                <w:lang w:val="es-ES_tradnl" w:eastAsia="es-ES_tradnl"/>
              </w:rPr>
            </w:pPr>
            <w:r w:rsidRPr="00096443">
              <w:rPr>
                <w:rFonts w:ascii="Arial" w:hAnsi="Arial" w:cs="Arial"/>
                <w:b/>
                <w:bCs/>
                <w:color w:val="000000"/>
                <w:lang w:val="es-ES_tradnl" w:eastAsia="es-ES_tradnl"/>
              </w:rPr>
              <w:t>CUS02-XXXXXX</w:t>
            </w:r>
          </w:p>
        </w:tc>
        <w:tc>
          <w:tcPr>
            <w:tcW w:w="1269" w:type="dxa"/>
            <w:tcBorders>
              <w:top w:val="nil"/>
              <w:left w:val="nil"/>
              <w:bottom w:val="single" w:sz="4" w:space="0" w:color="auto"/>
              <w:right w:val="single" w:sz="4" w:space="0" w:color="auto"/>
            </w:tcBorders>
            <w:shd w:val="clear" w:color="auto" w:fill="auto"/>
            <w:noWrap/>
            <w:vAlign w:val="bottom"/>
          </w:tcPr>
          <w:p w:rsidR="001F3021" w:rsidRPr="00E34140" w:rsidRDefault="001F3021" w:rsidP="001F3021">
            <w:pPr>
              <w:jc w:val="center"/>
              <w:rPr>
                <w:rFonts w:ascii="Arial" w:hAnsi="Arial" w:cs="Arial"/>
                <w:b/>
                <w:bCs/>
                <w:color w:val="0000FF"/>
                <w:lang w:val="es-ES_tradnl" w:eastAsia="es-ES_tradnl"/>
              </w:rPr>
            </w:pPr>
            <w:r w:rsidRPr="00E34140">
              <w:rPr>
                <w:rFonts w:ascii="Arial" w:hAnsi="Arial" w:cs="Arial"/>
                <w:b/>
                <w:bCs/>
                <w:color w:val="0000FF"/>
                <w:lang w:val="es-ES_tradnl" w:eastAsia="es-ES_tradnl"/>
              </w:rPr>
              <w:t> </w:t>
            </w:r>
          </w:p>
        </w:tc>
        <w:tc>
          <w:tcPr>
            <w:tcW w:w="1305" w:type="dxa"/>
            <w:tcBorders>
              <w:top w:val="nil"/>
              <w:left w:val="nil"/>
              <w:bottom w:val="single" w:sz="4" w:space="0" w:color="auto"/>
              <w:right w:val="single" w:sz="4" w:space="0" w:color="auto"/>
            </w:tcBorders>
            <w:shd w:val="clear" w:color="auto" w:fill="auto"/>
            <w:noWrap/>
            <w:vAlign w:val="bottom"/>
          </w:tcPr>
          <w:p w:rsidR="001F3021" w:rsidRPr="00E34140" w:rsidRDefault="001F3021" w:rsidP="001F3021">
            <w:pPr>
              <w:jc w:val="center"/>
              <w:rPr>
                <w:rFonts w:ascii="Arial" w:hAnsi="Arial" w:cs="Arial"/>
                <w:b/>
                <w:bCs/>
                <w:color w:val="0000FF"/>
                <w:lang w:val="es-ES_tradnl" w:eastAsia="es-ES_tradnl"/>
              </w:rPr>
            </w:pPr>
            <w:r w:rsidRPr="00E34140">
              <w:rPr>
                <w:rFonts w:ascii="Arial" w:hAnsi="Arial" w:cs="Arial"/>
                <w:b/>
                <w:bCs/>
                <w:color w:val="0000FF"/>
                <w:lang w:val="es-ES_tradnl" w:eastAsia="es-ES_tradnl"/>
              </w:rPr>
              <w:t> </w:t>
            </w:r>
          </w:p>
        </w:tc>
        <w:tc>
          <w:tcPr>
            <w:tcW w:w="848" w:type="dxa"/>
            <w:tcBorders>
              <w:top w:val="nil"/>
              <w:left w:val="nil"/>
              <w:bottom w:val="single" w:sz="4" w:space="0" w:color="auto"/>
              <w:right w:val="single" w:sz="4" w:space="0" w:color="auto"/>
            </w:tcBorders>
            <w:shd w:val="clear" w:color="auto" w:fill="auto"/>
            <w:noWrap/>
            <w:vAlign w:val="bottom"/>
          </w:tcPr>
          <w:p w:rsidR="001F3021" w:rsidRPr="00E34140" w:rsidRDefault="001F3021" w:rsidP="001F3021">
            <w:pPr>
              <w:jc w:val="center"/>
              <w:rPr>
                <w:rFonts w:ascii="Arial" w:hAnsi="Arial" w:cs="Arial"/>
                <w:b/>
                <w:bCs/>
                <w:color w:val="0000FF"/>
                <w:lang w:val="es-ES_tradnl" w:eastAsia="es-ES_tradnl"/>
              </w:rPr>
            </w:pPr>
            <w:r w:rsidRPr="00E34140">
              <w:rPr>
                <w:rFonts w:ascii="Arial" w:hAnsi="Arial" w:cs="Arial"/>
                <w:b/>
                <w:bCs/>
                <w:color w:val="0000FF"/>
                <w:lang w:val="es-ES_tradnl" w:eastAsia="es-ES_tradnl"/>
              </w:rPr>
              <w:t> </w:t>
            </w:r>
          </w:p>
        </w:tc>
        <w:tc>
          <w:tcPr>
            <w:tcW w:w="1324" w:type="dxa"/>
            <w:tcBorders>
              <w:top w:val="nil"/>
              <w:left w:val="nil"/>
              <w:bottom w:val="single" w:sz="4" w:space="0" w:color="auto"/>
              <w:right w:val="single" w:sz="4" w:space="0" w:color="auto"/>
            </w:tcBorders>
            <w:shd w:val="clear" w:color="auto" w:fill="auto"/>
            <w:noWrap/>
            <w:vAlign w:val="bottom"/>
          </w:tcPr>
          <w:p w:rsidR="001F3021" w:rsidRPr="00E34140" w:rsidRDefault="001F3021" w:rsidP="001F3021">
            <w:pPr>
              <w:jc w:val="center"/>
              <w:rPr>
                <w:rFonts w:ascii="Arial" w:hAnsi="Arial" w:cs="Arial"/>
                <w:b/>
                <w:bCs/>
                <w:color w:val="0000FF"/>
                <w:lang w:val="es-ES_tradnl" w:eastAsia="es-ES_tradnl"/>
              </w:rPr>
            </w:pPr>
            <w:r w:rsidRPr="00E34140">
              <w:rPr>
                <w:rFonts w:ascii="Arial" w:hAnsi="Arial" w:cs="Arial"/>
                <w:b/>
                <w:bCs/>
                <w:color w:val="0000FF"/>
                <w:lang w:val="es-ES_tradnl" w:eastAsia="es-ES_tradnl"/>
              </w:rPr>
              <w:t> </w:t>
            </w:r>
          </w:p>
        </w:tc>
        <w:tc>
          <w:tcPr>
            <w:tcW w:w="928" w:type="dxa"/>
            <w:tcBorders>
              <w:top w:val="nil"/>
              <w:left w:val="nil"/>
              <w:bottom w:val="single" w:sz="4" w:space="0" w:color="auto"/>
              <w:right w:val="single" w:sz="8" w:space="0" w:color="auto"/>
            </w:tcBorders>
            <w:shd w:val="clear" w:color="auto" w:fill="auto"/>
            <w:noWrap/>
            <w:vAlign w:val="bottom"/>
          </w:tcPr>
          <w:p w:rsidR="001F3021" w:rsidRPr="00E34140" w:rsidRDefault="001F3021" w:rsidP="001F3021">
            <w:pPr>
              <w:jc w:val="center"/>
              <w:rPr>
                <w:rFonts w:ascii="Arial" w:hAnsi="Arial" w:cs="Arial"/>
                <w:b/>
                <w:bCs/>
                <w:color w:val="0000FF"/>
                <w:lang w:val="es-ES_tradnl" w:eastAsia="es-ES_tradnl"/>
              </w:rPr>
            </w:pPr>
            <w:r w:rsidRPr="00E34140">
              <w:rPr>
                <w:rFonts w:ascii="Arial" w:hAnsi="Arial" w:cs="Arial"/>
                <w:b/>
                <w:bCs/>
                <w:color w:val="0000FF"/>
                <w:lang w:val="es-ES_tradnl" w:eastAsia="es-ES_tradnl"/>
              </w:rPr>
              <w:t> </w:t>
            </w:r>
          </w:p>
        </w:tc>
        <w:tc>
          <w:tcPr>
            <w:tcW w:w="1707" w:type="dxa"/>
            <w:tcBorders>
              <w:top w:val="nil"/>
              <w:left w:val="nil"/>
              <w:bottom w:val="single" w:sz="4" w:space="0" w:color="auto"/>
              <w:right w:val="single" w:sz="8" w:space="0" w:color="auto"/>
            </w:tcBorders>
            <w:shd w:val="clear" w:color="auto" w:fill="auto"/>
            <w:noWrap/>
            <w:vAlign w:val="bottom"/>
          </w:tcPr>
          <w:p w:rsidR="001F3021" w:rsidRPr="00E34140" w:rsidRDefault="00F8332A" w:rsidP="001F3021">
            <w:pPr>
              <w:rPr>
                <w:rFonts w:ascii="Arial" w:hAnsi="Arial" w:cs="Arial"/>
                <w:color w:val="0000FF"/>
                <w:lang w:val="es-ES_tradnl" w:eastAsia="es-ES_tradnl"/>
              </w:rPr>
            </w:pPr>
            <w:r w:rsidRPr="00E34140">
              <w:rPr>
                <w:rFonts w:ascii="Verdana" w:hAnsi="Verdana" w:cs="Arial"/>
                <w:color w:val="0000FF"/>
              </w:rPr>
              <w:t>Secundario</w:t>
            </w:r>
          </w:p>
        </w:tc>
      </w:tr>
      <w:tr w:rsidR="00A55F72" w:rsidRPr="001F3021" w:rsidTr="00F8332A">
        <w:trPr>
          <w:trHeight w:val="255"/>
        </w:trPr>
        <w:tc>
          <w:tcPr>
            <w:tcW w:w="1740" w:type="dxa"/>
            <w:tcBorders>
              <w:top w:val="nil"/>
              <w:left w:val="single" w:sz="8" w:space="0" w:color="auto"/>
              <w:bottom w:val="single" w:sz="4" w:space="0" w:color="auto"/>
              <w:right w:val="single" w:sz="8" w:space="0" w:color="auto"/>
            </w:tcBorders>
            <w:shd w:val="clear" w:color="auto" w:fill="auto"/>
            <w:noWrap/>
            <w:vAlign w:val="bottom"/>
          </w:tcPr>
          <w:p w:rsidR="001F3021" w:rsidRPr="00096443" w:rsidRDefault="001F3021" w:rsidP="001F3021">
            <w:pPr>
              <w:rPr>
                <w:rFonts w:ascii="Arial" w:hAnsi="Arial" w:cs="Arial"/>
                <w:b/>
                <w:bCs/>
                <w:color w:val="000000"/>
                <w:lang w:val="es-ES_tradnl" w:eastAsia="es-ES_tradnl"/>
              </w:rPr>
            </w:pPr>
            <w:r w:rsidRPr="00096443">
              <w:rPr>
                <w:rFonts w:ascii="Arial" w:hAnsi="Arial" w:cs="Arial"/>
                <w:b/>
                <w:bCs/>
                <w:color w:val="000000"/>
                <w:lang w:val="es-ES_tradnl" w:eastAsia="es-ES_tradnl"/>
              </w:rPr>
              <w:t>CUS03-XXXXXX</w:t>
            </w:r>
          </w:p>
        </w:tc>
        <w:tc>
          <w:tcPr>
            <w:tcW w:w="1269" w:type="dxa"/>
            <w:tcBorders>
              <w:top w:val="nil"/>
              <w:left w:val="nil"/>
              <w:bottom w:val="single" w:sz="4" w:space="0" w:color="auto"/>
              <w:right w:val="single" w:sz="4" w:space="0" w:color="auto"/>
            </w:tcBorders>
            <w:shd w:val="clear" w:color="auto" w:fill="auto"/>
            <w:noWrap/>
            <w:vAlign w:val="bottom"/>
          </w:tcPr>
          <w:p w:rsidR="001F3021" w:rsidRPr="00E34140" w:rsidRDefault="001F3021" w:rsidP="001F3021">
            <w:pPr>
              <w:jc w:val="center"/>
              <w:rPr>
                <w:rFonts w:ascii="Arial" w:hAnsi="Arial" w:cs="Arial"/>
                <w:b/>
                <w:bCs/>
                <w:color w:val="0000FF"/>
                <w:lang w:val="es-ES_tradnl" w:eastAsia="es-ES_tradnl"/>
              </w:rPr>
            </w:pPr>
            <w:r w:rsidRPr="00E34140">
              <w:rPr>
                <w:rFonts w:ascii="Arial" w:hAnsi="Arial" w:cs="Arial"/>
                <w:b/>
                <w:bCs/>
                <w:color w:val="0000FF"/>
                <w:lang w:val="es-ES_tradnl" w:eastAsia="es-ES_tradnl"/>
              </w:rPr>
              <w:t> </w:t>
            </w:r>
          </w:p>
        </w:tc>
        <w:tc>
          <w:tcPr>
            <w:tcW w:w="1305" w:type="dxa"/>
            <w:tcBorders>
              <w:top w:val="nil"/>
              <w:left w:val="nil"/>
              <w:bottom w:val="single" w:sz="4" w:space="0" w:color="auto"/>
              <w:right w:val="single" w:sz="4" w:space="0" w:color="auto"/>
            </w:tcBorders>
            <w:shd w:val="clear" w:color="auto" w:fill="auto"/>
            <w:noWrap/>
            <w:vAlign w:val="bottom"/>
          </w:tcPr>
          <w:p w:rsidR="001F3021" w:rsidRPr="00E34140" w:rsidRDefault="001F3021" w:rsidP="001F3021">
            <w:pPr>
              <w:jc w:val="center"/>
              <w:rPr>
                <w:rFonts w:ascii="Arial" w:hAnsi="Arial" w:cs="Arial"/>
                <w:b/>
                <w:bCs/>
                <w:color w:val="0000FF"/>
                <w:lang w:val="es-ES_tradnl" w:eastAsia="es-ES_tradnl"/>
              </w:rPr>
            </w:pPr>
            <w:r w:rsidRPr="00E34140">
              <w:rPr>
                <w:rFonts w:ascii="Arial" w:hAnsi="Arial" w:cs="Arial"/>
                <w:b/>
                <w:bCs/>
                <w:color w:val="0000FF"/>
                <w:lang w:val="es-ES_tradnl" w:eastAsia="es-ES_tradnl"/>
              </w:rPr>
              <w:t> </w:t>
            </w:r>
          </w:p>
        </w:tc>
        <w:tc>
          <w:tcPr>
            <w:tcW w:w="848" w:type="dxa"/>
            <w:tcBorders>
              <w:top w:val="nil"/>
              <w:left w:val="nil"/>
              <w:bottom w:val="single" w:sz="4" w:space="0" w:color="auto"/>
              <w:right w:val="single" w:sz="4" w:space="0" w:color="auto"/>
            </w:tcBorders>
            <w:shd w:val="clear" w:color="auto" w:fill="auto"/>
            <w:noWrap/>
            <w:vAlign w:val="bottom"/>
          </w:tcPr>
          <w:p w:rsidR="001F3021" w:rsidRPr="00E34140" w:rsidRDefault="001F3021" w:rsidP="001F3021">
            <w:pPr>
              <w:jc w:val="center"/>
              <w:rPr>
                <w:rFonts w:ascii="Arial" w:hAnsi="Arial" w:cs="Arial"/>
                <w:b/>
                <w:bCs/>
                <w:color w:val="0000FF"/>
                <w:lang w:val="es-ES_tradnl" w:eastAsia="es-ES_tradnl"/>
              </w:rPr>
            </w:pPr>
            <w:r w:rsidRPr="00E34140">
              <w:rPr>
                <w:rFonts w:ascii="Arial" w:hAnsi="Arial" w:cs="Arial"/>
                <w:b/>
                <w:bCs/>
                <w:color w:val="0000FF"/>
                <w:lang w:val="es-ES_tradnl" w:eastAsia="es-ES_tradnl"/>
              </w:rPr>
              <w:t> </w:t>
            </w:r>
          </w:p>
        </w:tc>
        <w:tc>
          <w:tcPr>
            <w:tcW w:w="1324" w:type="dxa"/>
            <w:tcBorders>
              <w:top w:val="nil"/>
              <w:left w:val="nil"/>
              <w:bottom w:val="single" w:sz="4" w:space="0" w:color="auto"/>
              <w:right w:val="single" w:sz="4" w:space="0" w:color="auto"/>
            </w:tcBorders>
            <w:shd w:val="clear" w:color="auto" w:fill="auto"/>
            <w:noWrap/>
            <w:vAlign w:val="bottom"/>
          </w:tcPr>
          <w:p w:rsidR="001F3021" w:rsidRPr="00E34140" w:rsidRDefault="001F3021" w:rsidP="001F3021">
            <w:pPr>
              <w:jc w:val="center"/>
              <w:rPr>
                <w:rFonts w:ascii="Arial" w:hAnsi="Arial" w:cs="Arial"/>
                <w:b/>
                <w:bCs/>
                <w:color w:val="0000FF"/>
                <w:lang w:val="es-ES_tradnl" w:eastAsia="es-ES_tradnl"/>
              </w:rPr>
            </w:pPr>
            <w:r w:rsidRPr="00E34140">
              <w:rPr>
                <w:rFonts w:ascii="Arial" w:hAnsi="Arial" w:cs="Arial"/>
                <w:b/>
                <w:bCs/>
                <w:color w:val="0000FF"/>
                <w:lang w:val="es-ES_tradnl" w:eastAsia="es-ES_tradnl"/>
              </w:rPr>
              <w:t> </w:t>
            </w:r>
          </w:p>
        </w:tc>
        <w:tc>
          <w:tcPr>
            <w:tcW w:w="928" w:type="dxa"/>
            <w:tcBorders>
              <w:top w:val="nil"/>
              <w:left w:val="nil"/>
              <w:bottom w:val="single" w:sz="4" w:space="0" w:color="auto"/>
              <w:right w:val="single" w:sz="8" w:space="0" w:color="auto"/>
            </w:tcBorders>
            <w:shd w:val="clear" w:color="auto" w:fill="auto"/>
            <w:noWrap/>
            <w:vAlign w:val="bottom"/>
          </w:tcPr>
          <w:p w:rsidR="001F3021" w:rsidRPr="00E34140" w:rsidRDefault="001F3021" w:rsidP="001F3021">
            <w:pPr>
              <w:jc w:val="center"/>
              <w:rPr>
                <w:rFonts w:ascii="Arial" w:hAnsi="Arial" w:cs="Arial"/>
                <w:b/>
                <w:bCs/>
                <w:color w:val="0000FF"/>
                <w:lang w:val="es-ES_tradnl" w:eastAsia="es-ES_tradnl"/>
              </w:rPr>
            </w:pPr>
            <w:r w:rsidRPr="00E34140">
              <w:rPr>
                <w:rFonts w:ascii="Arial" w:hAnsi="Arial" w:cs="Arial"/>
                <w:b/>
                <w:bCs/>
                <w:color w:val="0000FF"/>
                <w:lang w:val="es-ES_tradnl" w:eastAsia="es-ES_tradnl"/>
              </w:rPr>
              <w:t> </w:t>
            </w:r>
          </w:p>
        </w:tc>
        <w:tc>
          <w:tcPr>
            <w:tcW w:w="1707" w:type="dxa"/>
            <w:tcBorders>
              <w:top w:val="nil"/>
              <w:left w:val="nil"/>
              <w:bottom w:val="single" w:sz="4" w:space="0" w:color="auto"/>
              <w:right w:val="single" w:sz="8" w:space="0" w:color="auto"/>
            </w:tcBorders>
            <w:shd w:val="clear" w:color="auto" w:fill="auto"/>
            <w:noWrap/>
            <w:vAlign w:val="bottom"/>
          </w:tcPr>
          <w:p w:rsidR="001F3021" w:rsidRPr="00E34140" w:rsidRDefault="00F8332A" w:rsidP="001F3021">
            <w:pPr>
              <w:rPr>
                <w:rFonts w:ascii="Arial" w:hAnsi="Arial" w:cs="Arial"/>
                <w:color w:val="0000FF"/>
                <w:lang w:val="es-ES_tradnl" w:eastAsia="es-ES_tradnl"/>
              </w:rPr>
            </w:pPr>
            <w:r w:rsidRPr="00E34140">
              <w:rPr>
                <w:rFonts w:ascii="Verdana" w:hAnsi="Verdana" w:cs="Arial"/>
                <w:color w:val="0000FF"/>
              </w:rPr>
              <w:t>Secundario</w:t>
            </w:r>
          </w:p>
        </w:tc>
      </w:tr>
    </w:tbl>
    <w:p w:rsidR="001F3021" w:rsidRDefault="001F3021" w:rsidP="00047573">
      <w:pPr>
        <w:pStyle w:val="Textoindependiente"/>
        <w:tabs>
          <w:tab w:val="left" w:pos="90"/>
        </w:tabs>
        <w:ind w:left="708"/>
        <w:jc w:val="both"/>
        <w:rPr>
          <w:rFonts w:ascii="Verdana" w:hAnsi="Verdana"/>
          <w:color w:val="FF0000"/>
          <w:sz w:val="20"/>
          <w:lang w:val="es-ES_tradnl"/>
        </w:rPr>
      </w:pPr>
    </w:p>
    <w:p w:rsidR="001F3021" w:rsidRPr="00C1122A" w:rsidRDefault="001F3021" w:rsidP="00047573">
      <w:pPr>
        <w:pStyle w:val="Textoindependiente"/>
        <w:tabs>
          <w:tab w:val="left" w:pos="90"/>
        </w:tabs>
        <w:ind w:left="708"/>
        <w:jc w:val="both"/>
        <w:rPr>
          <w:rFonts w:ascii="Verdana" w:hAnsi="Verdana"/>
          <w:color w:val="FF0000"/>
          <w:sz w:val="20"/>
          <w:lang w:val="es-ES_tradnl"/>
        </w:rPr>
      </w:pPr>
    </w:p>
    <w:p w:rsidR="00047573" w:rsidRPr="00064120" w:rsidRDefault="00047573" w:rsidP="00326D41">
      <w:pPr>
        <w:numPr>
          <w:ilvl w:val="2"/>
          <w:numId w:val="4"/>
        </w:numPr>
        <w:ind w:left="2268" w:hanging="992"/>
        <w:rPr>
          <w:rFonts w:ascii="Verdana" w:hAnsi="Verdana" w:cs="Arial"/>
          <w:b/>
          <w:i/>
          <w:iCs/>
          <w:lang w:val="es-PE"/>
        </w:rPr>
      </w:pPr>
      <w:r w:rsidRPr="00064120">
        <w:rPr>
          <w:rFonts w:ascii="Verdana" w:hAnsi="Verdana" w:cs="Arial"/>
          <w:b/>
          <w:i/>
          <w:iCs/>
          <w:lang w:val="es-PE"/>
        </w:rPr>
        <w:t>Ciclos de Desarrollo de los Casos de Uso del Sistema</w:t>
      </w:r>
    </w:p>
    <w:p w:rsidR="00047573" w:rsidRPr="00E34140" w:rsidRDefault="00047573" w:rsidP="00047573">
      <w:pPr>
        <w:pStyle w:val="MTemaNormal"/>
        <w:ind w:left="2124"/>
        <w:rPr>
          <w:i/>
          <w:color w:val="0000FF"/>
          <w:szCs w:val="20"/>
        </w:rPr>
      </w:pPr>
      <w:r w:rsidRPr="00E34140">
        <w:rPr>
          <w:i/>
          <w:color w:val="0000FF"/>
          <w:szCs w:val="20"/>
        </w:rPr>
        <w:t xml:space="preserve">[En esta sección deberá indicar en qué ciclo de desarrollo se trabajarán cada uno de los casos de uso del sistema.] </w:t>
      </w:r>
    </w:p>
    <w:p w:rsidR="00047573" w:rsidRPr="00C1122A" w:rsidRDefault="00047573" w:rsidP="00047573">
      <w:pPr>
        <w:pStyle w:val="MTemaNormal"/>
        <w:ind w:left="1985"/>
        <w:rPr>
          <w:i/>
          <w:color w:val="0070C0"/>
          <w:sz w:val="22"/>
          <w:szCs w:val="22"/>
        </w:rPr>
      </w:pPr>
    </w:p>
    <w:tbl>
      <w:tblPr>
        <w:tblW w:w="8028"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8"/>
        <w:gridCol w:w="3720"/>
        <w:gridCol w:w="1680"/>
      </w:tblGrid>
      <w:tr w:rsidR="00047573" w:rsidRPr="00C1122A" w:rsidTr="00047573">
        <w:trPr>
          <w:tblHeader/>
        </w:trPr>
        <w:tc>
          <w:tcPr>
            <w:tcW w:w="2628" w:type="dxa"/>
            <w:tcBorders>
              <w:bottom w:val="single" w:sz="4" w:space="0" w:color="auto"/>
            </w:tcBorders>
            <w:shd w:val="clear" w:color="auto" w:fill="C0C0C0"/>
          </w:tcPr>
          <w:p w:rsidR="00047573" w:rsidRPr="00C1122A" w:rsidRDefault="00047573" w:rsidP="004914A5">
            <w:pPr>
              <w:jc w:val="center"/>
              <w:rPr>
                <w:rFonts w:ascii="Verdana" w:hAnsi="Verdana"/>
                <w:b/>
              </w:rPr>
            </w:pPr>
            <w:r w:rsidRPr="00C1122A">
              <w:rPr>
                <w:rFonts w:ascii="Verdana" w:hAnsi="Verdana"/>
                <w:b/>
              </w:rPr>
              <w:t>Ciclo de desarrollo</w:t>
            </w:r>
          </w:p>
        </w:tc>
        <w:tc>
          <w:tcPr>
            <w:tcW w:w="3720" w:type="dxa"/>
            <w:tcBorders>
              <w:bottom w:val="single" w:sz="4" w:space="0" w:color="auto"/>
            </w:tcBorders>
            <w:shd w:val="clear" w:color="auto" w:fill="C0C0C0"/>
          </w:tcPr>
          <w:p w:rsidR="00047573" w:rsidRPr="00C1122A" w:rsidRDefault="00047573" w:rsidP="004914A5">
            <w:pPr>
              <w:jc w:val="center"/>
              <w:rPr>
                <w:rFonts w:ascii="Verdana" w:hAnsi="Verdana"/>
                <w:b/>
              </w:rPr>
            </w:pPr>
            <w:r w:rsidRPr="00C1122A">
              <w:rPr>
                <w:rFonts w:ascii="Verdana" w:hAnsi="Verdana"/>
                <w:b/>
              </w:rPr>
              <w:t>Nombre del caso de uso</w:t>
            </w:r>
          </w:p>
        </w:tc>
        <w:tc>
          <w:tcPr>
            <w:tcW w:w="1680" w:type="dxa"/>
            <w:shd w:val="clear" w:color="auto" w:fill="C0C0C0"/>
          </w:tcPr>
          <w:p w:rsidR="00047573" w:rsidRPr="00C1122A" w:rsidRDefault="00047573" w:rsidP="004914A5">
            <w:pPr>
              <w:pStyle w:val="Textonotapie"/>
              <w:jc w:val="center"/>
              <w:rPr>
                <w:rFonts w:ascii="Verdana" w:hAnsi="Verdana"/>
                <w:b/>
                <w:szCs w:val="20"/>
              </w:rPr>
            </w:pPr>
            <w:r w:rsidRPr="00C1122A">
              <w:rPr>
                <w:rFonts w:ascii="Verdana" w:hAnsi="Verdana"/>
                <w:b/>
                <w:szCs w:val="20"/>
              </w:rPr>
              <w:t>Clasificación</w:t>
            </w:r>
          </w:p>
        </w:tc>
      </w:tr>
      <w:tr w:rsidR="00047573" w:rsidRPr="00C1122A" w:rsidTr="00047573">
        <w:trPr>
          <w:cantSplit/>
        </w:trPr>
        <w:tc>
          <w:tcPr>
            <w:tcW w:w="2628" w:type="dxa"/>
          </w:tcPr>
          <w:p w:rsidR="00047573" w:rsidRPr="00C1122A" w:rsidRDefault="00047573" w:rsidP="004914A5">
            <w:pPr>
              <w:pStyle w:val="Textoindependiente"/>
              <w:spacing w:before="60" w:after="60"/>
              <w:rPr>
                <w:rFonts w:ascii="Verdana" w:hAnsi="Verdana" w:cs="Arial"/>
                <w:color w:val="0000FF"/>
                <w:sz w:val="20"/>
              </w:rPr>
            </w:pPr>
            <w:r w:rsidRPr="00C1122A">
              <w:rPr>
                <w:rFonts w:ascii="Verdana" w:hAnsi="Verdana" w:cs="Arial"/>
                <w:color w:val="0000FF"/>
                <w:sz w:val="20"/>
              </w:rPr>
              <w:t>Núcleo central o Ciclo 0</w:t>
            </w:r>
          </w:p>
        </w:tc>
        <w:tc>
          <w:tcPr>
            <w:tcW w:w="3720" w:type="dxa"/>
          </w:tcPr>
          <w:p w:rsidR="00047573" w:rsidRPr="00C1122A" w:rsidRDefault="00047573" w:rsidP="004914A5">
            <w:pPr>
              <w:pStyle w:val="Textoindependiente"/>
              <w:spacing w:before="60" w:after="60"/>
              <w:rPr>
                <w:rFonts w:ascii="Verdana" w:hAnsi="Verdana" w:cs="Arial"/>
                <w:color w:val="0000FF"/>
                <w:sz w:val="20"/>
              </w:rPr>
            </w:pPr>
            <w:r w:rsidRPr="00C1122A">
              <w:rPr>
                <w:rFonts w:ascii="Verdana" w:hAnsi="Verdana" w:cs="Arial"/>
                <w:color w:val="0000FF"/>
                <w:sz w:val="20"/>
              </w:rPr>
              <w:t xml:space="preserve">CUS01 – Nombre del caso de uso </w:t>
            </w:r>
          </w:p>
        </w:tc>
        <w:tc>
          <w:tcPr>
            <w:tcW w:w="1680" w:type="dxa"/>
          </w:tcPr>
          <w:p w:rsidR="00047573" w:rsidRPr="00C1122A" w:rsidRDefault="00047573" w:rsidP="004914A5">
            <w:pPr>
              <w:pStyle w:val="Textoindependiente"/>
              <w:spacing w:before="60" w:after="60"/>
              <w:rPr>
                <w:rFonts w:ascii="Verdana" w:hAnsi="Verdana" w:cs="Arial"/>
                <w:color w:val="0000FF"/>
                <w:sz w:val="20"/>
              </w:rPr>
            </w:pPr>
            <w:r w:rsidRPr="00C1122A">
              <w:rPr>
                <w:rFonts w:ascii="Verdana" w:hAnsi="Verdana" w:cs="Arial"/>
                <w:color w:val="0000FF"/>
                <w:sz w:val="20"/>
              </w:rPr>
              <w:t>Primario</w:t>
            </w:r>
          </w:p>
        </w:tc>
      </w:tr>
      <w:tr w:rsidR="00047573" w:rsidRPr="00C1122A" w:rsidTr="00047573">
        <w:trPr>
          <w:cantSplit/>
        </w:trPr>
        <w:tc>
          <w:tcPr>
            <w:tcW w:w="2628" w:type="dxa"/>
            <w:vMerge w:val="restart"/>
          </w:tcPr>
          <w:p w:rsidR="00047573" w:rsidRPr="00C1122A" w:rsidRDefault="00047573" w:rsidP="004914A5">
            <w:pPr>
              <w:pStyle w:val="Textoindependiente"/>
              <w:spacing w:before="60" w:after="60"/>
              <w:rPr>
                <w:rFonts w:ascii="Verdana" w:hAnsi="Verdana" w:cs="Arial"/>
                <w:color w:val="0000FF"/>
                <w:sz w:val="20"/>
              </w:rPr>
            </w:pPr>
            <w:r w:rsidRPr="00C1122A">
              <w:rPr>
                <w:rFonts w:ascii="Verdana" w:hAnsi="Verdana" w:cs="Arial"/>
                <w:color w:val="0000FF"/>
                <w:sz w:val="20"/>
              </w:rPr>
              <w:t>Ciclo 1</w:t>
            </w:r>
          </w:p>
        </w:tc>
        <w:tc>
          <w:tcPr>
            <w:tcW w:w="3720" w:type="dxa"/>
          </w:tcPr>
          <w:p w:rsidR="00047573" w:rsidRPr="00C1122A" w:rsidRDefault="00047573" w:rsidP="004914A5">
            <w:pPr>
              <w:pStyle w:val="Textoindependiente"/>
              <w:spacing w:before="60" w:after="60"/>
              <w:rPr>
                <w:rFonts w:ascii="Verdana" w:hAnsi="Verdana" w:cs="Arial"/>
                <w:color w:val="0000FF"/>
                <w:sz w:val="20"/>
              </w:rPr>
            </w:pPr>
            <w:r w:rsidRPr="00C1122A">
              <w:rPr>
                <w:rFonts w:ascii="Verdana" w:hAnsi="Verdana" w:cs="Arial"/>
                <w:color w:val="0000FF"/>
                <w:sz w:val="20"/>
              </w:rPr>
              <w:t>CUS02 – Nombre del caso de uso</w:t>
            </w:r>
          </w:p>
        </w:tc>
        <w:tc>
          <w:tcPr>
            <w:tcW w:w="1680" w:type="dxa"/>
          </w:tcPr>
          <w:p w:rsidR="00047573" w:rsidRPr="00C1122A" w:rsidRDefault="00047573" w:rsidP="004914A5">
            <w:pPr>
              <w:pStyle w:val="Textoindependiente"/>
              <w:spacing w:before="60" w:after="60"/>
              <w:rPr>
                <w:rFonts w:ascii="Verdana" w:hAnsi="Verdana" w:cs="Arial"/>
                <w:color w:val="0000FF"/>
                <w:sz w:val="20"/>
              </w:rPr>
            </w:pPr>
            <w:r w:rsidRPr="00C1122A">
              <w:rPr>
                <w:rFonts w:ascii="Verdana" w:hAnsi="Verdana" w:cs="Arial"/>
                <w:color w:val="0000FF"/>
                <w:sz w:val="20"/>
              </w:rPr>
              <w:t>Secundario</w:t>
            </w:r>
          </w:p>
        </w:tc>
      </w:tr>
      <w:tr w:rsidR="00047573" w:rsidRPr="00C1122A" w:rsidTr="00047573">
        <w:trPr>
          <w:cantSplit/>
        </w:trPr>
        <w:tc>
          <w:tcPr>
            <w:tcW w:w="2628" w:type="dxa"/>
            <w:vMerge/>
          </w:tcPr>
          <w:p w:rsidR="00047573" w:rsidRPr="00C1122A" w:rsidRDefault="00047573" w:rsidP="004914A5">
            <w:pPr>
              <w:pStyle w:val="Textoindependiente"/>
              <w:spacing w:before="60" w:after="60"/>
              <w:rPr>
                <w:rFonts w:ascii="Verdana" w:hAnsi="Verdana" w:cs="Arial"/>
                <w:color w:val="0000FF"/>
                <w:sz w:val="20"/>
              </w:rPr>
            </w:pPr>
          </w:p>
        </w:tc>
        <w:tc>
          <w:tcPr>
            <w:tcW w:w="3720" w:type="dxa"/>
          </w:tcPr>
          <w:p w:rsidR="00047573" w:rsidRPr="00C1122A" w:rsidRDefault="00047573" w:rsidP="004914A5">
            <w:pPr>
              <w:pStyle w:val="Textoindependiente"/>
              <w:spacing w:before="60" w:after="60"/>
              <w:rPr>
                <w:rFonts w:ascii="Verdana" w:hAnsi="Verdana" w:cs="Arial"/>
                <w:color w:val="0000FF"/>
                <w:sz w:val="20"/>
              </w:rPr>
            </w:pPr>
            <w:r w:rsidRPr="00C1122A">
              <w:rPr>
                <w:rFonts w:ascii="Verdana" w:hAnsi="Verdana" w:cs="Arial"/>
                <w:color w:val="0000FF"/>
                <w:sz w:val="20"/>
              </w:rPr>
              <w:t>CUS03 – Nombre del caso de uso</w:t>
            </w:r>
          </w:p>
        </w:tc>
        <w:tc>
          <w:tcPr>
            <w:tcW w:w="1680" w:type="dxa"/>
          </w:tcPr>
          <w:p w:rsidR="00047573" w:rsidRPr="00C1122A" w:rsidRDefault="00A55F72" w:rsidP="004914A5">
            <w:pPr>
              <w:pStyle w:val="Textoindependiente"/>
              <w:spacing w:before="60" w:after="60"/>
              <w:rPr>
                <w:rFonts w:ascii="Verdana" w:hAnsi="Verdana" w:cs="Arial"/>
                <w:color w:val="0000FF"/>
                <w:sz w:val="20"/>
              </w:rPr>
            </w:pPr>
            <w:r>
              <w:rPr>
                <w:rFonts w:ascii="Verdana" w:hAnsi="Verdana" w:cs="Arial"/>
                <w:color w:val="0000FF"/>
                <w:sz w:val="20"/>
              </w:rPr>
              <w:t>Secundario</w:t>
            </w:r>
          </w:p>
        </w:tc>
      </w:tr>
    </w:tbl>
    <w:p w:rsidR="00047573" w:rsidRPr="00C1122A" w:rsidRDefault="00047573" w:rsidP="00047573">
      <w:pPr>
        <w:pStyle w:val="Normal3"/>
        <w:ind w:left="0"/>
        <w:rPr>
          <w:rFonts w:ascii="Verdana" w:hAnsi="Verdana"/>
          <w:b/>
          <w:color w:val="FF0000"/>
        </w:rPr>
      </w:pPr>
    </w:p>
    <w:p w:rsidR="00047573" w:rsidRPr="00BE2F59" w:rsidRDefault="00047573" w:rsidP="00326D41">
      <w:pPr>
        <w:pStyle w:val="Ttulo2"/>
        <w:numPr>
          <w:ilvl w:val="1"/>
          <w:numId w:val="4"/>
        </w:numPr>
        <w:ind w:left="1276" w:hanging="709"/>
        <w:rPr>
          <w:rFonts w:ascii="Verdana" w:hAnsi="Verdana"/>
          <w:iCs/>
          <w:sz w:val="20"/>
          <w:lang w:val="es-PE"/>
        </w:rPr>
      </w:pPr>
      <w:bookmarkStart w:id="12" w:name="_Toc423878346"/>
      <w:r w:rsidRPr="00BE2F59">
        <w:rPr>
          <w:rFonts w:ascii="Verdana" w:hAnsi="Verdana"/>
          <w:iCs/>
          <w:sz w:val="20"/>
          <w:lang w:val="es-PE"/>
        </w:rPr>
        <w:t>Matriz de Modelo de Negocio y Modelo de Sistema</w:t>
      </w:r>
      <w:bookmarkEnd w:id="12"/>
    </w:p>
    <w:p w:rsidR="00047573" w:rsidRPr="00E34140" w:rsidRDefault="00047573" w:rsidP="00047573">
      <w:pPr>
        <w:pStyle w:val="MTemaNormal"/>
        <w:ind w:left="1276"/>
        <w:rPr>
          <w:i/>
          <w:color w:val="0000FF"/>
          <w:szCs w:val="20"/>
        </w:rPr>
      </w:pPr>
      <w:r w:rsidRPr="00E34140">
        <w:rPr>
          <w:i/>
          <w:color w:val="0000FF"/>
          <w:szCs w:val="20"/>
        </w:rPr>
        <w:t xml:space="preserve">[En esta sección deberá incluir una matriz en la que se pueda evidenciar la trazabilidad entre los procesos de negocio y las funciones del producto software.] </w:t>
      </w:r>
    </w:p>
    <w:p w:rsidR="00047573" w:rsidRPr="00C1122A" w:rsidRDefault="00047573" w:rsidP="00047573">
      <w:pPr>
        <w:pStyle w:val="Textoindependiente"/>
        <w:tabs>
          <w:tab w:val="left" w:pos="90"/>
        </w:tabs>
        <w:ind w:left="1080"/>
        <w:jc w:val="both"/>
        <w:rPr>
          <w:rFonts w:ascii="Verdana" w:hAnsi="Verdana" w:cs="Arial"/>
          <w:i/>
          <w:color w:val="0070C0"/>
          <w:sz w:val="20"/>
          <w:szCs w:val="24"/>
        </w:rPr>
      </w:pPr>
    </w:p>
    <w:tbl>
      <w:tblPr>
        <w:tblW w:w="9080" w:type="dxa"/>
        <w:tblInd w:w="55" w:type="dxa"/>
        <w:tblCellMar>
          <w:left w:w="70" w:type="dxa"/>
          <w:right w:w="70" w:type="dxa"/>
        </w:tblCellMar>
        <w:tblLook w:val="04A0" w:firstRow="1" w:lastRow="0" w:firstColumn="1" w:lastColumn="0" w:noHBand="0" w:noVBand="1"/>
      </w:tblPr>
      <w:tblGrid>
        <w:gridCol w:w="692"/>
        <w:gridCol w:w="1031"/>
        <w:gridCol w:w="429"/>
        <w:gridCol w:w="1233"/>
        <w:gridCol w:w="1561"/>
        <w:gridCol w:w="547"/>
        <w:gridCol w:w="1249"/>
        <w:gridCol w:w="682"/>
        <w:gridCol w:w="1031"/>
        <w:gridCol w:w="741"/>
      </w:tblGrid>
      <w:tr w:rsidR="00047573" w:rsidRPr="00E0058B" w:rsidTr="006A248A">
        <w:trPr>
          <w:trHeight w:val="615"/>
        </w:trPr>
        <w:tc>
          <w:tcPr>
            <w:tcW w:w="1730" w:type="dxa"/>
            <w:gridSpan w:val="2"/>
            <w:tcBorders>
              <w:top w:val="single" w:sz="8" w:space="0" w:color="auto"/>
              <w:left w:val="single" w:sz="8" w:space="0" w:color="auto"/>
              <w:bottom w:val="single" w:sz="4" w:space="0" w:color="auto"/>
              <w:right w:val="single" w:sz="8" w:space="0" w:color="000000"/>
            </w:tcBorders>
            <w:shd w:val="clear" w:color="000000" w:fill="33CCCC"/>
          </w:tcPr>
          <w:p w:rsidR="00047573" w:rsidRPr="00E0058B" w:rsidRDefault="00047573" w:rsidP="004914A5">
            <w:pPr>
              <w:jc w:val="center"/>
              <w:rPr>
                <w:rFonts w:ascii="Verdana" w:hAnsi="Verdana" w:cs="Arial"/>
                <w:b/>
                <w:bCs/>
                <w:lang w:val="es-PE" w:eastAsia="es-PE"/>
              </w:rPr>
            </w:pPr>
            <w:r w:rsidRPr="00E0058B">
              <w:rPr>
                <w:rFonts w:ascii="Verdana" w:hAnsi="Verdana" w:cs="Arial"/>
                <w:b/>
                <w:bCs/>
                <w:lang w:val="es-PE" w:eastAsia="es-PE"/>
              </w:rPr>
              <w:t>Caso del uso del negocio</w:t>
            </w:r>
          </w:p>
        </w:tc>
        <w:tc>
          <w:tcPr>
            <w:tcW w:w="3036" w:type="dxa"/>
            <w:gridSpan w:val="3"/>
            <w:tcBorders>
              <w:top w:val="single" w:sz="8" w:space="0" w:color="auto"/>
              <w:left w:val="nil"/>
              <w:bottom w:val="single" w:sz="4" w:space="0" w:color="auto"/>
              <w:right w:val="single" w:sz="8" w:space="0" w:color="000000"/>
            </w:tcBorders>
            <w:shd w:val="clear" w:color="000000" w:fill="33CCCC"/>
          </w:tcPr>
          <w:p w:rsidR="00047573" w:rsidRPr="00E0058B" w:rsidRDefault="00047573" w:rsidP="004914A5">
            <w:pPr>
              <w:jc w:val="center"/>
              <w:rPr>
                <w:rFonts w:ascii="Verdana" w:hAnsi="Verdana" w:cs="Arial"/>
                <w:b/>
                <w:bCs/>
                <w:lang w:val="es-PE" w:eastAsia="es-PE"/>
              </w:rPr>
            </w:pPr>
            <w:r w:rsidRPr="00E0058B">
              <w:rPr>
                <w:rFonts w:ascii="Verdana" w:hAnsi="Verdana" w:cs="Arial"/>
                <w:b/>
                <w:bCs/>
                <w:lang w:val="es-PE" w:eastAsia="es-PE"/>
              </w:rPr>
              <w:t>Actividad a automatizar</w:t>
            </w:r>
          </w:p>
        </w:tc>
        <w:tc>
          <w:tcPr>
            <w:tcW w:w="1807" w:type="dxa"/>
            <w:gridSpan w:val="2"/>
            <w:tcBorders>
              <w:top w:val="single" w:sz="8" w:space="0" w:color="auto"/>
              <w:left w:val="nil"/>
              <w:bottom w:val="single" w:sz="4" w:space="0" w:color="auto"/>
              <w:right w:val="single" w:sz="8" w:space="0" w:color="000000"/>
            </w:tcBorders>
            <w:shd w:val="clear" w:color="000000" w:fill="33CCCC"/>
          </w:tcPr>
          <w:p w:rsidR="00047573" w:rsidRPr="00E0058B" w:rsidRDefault="00047573" w:rsidP="004914A5">
            <w:pPr>
              <w:jc w:val="center"/>
              <w:rPr>
                <w:rFonts w:ascii="Verdana" w:hAnsi="Verdana" w:cs="Arial"/>
                <w:b/>
                <w:bCs/>
                <w:lang w:val="es-PE" w:eastAsia="es-PE"/>
              </w:rPr>
            </w:pPr>
            <w:r w:rsidRPr="00E0058B">
              <w:rPr>
                <w:rFonts w:ascii="Verdana" w:hAnsi="Verdana" w:cs="Arial"/>
                <w:b/>
                <w:bCs/>
                <w:lang w:val="es-PE" w:eastAsia="es-PE"/>
              </w:rPr>
              <w:t>Requerimiento funcional</w:t>
            </w:r>
          </w:p>
        </w:tc>
        <w:tc>
          <w:tcPr>
            <w:tcW w:w="2507" w:type="dxa"/>
            <w:gridSpan w:val="3"/>
            <w:tcBorders>
              <w:top w:val="single" w:sz="8" w:space="0" w:color="auto"/>
              <w:left w:val="nil"/>
              <w:bottom w:val="single" w:sz="4" w:space="0" w:color="auto"/>
              <w:right w:val="single" w:sz="8" w:space="0" w:color="000000"/>
            </w:tcBorders>
            <w:shd w:val="clear" w:color="000000" w:fill="33CCCC"/>
          </w:tcPr>
          <w:p w:rsidR="00047573" w:rsidRPr="00E0058B" w:rsidRDefault="00047573" w:rsidP="004914A5">
            <w:pPr>
              <w:jc w:val="center"/>
              <w:rPr>
                <w:rFonts w:ascii="Verdana" w:hAnsi="Verdana" w:cs="Arial"/>
                <w:b/>
                <w:bCs/>
                <w:lang w:val="es-PE" w:eastAsia="es-PE"/>
              </w:rPr>
            </w:pPr>
            <w:r w:rsidRPr="00E0058B">
              <w:rPr>
                <w:rFonts w:ascii="Verdana" w:hAnsi="Verdana" w:cs="Arial"/>
                <w:b/>
                <w:bCs/>
                <w:lang w:val="es-PE" w:eastAsia="es-PE"/>
              </w:rPr>
              <w:t>Caso de uso del sistema</w:t>
            </w:r>
          </w:p>
        </w:tc>
      </w:tr>
      <w:tr w:rsidR="00047573" w:rsidRPr="00E0058B" w:rsidTr="006A248A">
        <w:trPr>
          <w:trHeight w:val="270"/>
        </w:trPr>
        <w:tc>
          <w:tcPr>
            <w:tcW w:w="692" w:type="dxa"/>
            <w:tcBorders>
              <w:top w:val="nil"/>
              <w:left w:val="single" w:sz="8" w:space="0" w:color="auto"/>
              <w:bottom w:val="single" w:sz="8" w:space="0" w:color="auto"/>
              <w:right w:val="single" w:sz="4" w:space="0" w:color="auto"/>
            </w:tcBorders>
            <w:shd w:val="clear" w:color="000000" w:fill="33CCCC"/>
          </w:tcPr>
          <w:p w:rsidR="00047573" w:rsidRPr="00E0058B" w:rsidRDefault="00047573" w:rsidP="004914A5">
            <w:pPr>
              <w:rPr>
                <w:rFonts w:ascii="Verdana" w:hAnsi="Verdana" w:cs="Arial"/>
                <w:b/>
                <w:bCs/>
                <w:lang w:val="es-PE" w:eastAsia="es-PE"/>
              </w:rPr>
            </w:pPr>
            <w:r w:rsidRPr="00E0058B">
              <w:rPr>
                <w:rFonts w:ascii="Verdana" w:hAnsi="Verdana" w:cs="Arial"/>
                <w:b/>
                <w:bCs/>
                <w:lang w:val="es-PE" w:eastAsia="es-PE"/>
              </w:rPr>
              <w:t>Nº</w:t>
            </w:r>
          </w:p>
        </w:tc>
        <w:tc>
          <w:tcPr>
            <w:tcW w:w="1038" w:type="dxa"/>
            <w:tcBorders>
              <w:top w:val="nil"/>
              <w:left w:val="nil"/>
              <w:bottom w:val="nil"/>
              <w:right w:val="single" w:sz="8" w:space="0" w:color="auto"/>
            </w:tcBorders>
            <w:shd w:val="clear" w:color="000000" w:fill="33CCCC"/>
          </w:tcPr>
          <w:p w:rsidR="00047573" w:rsidRPr="00E0058B" w:rsidRDefault="00047573" w:rsidP="004914A5">
            <w:pPr>
              <w:rPr>
                <w:rFonts w:ascii="Verdana" w:hAnsi="Verdana" w:cs="Arial"/>
                <w:b/>
                <w:bCs/>
                <w:lang w:val="es-PE" w:eastAsia="es-PE"/>
              </w:rPr>
            </w:pPr>
            <w:r w:rsidRPr="00E0058B">
              <w:rPr>
                <w:rFonts w:ascii="Verdana" w:hAnsi="Verdana" w:cs="Arial"/>
                <w:b/>
                <w:bCs/>
                <w:lang w:val="es-PE" w:eastAsia="es-PE"/>
              </w:rPr>
              <w:t>Nombre</w:t>
            </w:r>
          </w:p>
        </w:tc>
        <w:tc>
          <w:tcPr>
            <w:tcW w:w="429" w:type="dxa"/>
            <w:tcBorders>
              <w:top w:val="nil"/>
              <w:left w:val="nil"/>
              <w:bottom w:val="single" w:sz="8" w:space="0" w:color="auto"/>
              <w:right w:val="single" w:sz="4" w:space="0" w:color="auto"/>
            </w:tcBorders>
            <w:shd w:val="clear" w:color="000000" w:fill="33CCCC"/>
          </w:tcPr>
          <w:p w:rsidR="00047573" w:rsidRPr="00E0058B" w:rsidRDefault="00047573" w:rsidP="004914A5">
            <w:pPr>
              <w:rPr>
                <w:rFonts w:ascii="Verdana" w:hAnsi="Verdana" w:cs="Arial"/>
                <w:b/>
                <w:bCs/>
                <w:lang w:val="es-PE" w:eastAsia="es-PE"/>
              </w:rPr>
            </w:pPr>
            <w:r w:rsidRPr="00E0058B">
              <w:rPr>
                <w:rFonts w:ascii="Verdana" w:hAnsi="Verdana" w:cs="Arial"/>
                <w:b/>
                <w:bCs/>
                <w:lang w:val="es-PE" w:eastAsia="es-PE"/>
              </w:rPr>
              <w:t>Nº</w:t>
            </w:r>
          </w:p>
        </w:tc>
        <w:tc>
          <w:tcPr>
            <w:tcW w:w="1233" w:type="dxa"/>
            <w:tcBorders>
              <w:top w:val="nil"/>
              <w:left w:val="nil"/>
              <w:bottom w:val="single" w:sz="8" w:space="0" w:color="auto"/>
              <w:right w:val="single" w:sz="4" w:space="0" w:color="auto"/>
            </w:tcBorders>
            <w:shd w:val="clear" w:color="000000" w:fill="33CCCC"/>
          </w:tcPr>
          <w:p w:rsidR="00047573" w:rsidRPr="00E0058B" w:rsidRDefault="00047573" w:rsidP="004914A5">
            <w:pPr>
              <w:rPr>
                <w:rFonts w:ascii="Verdana" w:hAnsi="Verdana" w:cs="Arial"/>
                <w:b/>
                <w:bCs/>
                <w:lang w:val="es-PE" w:eastAsia="es-PE"/>
              </w:rPr>
            </w:pPr>
            <w:r w:rsidRPr="00E0058B">
              <w:rPr>
                <w:rFonts w:ascii="Verdana" w:hAnsi="Verdana" w:cs="Arial"/>
                <w:b/>
                <w:bCs/>
                <w:lang w:val="es-PE" w:eastAsia="es-PE"/>
              </w:rPr>
              <w:t>Nombre</w:t>
            </w:r>
          </w:p>
        </w:tc>
        <w:tc>
          <w:tcPr>
            <w:tcW w:w="1374" w:type="dxa"/>
            <w:tcBorders>
              <w:top w:val="nil"/>
              <w:left w:val="nil"/>
              <w:bottom w:val="single" w:sz="8" w:space="0" w:color="auto"/>
              <w:right w:val="single" w:sz="8" w:space="0" w:color="auto"/>
            </w:tcBorders>
            <w:shd w:val="clear" w:color="000000" w:fill="33CCCC"/>
          </w:tcPr>
          <w:p w:rsidR="00047573" w:rsidRPr="00E0058B" w:rsidRDefault="006A248A" w:rsidP="004914A5">
            <w:pPr>
              <w:rPr>
                <w:rFonts w:ascii="Verdana" w:hAnsi="Verdana" w:cs="Arial"/>
                <w:b/>
                <w:bCs/>
                <w:lang w:val="es-PE" w:eastAsia="es-PE"/>
              </w:rPr>
            </w:pPr>
            <w:r>
              <w:rPr>
                <w:rFonts w:ascii="Verdana" w:hAnsi="Verdana" w:cs="Arial"/>
                <w:b/>
                <w:bCs/>
                <w:lang w:val="es-PE" w:eastAsia="es-PE"/>
              </w:rPr>
              <w:t>Responsable</w:t>
            </w:r>
          </w:p>
        </w:tc>
        <w:tc>
          <w:tcPr>
            <w:tcW w:w="547" w:type="dxa"/>
            <w:tcBorders>
              <w:top w:val="nil"/>
              <w:left w:val="nil"/>
              <w:bottom w:val="single" w:sz="8" w:space="0" w:color="auto"/>
              <w:right w:val="single" w:sz="4" w:space="0" w:color="auto"/>
            </w:tcBorders>
            <w:shd w:val="clear" w:color="000000" w:fill="33CCCC"/>
          </w:tcPr>
          <w:p w:rsidR="00047573" w:rsidRPr="00E0058B" w:rsidRDefault="00047573" w:rsidP="004914A5">
            <w:pPr>
              <w:jc w:val="center"/>
              <w:rPr>
                <w:rFonts w:ascii="Verdana" w:hAnsi="Verdana" w:cs="Arial"/>
                <w:b/>
                <w:bCs/>
                <w:lang w:val="es-PE" w:eastAsia="es-PE"/>
              </w:rPr>
            </w:pPr>
            <w:r w:rsidRPr="00E0058B">
              <w:rPr>
                <w:rFonts w:ascii="Verdana" w:hAnsi="Verdana" w:cs="Arial"/>
                <w:b/>
                <w:bCs/>
                <w:lang w:val="es-PE" w:eastAsia="es-PE"/>
              </w:rPr>
              <w:t>Nº</w:t>
            </w:r>
          </w:p>
        </w:tc>
        <w:tc>
          <w:tcPr>
            <w:tcW w:w="1260" w:type="dxa"/>
            <w:tcBorders>
              <w:top w:val="nil"/>
              <w:left w:val="nil"/>
              <w:bottom w:val="single" w:sz="8" w:space="0" w:color="auto"/>
              <w:right w:val="single" w:sz="8" w:space="0" w:color="auto"/>
            </w:tcBorders>
            <w:shd w:val="clear" w:color="000000" w:fill="33CCCC"/>
          </w:tcPr>
          <w:p w:rsidR="00047573" w:rsidRPr="00E0058B" w:rsidRDefault="00047573" w:rsidP="004914A5">
            <w:pPr>
              <w:rPr>
                <w:rFonts w:ascii="Verdana" w:hAnsi="Verdana" w:cs="Arial"/>
                <w:b/>
                <w:bCs/>
                <w:lang w:val="es-PE" w:eastAsia="es-PE"/>
              </w:rPr>
            </w:pPr>
            <w:r w:rsidRPr="00E0058B">
              <w:rPr>
                <w:rFonts w:ascii="Verdana" w:hAnsi="Verdana" w:cs="Arial"/>
                <w:b/>
                <w:bCs/>
                <w:lang w:val="es-PE" w:eastAsia="es-PE"/>
              </w:rPr>
              <w:t>Nombre</w:t>
            </w:r>
          </w:p>
        </w:tc>
        <w:tc>
          <w:tcPr>
            <w:tcW w:w="682" w:type="dxa"/>
            <w:tcBorders>
              <w:top w:val="nil"/>
              <w:left w:val="nil"/>
              <w:bottom w:val="single" w:sz="8" w:space="0" w:color="auto"/>
              <w:right w:val="single" w:sz="4" w:space="0" w:color="auto"/>
            </w:tcBorders>
            <w:shd w:val="clear" w:color="000000" w:fill="33CCCC"/>
          </w:tcPr>
          <w:p w:rsidR="00047573" w:rsidRPr="00E0058B" w:rsidRDefault="00047573" w:rsidP="004914A5">
            <w:pPr>
              <w:jc w:val="center"/>
              <w:rPr>
                <w:rFonts w:ascii="Verdana" w:hAnsi="Verdana" w:cs="Arial"/>
                <w:b/>
                <w:bCs/>
                <w:lang w:val="es-PE" w:eastAsia="es-PE"/>
              </w:rPr>
            </w:pPr>
            <w:r w:rsidRPr="00E0058B">
              <w:rPr>
                <w:rFonts w:ascii="Verdana" w:hAnsi="Verdana" w:cs="Arial"/>
                <w:b/>
                <w:bCs/>
                <w:lang w:val="es-PE" w:eastAsia="es-PE"/>
              </w:rPr>
              <w:t>Nº</w:t>
            </w:r>
          </w:p>
        </w:tc>
        <w:tc>
          <w:tcPr>
            <w:tcW w:w="1036" w:type="dxa"/>
            <w:tcBorders>
              <w:top w:val="nil"/>
              <w:left w:val="nil"/>
              <w:bottom w:val="single" w:sz="8" w:space="0" w:color="auto"/>
              <w:right w:val="single" w:sz="4" w:space="0" w:color="auto"/>
            </w:tcBorders>
            <w:shd w:val="clear" w:color="000000" w:fill="33CCCC"/>
          </w:tcPr>
          <w:p w:rsidR="00047573" w:rsidRPr="00E0058B" w:rsidRDefault="00047573" w:rsidP="004914A5">
            <w:pPr>
              <w:rPr>
                <w:rFonts w:ascii="Verdana" w:hAnsi="Verdana" w:cs="Arial"/>
                <w:b/>
                <w:bCs/>
                <w:lang w:val="es-PE" w:eastAsia="es-PE"/>
              </w:rPr>
            </w:pPr>
            <w:r w:rsidRPr="00E0058B">
              <w:rPr>
                <w:rFonts w:ascii="Verdana" w:hAnsi="Verdana" w:cs="Arial"/>
                <w:b/>
                <w:bCs/>
                <w:lang w:val="es-PE" w:eastAsia="es-PE"/>
              </w:rPr>
              <w:t>Nombre</w:t>
            </w:r>
          </w:p>
        </w:tc>
        <w:tc>
          <w:tcPr>
            <w:tcW w:w="789" w:type="dxa"/>
            <w:tcBorders>
              <w:top w:val="nil"/>
              <w:left w:val="nil"/>
              <w:bottom w:val="single" w:sz="8" w:space="0" w:color="auto"/>
              <w:right w:val="single" w:sz="8" w:space="0" w:color="auto"/>
            </w:tcBorders>
            <w:shd w:val="clear" w:color="000000" w:fill="33CCCC"/>
          </w:tcPr>
          <w:p w:rsidR="00047573" w:rsidRPr="00E0058B" w:rsidRDefault="00047573" w:rsidP="004914A5">
            <w:pPr>
              <w:rPr>
                <w:rFonts w:ascii="Verdana" w:hAnsi="Verdana" w:cs="Arial"/>
                <w:b/>
                <w:bCs/>
                <w:lang w:val="es-PE" w:eastAsia="es-PE"/>
              </w:rPr>
            </w:pPr>
            <w:r w:rsidRPr="00E0058B">
              <w:rPr>
                <w:rFonts w:ascii="Verdana" w:hAnsi="Verdana" w:cs="Arial"/>
                <w:b/>
                <w:bCs/>
                <w:lang w:val="es-PE" w:eastAsia="es-PE"/>
              </w:rPr>
              <w:t>Actor</w:t>
            </w:r>
          </w:p>
        </w:tc>
      </w:tr>
      <w:tr w:rsidR="00047573" w:rsidRPr="00E0058B" w:rsidTr="006A248A">
        <w:trPr>
          <w:trHeight w:val="450"/>
        </w:trPr>
        <w:tc>
          <w:tcPr>
            <w:tcW w:w="692" w:type="dxa"/>
            <w:vMerge w:val="restart"/>
            <w:tcBorders>
              <w:top w:val="nil"/>
              <w:left w:val="single" w:sz="8" w:space="0" w:color="auto"/>
              <w:bottom w:val="single" w:sz="8" w:space="0" w:color="000000"/>
              <w:right w:val="nil"/>
            </w:tcBorders>
            <w:shd w:val="clear" w:color="auto" w:fill="auto"/>
          </w:tcPr>
          <w:p w:rsidR="00047573" w:rsidRPr="00E0058B" w:rsidRDefault="006A248A" w:rsidP="004914A5">
            <w:pPr>
              <w:rPr>
                <w:rFonts w:ascii="Verdana" w:hAnsi="Verdana" w:cs="Arial"/>
                <w:sz w:val="16"/>
                <w:szCs w:val="16"/>
                <w:lang w:val="es-PE" w:eastAsia="es-PE"/>
              </w:rPr>
            </w:pPr>
            <w:r>
              <w:rPr>
                <w:rFonts w:ascii="Verdana" w:hAnsi="Verdana" w:cs="Arial"/>
                <w:sz w:val="16"/>
                <w:szCs w:val="16"/>
                <w:lang w:val="es-PE" w:eastAsia="es-PE"/>
              </w:rPr>
              <w:t>CUN</w:t>
            </w:r>
            <w:r w:rsidRPr="00E0058B">
              <w:rPr>
                <w:rFonts w:ascii="Verdana" w:hAnsi="Verdana" w:cs="Arial"/>
                <w:sz w:val="16"/>
                <w:szCs w:val="16"/>
                <w:lang w:val="es-PE" w:eastAsia="es-PE"/>
              </w:rPr>
              <w:t>01</w:t>
            </w:r>
          </w:p>
        </w:tc>
        <w:tc>
          <w:tcPr>
            <w:tcW w:w="1038" w:type="dxa"/>
            <w:vMerge w:val="restart"/>
            <w:tcBorders>
              <w:top w:val="single" w:sz="4" w:space="0" w:color="auto"/>
              <w:left w:val="single" w:sz="4" w:space="0" w:color="auto"/>
              <w:bottom w:val="single" w:sz="4" w:space="0" w:color="000000"/>
              <w:right w:val="single" w:sz="4" w:space="0" w:color="auto"/>
            </w:tcBorders>
            <w:shd w:val="clear" w:color="auto" w:fill="auto"/>
          </w:tcPr>
          <w:p w:rsidR="00047573" w:rsidRPr="00E0058B" w:rsidRDefault="00047573" w:rsidP="004914A5">
            <w:pPr>
              <w:rPr>
                <w:rFonts w:ascii="Verdana" w:hAnsi="Verdana" w:cs="Arial"/>
                <w:sz w:val="16"/>
                <w:szCs w:val="16"/>
                <w:lang w:val="es-PE" w:eastAsia="es-PE"/>
              </w:rPr>
            </w:pPr>
            <w:r>
              <w:rPr>
                <w:rFonts w:ascii="Verdana" w:hAnsi="Verdana" w:cs="Arial"/>
                <w:sz w:val="16"/>
                <w:szCs w:val="16"/>
                <w:lang w:val="es-PE" w:eastAsia="es-PE"/>
              </w:rPr>
              <w:t xml:space="preserve">Caso de Uso de Negocio </w:t>
            </w:r>
          </w:p>
        </w:tc>
        <w:tc>
          <w:tcPr>
            <w:tcW w:w="429" w:type="dxa"/>
            <w:tcBorders>
              <w:top w:val="nil"/>
              <w:left w:val="nil"/>
              <w:bottom w:val="single" w:sz="4" w:space="0" w:color="auto"/>
              <w:right w:val="single" w:sz="4" w:space="0" w:color="auto"/>
            </w:tcBorders>
            <w:shd w:val="clear" w:color="auto" w:fill="auto"/>
          </w:tcPr>
          <w:p w:rsidR="00047573" w:rsidRPr="00E0058B" w:rsidRDefault="00047573" w:rsidP="004914A5">
            <w:pPr>
              <w:rPr>
                <w:rFonts w:ascii="Verdana" w:hAnsi="Verdana" w:cs="Arial"/>
                <w:sz w:val="16"/>
                <w:szCs w:val="16"/>
                <w:lang w:val="es-PE" w:eastAsia="es-PE"/>
              </w:rPr>
            </w:pPr>
            <w:r w:rsidRPr="00E0058B">
              <w:rPr>
                <w:rFonts w:ascii="Verdana" w:hAnsi="Verdana" w:cs="Arial"/>
                <w:sz w:val="16"/>
                <w:szCs w:val="16"/>
                <w:lang w:val="es-PE" w:eastAsia="es-PE"/>
              </w:rPr>
              <w:t>1</w:t>
            </w:r>
          </w:p>
        </w:tc>
        <w:tc>
          <w:tcPr>
            <w:tcW w:w="1233" w:type="dxa"/>
            <w:tcBorders>
              <w:top w:val="nil"/>
              <w:left w:val="nil"/>
              <w:bottom w:val="nil"/>
              <w:right w:val="single" w:sz="4" w:space="0" w:color="auto"/>
            </w:tcBorders>
            <w:shd w:val="clear" w:color="auto" w:fill="auto"/>
          </w:tcPr>
          <w:p w:rsidR="00047573" w:rsidRPr="00E0058B" w:rsidRDefault="00047573" w:rsidP="004914A5">
            <w:pPr>
              <w:rPr>
                <w:rFonts w:ascii="Verdana" w:hAnsi="Verdana" w:cs="Arial"/>
                <w:sz w:val="16"/>
                <w:szCs w:val="16"/>
                <w:lang w:val="es-PE" w:eastAsia="es-PE"/>
              </w:rPr>
            </w:pPr>
            <w:r w:rsidRPr="00E0058B">
              <w:rPr>
                <w:rFonts w:ascii="Verdana" w:hAnsi="Verdana" w:cs="Arial"/>
                <w:sz w:val="16"/>
                <w:szCs w:val="16"/>
                <w:lang w:val="es-PE" w:eastAsia="es-PE"/>
              </w:rPr>
              <w:t>Actividad a ser automatizada</w:t>
            </w:r>
          </w:p>
        </w:tc>
        <w:tc>
          <w:tcPr>
            <w:tcW w:w="1374" w:type="dxa"/>
            <w:tcBorders>
              <w:top w:val="nil"/>
              <w:left w:val="nil"/>
              <w:bottom w:val="nil"/>
              <w:right w:val="single" w:sz="8" w:space="0" w:color="auto"/>
            </w:tcBorders>
            <w:shd w:val="clear" w:color="auto" w:fill="auto"/>
          </w:tcPr>
          <w:p w:rsidR="00047573" w:rsidRPr="00E0058B" w:rsidRDefault="00047573" w:rsidP="004914A5">
            <w:pPr>
              <w:rPr>
                <w:rFonts w:ascii="Verdana" w:hAnsi="Verdana" w:cs="Arial"/>
                <w:sz w:val="16"/>
                <w:szCs w:val="16"/>
                <w:lang w:val="es-PE" w:eastAsia="es-PE"/>
              </w:rPr>
            </w:pPr>
            <w:r w:rsidRPr="00E0058B">
              <w:rPr>
                <w:rFonts w:ascii="Verdana" w:hAnsi="Verdana" w:cs="Arial"/>
                <w:sz w:val="16"/>
                <w:szCs w:val="16"/>
                <w:lang w:val="es-PE" w:eastAsia="es-PE"/>
              </w:rPr>
              <w:t>Trabajador de Negocio</w:t>
            </w:r>
          </w:p>
        </w:tc>
        <w:tc>
          <w:tcPr>
            <w:tcW w:w="547" w:type="dxa"/>
            <w:vMerge w:val="restart"/>
            <w:tcBorders>
              <w:top w:val="nil"/>
              <w:left w:val="single" w:sz="8" w:space="0" w:color="auto"/>
              <w:bottom w:val="single" w:sz="4" w:space="0" w:color="000000"/>
              <w:right w:val="single" w:sz="4" w:space="0" w:color="auto"/>
            </w:tcBorders>
            <w:shd w:val="clear" w:color="auto" w:fill="auto"/>
          </w:tcPr>
          <w:p w:rsidR="00047573" w:rsidRPr="00E0058B" w:rsidRDefault="006A248A" w:rsidP="004914A5">
            <w:pPr>
              <w:jc w:val="center"/>
              <w:rPr>
                <w:rFonts w:ascii="Verdana" w:hAnsi="Verdana" w:cs="Arial"/>
                <w:sz w:val="16"/>
                <w:szCs w:val="16"/>
                <w:lang w:val="es-PE" w:eastAsia="es-PE"/>
              </w:rPr>
            </w:pPr>
            <w:r>
              <w:rPr>
                <w:rFonts w:ascii="Verdana" w:hAnsi="Verdana" w:cs="Arial"/>
                <w:sz w:val="16"/>
                <w:szCs w:val="16"/>
                <w:lang w:val="es-PE" w:eastAsia="es-PE"/>
              </w:rPr>
              <w:t>RF</w:t>
            </w:r>
            <w:r w:rsidR="00BA0856">
              <w:rPr>
                <w:rFonts w:ascii="Verdana" w:hAnsi="Verdana" w:cs="Arial"/>
                <w:sz w:val="16"/>
                <w:szCs w:val="16"/>
                <w:lang w:val="es-PE" w:eastAsia="es-PE"/>
              </w:rPr>
              <w:t>-</w:t>
            </w:r>
            <w:r>
              <w:rPr>
                <w:rFonts w:ascii="Verdana" w:hAnsi="Verdana" w:cs="Arial"/>
                <w:sz w:val="16"/>
                <w:szCs w:val="16"/>
                <w:lang w:val="es-PE" w:eastAsia="es-PE"/>
              </w:rPr>
              <w:t>0</w:t>
            </w:r>
            <w:r w:rsidR="00BA0856">
              <w:rPr>
                <w:rFonts w:ascii="Verdana" w:hAnsi="Verdana" w:cs="Arial"/>
                <w:sz w:val="16"/>
                <w:szCs w:val="16"/>
                <w:lang w:val="es-PE" w:eastAsia="es-PE"/>
              </w:rPr>
              <w:t>0</w:t>
            </w:r>
            <w:r w:rsidR="00047573" w:rsidRPr="00E0058B">
              <w:rPr>
                <w:rFonts w:ascii="Verdana" w:hAnsi="Verdana" w:cs="Arial"/>
                <w:sz w:val="16"/>
                <w:szCs w:val="16"/>
                <w:lang w:val="es-PE" w:eastAsia="es-PE"/>
              </w:rPr>
              <w:t>1</w:t>
            </w:r>
          </w:p>
        </w:tc>
        <w:tc>
          <w:tcPr>
            <w:tcW w:w="1260" w:type="dxa"/>
            <w:vMerge w:val="restart"/>
            <w:tcBorders>
              <w:top w:val="nil"/>
              <w:left w:val="single" w:sz="4" w:space="0" w:color="auto"/>
              <w:bottom w:val="single" w:sz="4" w:space="0" w:color="000000"/>
              <w:right w:val="single" w:sz="8" w:space="0" w:color="auto"/>
            </w:tcBorders>
            <w:shd w:val="clear" w:color="auto" w:fill="auto"/>
          </w:tcPr>
          <w:p w:rsidR="00047573" w:rsidRPr="00E0058B" w:rsidRDefault="00047573" w:rsidP="004914A5">
            <w:pPr>
              <w:rPr>
                <w:rFonts w:ascii="Verdana" w:hAnsi="Verdana" w:cs="Arial"/>
                <w:sz w:val="16"/>
                <w:szCs w:val="16"/>
                <w:lang w:val="es-PE" w:eastAsia="es-PE"/>
              </w:rPr>
            </w:pPr>
            <w:r w:rsidRPr="00E0058B">
              <w:rPr>
                <w:rFonts w:ascii="Verdana" w:hAnsi="Verdana" w:cs="Arial"/>
                <w:sz w:val="16"/>
                <w:szCs w:val="16"/>
                <w:lang w:val="es-PE" w:eastAsia="es-PE"/>
              </w:rPr>
              <w:t xml:space="preserve">Requisito Funcional </w:t>
            </w:r>
          </w:p>
        </w:tc>
        <w:tc>
          <w:tcPr>
            <w:tcW w:w="682" w:type="dxa"/>
            <w:vMerge w:val="restart"/>
            <w:tcBorders>
              <w:top w:val="nil"/>
              <w:left w:val="single" w:sz="8" w:space="0" w:color="auto"/>
              <w:bottom w:val="single" w:sz="4" w:space="0" w:color="000000"/>
              <w:right w:val="single" w:sz="4" w:space="0" w:color="auto"/>
            </w:tcBorders>
            <w:shd w:val="clear" w:color="auto" w:fill="auto"/>
          </w:tcPr>
          <w:p w:rsidR="00047573" w:rsidRPr="00E0058B" w:rsidRDefault="006A248A" w:rsidP="004914A5">
            <w:pPr>
              <w:jc w:val="center"/>
              <w:rPr>
                <w:rFonts w:ascii="Verdana" w:hAnsi="Verdana" w:cs="Arial"/>
                <w:sz w:val="16"/>
                <w:szCs w:val="16"/>
                <w:lang w:val="es-PE" w:eastAsia="es-PE"/>
              </w:rPr>
            </w:pPr>
            <w:r>
              <w:rPr>
                <w:rFonts w:ascii="Verdana" w:hAnsi="Verdana" w:cs="Arial"/>
                <w:sz w:val="16"/>
                <w:szCs w:val="16"/>
                <w:lang w:val="es-PE" w:eastAsia="es-PE"/>
              </w:rPr>
              <w:t>CUS0</w:t>
            </w:r>
            <w:r w:rsidR="00047573" w:rsidRPr="00E0058B">
              <w:rPr>
                <w:rFonts w:ascii="Verdana" w:hAnsi="Verdana" w:cs="Arial"/>
                <w:sz w:val="16"/>
                <w:szCs w:val="16"/>
                <w:lang w:val="es-PE" w:eastAsia="es-PE"/>
              </w:rPr>
              <w:t>1</w:t>
            </w:r>
          </w:p>
        </w:tc>
        <w:tc>
          <w:tcPr>
            <w:tcW w:w="1036" w:type="dxa"/>
            <w:vMerge w:val="restart"/>
            <w:tcBorders>
              <w:top w:val="nil"/>
              <w:left w:val="single" w:sz="4" w:space="0" w:color="auto"/>
              <w:bottom w:val="single" w:sz="4" w:space="0" w:color="000000"/>
              <w:right w:val="nil"/>
            </w:tcBorders>
            <w:shd w:val="clear" w:color="auto" w:fill="auto"/>
          </w:tcPr>
          <w:p w:rsidR="00047573" w:rsidRPr="00E0058B" w:rsidRDefault="00047573" w:rsidP="004914A5">
            <w:pPr>
              <w:rPr>
                <w:rFonts w:ascii="Verdana" w:hAnsi="Verdana" w:cs="Arial"/>
                <w:sz w:val="16"/>
                <w:szCs w:val="16"/>
                <w:lang w:val="es-PE" w:eastAsia="es-PE"/>
              </w:rPr>
            </w:pPr>
            <w:r w:rsidRPr="00E0058B">
              <w:rPr>
                <w:rFonts w:ascii="Verdana" w:hAnsi="Verdana" w:cs="Arial"/>
                <w:sz w:val="16"/>
                <w:szCs w:val="16"/>
                <w:lang w:val="es-PE" w:eastAsia="es-PE"/>
              </w:rPr>
              <w:t xml:space="preserve">Casos de Uso de Sistema </w:t>
            </w:r>
          </w:p>
        </w:tc>
        <w:tc>
          <w:tcPr>
            <w:tcW w:w="789" w:type="dxa"/>
            <w:vMerge w:val="restart"/>
            <w:tcBorders>
              <w:top w:val="nil"/>
              <w:left w:val="single" w:sz="8" w:space="0" w:color="auto"/>
              <w:bottom w:val="single" w:sz="4" w:space="0" w:color="000000"/>
              <w:right w:val="single" w:sz="8" w:space="0" w:color="auto"/>
            </w:tcBorders>
            <w:shd w:val="clear" w:color="auto" w:fill="auto"/>
          </w:tcPr>
          <w:p w:rsidR="00047573" w:rsidRPr="00E0058B" w:rsidRDefault="00047573" w:rsidP="004914A5">
            <w:pPr>
              <w:jc w:val="center"/>
              <w:rPr>
                <w:rFonts w:ascii="Verdana" w:hAnsi="Verdana" w:cs="Arial"/>
                <w:sz w:val="16"/>
                <w:szCs w:val="16"/>
                <w:lang w:val="es-PE" w:eastAsia="es-PE"/>
              </w:rPr>
            </w:pPr>
            <w:r w:rsidRPr="00E0058B">
              <w:rPr>
                <w:rFonts w:ascii="Verdana" w:hAnsi="Verdana" w:cs="Arial"/>
                <w:sz w:val="16"/>
                <w:szCs w:val="16"/>
                <w:lang w:val="es-PE" w:eastAsia="es-PE"/>
              </w:rPr>
              <w:t xml:space="preserve">Actor </w:t>
            </w:r>
          </w:p>
        </w:tc>
      </w:tr>
      <w:tr w:rsidR="00047573" w:rsidRPr="00E0058B" w:rsidTr="006A248A">
        <w:trPr>
          <w:trHeight w:val="450"/>
        </w:trPr>
        <w:tc>
          <w:tcPr>
            <w:tcW w:w="692" w:type="dxa"/>
            <w:vMerge/>
            <w:tcBorders>
              <w:top w:val="nil"/>
              <w:left w:val="single" w:sz="8" w:space="0" w:color="auto"/>
              <w:bottom w:val="single" w:sz="8" w:space="0" w:color="000000"/>
              <w:right w:val="nil"/>
            </w:tcBorders>
            <w:vAlign w:val="center"/>
          </w:tcPr>
          <w:p w:rsidR="00047573" w:rsidRPr="00E0058B" w:rsidRDefault="00047573" w:rsidP="004914A5">
            <w:pPr>
              <w:rPr>
                <w:rFonts w:ascii="Verdana" w:hAnsi="Verdana" w:cs="Arial"/>
                <w:sz w:val="16"/>
                <w:szCs w:val="16"/>
                <w:lang w:val="es-PE" w:eastAsia="es-PE"/>
              </w:rPr>
            </w:pPr>
          </w:p>
        </w:tc>
        <w:tc>
          <w:tcPr>
            <w:tcW w:w="1038" w:type="dxa"/>
            <w:vMerge/>
            <w:tcBorders>
              <w:top w:val="single" w:sz="4" w:space="0" w:color="auto"/>
              <w:left w:val="single" w:sz="4" w:space="0" w:color="auto"/>
              <w:bottom w:val="single" w:sz="4" w:space="0" w:color="000000"/>
              <w:right w:val="single" w:sz="4" w:space="0" w:color="auto"/>
            </w:tcBorders>
            <w:vAlign w:val="center"/>
          </w:tcPr>
          <w:p w:rsidR="00047573" w:rsidRPr="00E0058B" w:rsidRDefault="00047573" w:rsidP="004914A5">
            <w:pPr>
              <w:rPr>
                <w:rFonts w:ascii="Verdana" w:hAnsi="Verdana" w:cs="Arial"/>
                <w:sz w:val="16"/>
                <w:szCs w:val="16"/>
                <w:lang w:val="es-PE" w:eastAsia="es-PE"/>
              </w:rPr>
            </w:pPr>
          </w:p>
        </w:tc>
        <w:tc>
          <w:tcPr>
            <w:tcW w:w="429" w:type="dxa"/>
            <w:tcBorders>
              <w:top w:val="nil"/>
              <w:left w:val="nil"/>
              <w:bottom w:val="single" w:sz="4" w:space="0" w:color="auto"/>
              <w:right w:val="single" w:sz="4" w:space="0" w:color="auto"/>
            </w:tcBorders>
            <w:shd w:val="clear" w:color="auto" w:fill="auto"/>
          </w:tcPr>
          <w:p w:rsidR="00047573" w:rsidRPr="00E0058B" w:rsidRDefault="00047573" w:rsidP="004914A5">
            <w:pPr>
              <w:rPr>
                <w:rFonts w:ascii="Verdana" w:hAnsi="Verdana" w:cs="Arial"/>
                <w:sz w:val="16"/>
                <w:szCs w:val="16"/>
                <w:lang w:val="es-PE" w:eastAsia="es-PE"/>
              </w:rPr>
            </w:pPr>
            <w:r w:rsidRPr="00E0058B">
              <w:rPr>
                <w:rFonts w:ascii="Verdana" w:hAnsi="Verdana" w:cs="Arial"/>
                <w:sz w:val="16"/>
                <w:szCs w:val="16"/>
                <w:lang w:val="es-PE" w:eastAsia="es-PE"/>
              </w:rPr>
              <w:t>2</w:t>
            </w:r>
          </w:p>
        </w:tc>
        <w:tc>
          <w:tcPr>
            <w:tcW w:w="1233" w:type="dxa"/>
            <w:tcBorders>
              <w:top w:val="single" w:sz="4" w:space="0" w:color="auto"/>
              <w:left w:val="nil"/>
              <w:bottom w:val="nil"/>
              <w:right w:val="single" w:sz="4" w:space="0" w:color="auto"/>
            </w:tcBorders>
            <w:shd w:val="clear" w:color="auto" w:fill="auto"/>
          </w:tcPr>
          <w:p w:rsidR="00047573" w:rsidRPr="00E0058B" w:rsidRDefault="00047573" w:rsidP="004914A5">
            <w:pPr>
              <w:rPr>
                <w:rFonts w:ascii="Verdana" w:hAnsi="Verdana" w:cs="Arial"/>
                <w:sz w:val="16"/>
                <w:szCs w:val="16"/>
                <w:lang w:val="es-PE" w:eastAsia="es-PE"/>
              </w:rPr>
            </w:pPr>
            <w:r w:rsidRPr="00E0058B">
              <w:rPr>
                <w:rFonts w:ascii="Verdana" w:hAnsi="Verdana" w:cs="Arial"/>
                <w:sz w:val="16"/>
                <w:szCs w:val="16"/>
                <w:lang w:val="es-PE" w:eastAsia="es-PE"/>
              </w:rPr>
              <w:t>Actividad a ser automatizada</w:t>
            </w:r>
          </w:p>
        </w:tc>
        <w:tc>
          <w:tcPr>
            <w:tcW w:w="1374" w:type="dxa"/>
            <w:tcBorders>
              <w:top w:val="single" w:sz="4" w:space="0" w:color="auto"/>
              <w:left w:val="nil"/>
              <w:bottom w:val="single" w:sz="4" w:space="0" w:color="auto"/>
              <w:right w:val="single" w:sz="8" w:space="0" w:color="auto"/>
            </w:tcBorders>
            <w:shd w:val="clear" w:color="auto" w:fill="auto"/>
          </w:tcPr>
          <w:p w:rsidR="00047573" w:rsidRPr="00E0058B" w:rsidRDefault="00047573" w:rsidP="004914A5">
            <w:pPr>
              <w:rPr>
                <w:rFonts w:ascii="Verdana" w:hAnsi="Verdana" w:cs="Arial"/>
                <w:sz w:val="16"/>
                <w:szCs w:val="16"/>
                <w:lang w:val="es-PE" w:eastAsia="es-PE"/>
              </w:rPr>
            </w:pPr>
            <w:r w:rsidRPr="00E0058B">
              <w:rPr>
                <w:rFonts w:ascii="Verdana" w:hAnsi="Verdana" w:cs="Arial"/>
                <w:sz w:val="16"/>
                <w:szCs w:val="16"/>
                <w:lang w:val="es-PE" w:eastAsia="es-PE"/>
              </w:rPr>
              <w:t>Trabajador de Negocio</w:t>
            </w:r>
          </w:p>
        </w:tc>
        <w:tc>
          <w:tcPr>
            <w:tcW w:w="547" w:type="dxa"/>
            <w:vMerge/>
            <w:tcBorders>
              <w:top w:val="nil"/>
              <w:left w:val="single" w:sz="8" w:space="0" w:color="auto"/>
              <w:bottom w:val="single" w:sz="4" w:space="0" w:color="000000"/>
              <w:right w:val="single" w:sz="4" w:space="0" w:color="auto"/>
            </w:tcBorders>
            <w:vAlign w:val="center"/>
          </w:tcPr>
          <w:p w:rsidR="00047573" w:rsidRPr="00E0058B" w:rsidRDefault="00047573" w:rsidP="004914A5">
            <w:pPr>
              <w:rPr>
                <w:rFonts w:ascii="Verdana" w:hAnsi="Verdana" w:cs="Arial"/>
                <w:sz w:val="16"/>
                <w:szCs w:val="16"/>
                <w:lang w:val="es-PE" w:eastAsia="es-PE"/>
              </w:rPr>
            </w:pPr>
          </w:p>
        </w:tc>
        <w:tc>
          <w:tcPr>
            <w:tcW w:w="1260" w:type="dxa"/>
            <w:vMerge/>
            <w:tcBorders>
              <w:top w:val="nil"/>
              <w:left w:val="single" w:sz="4" w:space="0" w:color="auto"/>
              <w:bottom w:val="single" w:sz="4" w:space="0" w:color="000000"/>
              <w:right w:val="single" w:sz="8" w:space="0" w:color="auto"/>
            </w:tcBorders>
            <w:vAlign w:val="center"/>
          </w:tcPr>
          <w:p w:rsidR="00047573" w:rsidRPr="00E0058B" w:rsidRDefault="00047573" w:rsidP="004914A5">
            <w:pPr>
              <w:rPr>
                <w:rFonts w:ascii="Verdana" w:hAnsi="Verdana" w:cs="Arial"/>
                <w:sz w:val="16"/>
                <w:szCs w:val="16"/>
                <w:lang w:val="es-PE" w:eastAsia="es-PE"/>
              </w:rPr>
            </w:pPr>
          </w:p>
        </w:tc>
        <w:tc>
          <w:tcPr>
            <w:tcW w:w="682" w:type="dxa"/>
            <w:vMerge/>
            <w:tcBorders>
              <w:top w:val="nil"/>
              <w:left w:val="single" w:sz="8" w:space="0" w:color="auto"/>
              <w:bottom w:val="single" w:sz="4" w:space="0" w:color="000000"/>
              <w:right w:val="single" w:sz="4" w:space="0" w:color="auto"/>
            </w:tcBorders>
            <w:vAlign w:val="center"/>
          </w:tcPr>
          <w:p w:rsidR="00047573" w:rsidRPr="00E0058B" w:rsidRDefault="00047573" w:rsidP="004914A5">
            <w:pPr>
              <w:rPr>
                <w:rFonts w:ascii="Verdana" w:hAnsi="Verdana" w:cs="Arial"/>
                <w:sz w:val="16"/>
                <w:szCs w:val="16"/>
                <w:lang w:val="es-PE" w:eastAsia="es-PE"/>
              </w:rPr>
            </w:pPr>
          </w:p>
        </w:tc>
        <w:tc>
          <w:tcPr>
            <w:tcW w:w="1036" w:type="dxa"/>
            <w:vMerge/>
            <w:tcBorders>
              <w:top w:val="nil"/>
              <w:left w:val="single" w:sz="4" w:space="0" w:color="auto"/>
              <w:bottom w:val="single" w:sz="4" w:space="0" w:color="000000"/>
              <w:right w:val="nil"/>
            </w:tcBorders>
            <w:vAlign w:val="center"/>
          </w:tcPr>
          <w:p w:rsidR="00047573" w:rsidRPr="00E0058B" w:rsidRDefault="00047573" w:rsidP="004914A5">
            <w:pPr>
              <w:rPr>
                <w:rFonts w:ascii="Verdana" w:hAnsi="Verdana" w:cs="Arial"/>
                <w:sz w:val="16"/>
                <w:szCs w:val="16"/>
                <w:lang w:val="es-PE" w:eastAsia="es-PE"/>
              </w:rPr>
            </w:pPr>
          </w:p>
        </w:tc>
        <w:tc>
          <w:tcPr>
            <w:tcW w:w="789" w:type="dxa"/>
            <w:vMerge/>
            <w:tcBorders>
              <w:top w:val="nil"/>
              <w:left w:val="single" w:sz="8" w:space="0" w:color="auto"/>
              <w:bottom w:val="single" w:sz="4" w:space="0" w:color="000000"/>
              <w:right w:val="single" w:sz="8" w:space="0" w:color="auto"/>
            </w:tcBorders>
            <w:vAlign w:val="center"/>
          </w:tcPr>
          <w:p w:rsidR="00047573" w:rsidRPr="00E0058B" w:rsidRDefault="00047573" w:rsidP="004914A5">
            <w:pPr>
              <w:rPr>
                <w:rFonts w:ascii="Verdana" w:hAnsi="Verdana" w:cs="Arial"/>
                <w:sz w:val="16"/>
                <w:szCs w:val="16"/>
                <w:lang w:val="es-PE" w:eastAsia="es-PE"/>
              </w:rPr>
            </w:pPr>
          </w:p>
        </w:tc>
      </w:tr>
      <w:tr w:rsidR="00047573" w:rsidRPr="00E0058B" w:rsidTr="006A248A">
        <w:trPr>
          <w:trHeight w:val="465"/>
        </w:trPr>
        <w:tc>
          <w:tcPr>
            <w:tcW w:w="692" w:type="dxa"/>
            <w:vMerge/>
            <w:tcBorders>
              <w:top w:val="nil"/>
              <w:left w:val="single" w:sz="8" w:space="0" w:color="auto"/>
              <w:bottom w:val="single" w:sz="8" w:space="0" w:color="000000"/>
              <w:right w:val="nil"/>
            </w:tcBorders>
            <w:vAlign w:val="center"/>
          </w:tcPr>
          <w:p w:rsidR="00047573" w:rsidRPr="00E0058B" w:rsidRDefault="00047573" w:rsidP="004914A5">
            <w:pPr>
              <w:rPr>
                <w:rFonts w:ascii="Verdana" w:hAnsi="Verdana" w:cs="Arial"/>
                <w:sz w:val="16"/>
                <w:szCs w:val="16"/>
                <w:lang w:val="es-PE" w:eastAsia="es-PE"/>
              </w:rPr>
            </w:pPr>
          </w:p>
        </w:tc>
        <w:tc>
          <w:tcPr>
            <w:tcW w:w="1038" w:type="dxa"/>
            <w:vMerge/>
            <w:tcBorders>
              <w:top w:val="single" w:sz="4" w:space="0" w:color="auto"/>
              <w:left w:val="single" w:sz="4" w:space="0" w:color="auto"/>
              <w:bottom w:val="single" w:sz="4" w:space="0" w:color="000000"/>
              <w:right w:val="single" w:sz="4" w:space="0" w:color="auto"/>
            </w:tcBorders>
            <w:vAlign w:val="center"/>
          </w:tcPr>
          <w:p w:rsidR="00047573" w:rsidRPr="00E0058B" w:rsidRDefault="00047573" w:rsidP="004914A5">
            <w:pPr>
              <w:rPr>
                <w:rFonts w:ascii="Verdana" w:hAnsi="Verdana" w:cs="Arial"/>
                <w:sz w:val="16"/>
                <w:szCs w:val="16"/>
                <w:lang w:val="es-PE" w:eastAsia="es-PE"/>
              </w:rPr>
            </w:pPr>
          </w:p>
        </w:tc>
        <w:tc>
          <w:tcPr>
            <w:tcW w:w="429" w:type="dxa"/>
            <w:tcBorders>
              <w:top w:val="nil"/>
              <w:left w:val="nil"/>
              <w:bottom w:val="single" w:sz="4" w:space="0" w:color="auto"/>
              <w:right w:val="single" w:sz="4" w:space="0" w:color="auto"/>
            </w:tcBorders>
            <w:shd w:val="clear" w:color="auto" w:fill="auto"/>
          </w:tcPr>
          <w:p w:rsidR="00047573" w:rsidRPr="00E0058B" w:rsidRDefault="00047573" w:rsidP="004914A5">
            <w:pPr>
              <w:rPr>
                <w:rFonts w:ascii="Verdana" w:hAnsi="Verdana" w:cs="Arial"/>
                <w:sz w:val="16"/>
                <w:szCs w:val="16"/>
                <w:lang w:val="es-PE" w:eastAsia="es-PE"/>
              </w:rPr>
            </w:pPr>
            <w:r w:rsidRPr="00E0058B">
              <w:rPr>
                <w:rFonts w:ascii="Verdana" w:hAnsi="Verdana" w:cs="Arial"/>
                <w:sz w:val="16"/>
                <w:szCs w:val="16"/>
                <w:lang w:val="es-PE" w:eastAsia="es-PE"/>
              </w:rPr>
              <w:t>3</w:t>
            </w:r>
          </w:p>
        </w:tc>
        <w:tc>
          <w:tcPr>
            <w:tcW w:w="1233" w:type="dxa"/>
            <w:tcBorders>
              <w:top w:val="single" w:sz="4" w:space="0" w:color="auto"/>
              <w:left w:val="nil"/>
              <w:bottom w:val="single" w:sz="4" w:space="0" w:color="auto"/>
              <w:right w:val="single" w:sz="4" w:space="0" w:color="auto"/>
            </w:tcBorders>
            <w:shd w:val="clear" w:color="auto" w:fill="auto"/>
          </w:tcPr>
          <w:p w:rsidR="00047573" w:rsidRPr="00E0058B" w:rsidRDefault="00047573" w:rsidP="004914A5">
            <w:pPr>
              <w:rPr>
                <w:rFonts w:ascii="Verdana" w:hAnsi="Verdana" w:cs="Arial"/>
                <w:sz w:val="16"/>
                <w:szCs w:val="16"/>
                <w:lang w:val="es-PE" w:eastAsia="es-PE"/>
              </w:rPr>
            </w:pPr>
            <w:r w:rsidRPr="00E0058B">
              <w:rPr>
                <w:rFonts w:ascii="Verdana" w:hAnsi="Verdana" w:cs="Arial"/>
                <w:sz w:val="16"/>
                <w:szCs w:val="16"/>
                <w:lang w:val="es-PE" w:eastAsia="es-PE"/>
              </w:rPr>
              <w:t>Actividad a ser automatizada</w:t>
            </w:r>
          </w:p>
        </w:tc>
        <w:tc>
          <w:tcPr>
            <w:tcW w:w="1374" w:type="dxa"/>
            <w:tcBorders>
              <w:top w:val="nil"/>
              <w:left w:val="nil"/>
              <w:bottom w:val="single" w:sz="4" w:space="0" w:color="auto"/>
              <w:right w:val="single" w:sz="8" w:space="0" w:color="auto"/>
            </w:tcBorders>
            <w:shd w:val="clear" w:color="auto" w:fill="auto"/>
          </w:tcPr>
          <w:p w:rsidR="00047573" w:rsidRPr="00E0058B" w:rsidRDefault="00047573" w:rsidP="004914A5">
            <w:pPr>
              <w:rPr>
                <w:rFonts w:ascii="Verdana" w:hAnsi="Verdana" w:cs="Arial"/>
                <w:sz w:val="16"/>
                <w:szCs w:val="16"/>
                <w:lang w:val="es-PE" w:eastAsia="es-PE"/>
              </w:rPr>
            </w:pPr>
            <w:r w:rsidRPr="00E0058B">
              <w:rPr>
                <w:rFonts w:ascii="Verdana" w:hAnsi="Verdana" w:cs="Arial"/>
                <w:sz w:val="16"/>
                <w:szCs w:val="16"/>
                <w:lang w:val="es-PE" w:eastAsia="es-PE"/>
              </w:rPr>
              <w:t>Trabajador de Negocio</w:t>
            </w:r>
          </w:p>
        </w:tc>
        <w:tc>
          <w:tcPr>
            <w:tcW w:w="547" w:type="dxa"/>
            <w:vMerge/>
            <w:tcBorders>
              <w:top w:val="nil"/>
              <w:left w:val="single" w:sz="8" w:space="0" w:color="auto"/>
              <w:bottom w:val="single" w:sz="4" w:space="0" w:color="000000"/>
              <w:right w:val="single" w:sz="4" w:space="0" w:color="auto"/>
            </w:tcBorders>
            <w:vAlign w:val="center"/>
          </w:tcPr>
          <w:p w:rsidR="00047573" w:rsidRPr="00E0058B" w:rsidRDefault="00047573" w:rsidP="004914A5">
            <w:pPr>
              <w:rPr>
                <w:rFonts w:ascii="Verdana" w:hAnsi="Verdana" w:cs="Arial"/>
                <w:sz w:val="16"/>
                <w:szCs w:val="16"/>
                <w:lang w:val="es-PE" w:eastAsia="es-PE"/>
              </w:rPr>
            </w:pPr>
          </w:p>
        </w:tc>
        <w:tc>
          <w:tcPr>
            <w:tcW w:w="1260" w:type="dxa"/>
            <w:vMerge/>
            <w:tcBorders>
              <w:top w:val="nil"/>
              <w:left w:val="single" w:sz="4" w:space="0" w:color="auto"/>
              <w:bottom w:val="single" w:sz="4" w:space="0" w:color="000000"/>
              <w:right w:val="single" w:sz="8" w:space="0" w:color="auto"/>
            </w:tcBorders>
            <w:vAlign w:val="center"/>
          </w:tcPr>
          <w:p w:rsidR="00047573" w:rsidRPr="00E0058B" w:rsidRDefault="00047573" w:rsidP="004914A5">
            <w:pPr>
              <w:rPr>
                <w:rFonts w:ascii="Verdana" w:hAnsi="Verdana" w:cs="Arial"/>
                <w:sz w:val="16"/>
                <w:szCs w:val="16"/>
                <w:lang w:val="es-PE" w:eastAsia="es-PE"/>
              </w:rPr>
            </w:pPr>
          </w:p>
        </w:tc>
        <w:tc>
          <w:tcPr>
            <w:tcW w:w="682" w:type="dxa"/>
            <w:vMerge/>
            <w:tcBorders>
              <w:top w:val="nil"/>
              <w:left w:val="single" w:sz="8" w:space="0" w:color="auto"/>
              <w:bottom w:val="single" w:sz="4" w:space="0" w:color="000000"/>
              <w:right w:val="single" w:sz="4" w:space="0" w:color="auto"/>
            </w:tcBorders>
            <w:vAlign w:val="center"/>
          </w:tcPr>
          <w:p w:rsidR="00047573" w:rsidRPr="00E0058B" w:rsidRDefault="00047573" w:rsidP="004914A5">
            <w:pPr>
              <w:rPr>
                <w:rFonts w:ascii="Verdana" w:hAnsi="Verdana" w:cs="Arial"/>
                <w:sz w:val="16"/>
                <w:szCs w:val="16"/>
                <w:lang w:val="es-PE" w:eastAsia="es-PE"/>
              </w:rPr>
            </w:pPr>
          </w:p>
        </w:tc>
        <w:tc>
          <w:tcPr>
            <w:tcW w:w="1036" w:type="dxa"/>
            <w:vMerge/>
            <w:tcBorders>
              <w:top w:val="nil"/>
              <w:left w:val="single" w:sz="4" w:space="0" w:color="auto"/>
              <w:bottom w:val="single" w:sz="4" w:space="0" w:color="000000"/>
              <w:right w:val="nil"/>
            </w:tcBorders>
            <w:vAlign w:val="center"/>
          </w:tcPr>
          <w:p w:rsidR="00047573" w:rsidRPr="00E0058B" w:rsidRDefault="00047573" w:rsidP="004914A5">
            <w:pPr>
              <w:rPr>
                <w:rFonts w:ascii="Verdana" w:hAnsi="Verdana" w:cs="Arial"/>
                <w:sz w:val="16"/>
                <w:szCs w:val="16"/>
                <w:lang w:val="es-PE" w:eastAsia="es-PE"/>
              </w:rPr>
            </w:pPr>
          </w:p>
        </w:tc>
        <w:tc>
          <w:tcPr>
            <w:tcW w:w="789" w:type="dxa"/>
            <w:vMerge/>
            <w:tcBorders>
              <w:top w:val="nil"/>
              <w:left w:val="single" w:sz="8" w:space="0" w:color="auto"/>
              <w:bottom w:val="single" w:sz="4" w:space="0" w:color="000000"/>
              <w:right w:val="single" w:sz="8" w:space="0" w:color="auto"/>
            </w:tcBorders>
            <w:vAlign w:val="center"/>
          </w:tcPr>
          <w:p w:rsidR="00047573" w:rsidRPr="00E0058B" w:rsidRDefault="00047573" w:rsidP="004914A5">
            <w:pPr>
              <w:rPr>
                <w:rFonts w:ascii="Verdana" w:hAnsi="Verdana" w:cs="Arial"/>
                <w:sz w:val="16"/>
                <w:szCs w:val="16"/>
                <w:lang w:val="es-PE" w:eastAsia="es-PE"/>
              </w:rPr>
            </w:pPr>
          </w:p>
        </w:tc>
      </w:tr>
    </w:tbl>
    <w:p w:rsidR="006D3B36" w:rsidRDefault="006D3B36" w:rsidP="006D3B36">
      <w:pPr>
        <w:pStyle w:val="Ttulo2"/>
        <w:numPr>
          <w:ilvl w:val="0"/>
          <w:numId w:val="0"/>
        </w:numPr>
        <w:ind w:left="567"/>
        <w:rPr>
          <w:rFonts w:ascii="Verdana" w:hAnsi="Verdana"/>
          <w:iCs/>
          <w:sz w:val="20"/>
          <w:lang w:val="es-PE"/>
        </w:rPr>
      </w:pPr>
    </w:p>
    <w:p w:rsidR="00047573" w:rsidRPr="00BE2F59" w:rsidRDefault="006D3B36" w:rsidP="00326D41">
      <w:pPr>
        <w:pStyle w:val="Ttulo2"/>
        <w:numPr>
          <w:ilvl w:val="1"/>
          <w:numId w:val="4"/>
        </w:numPr>
        <w:ind w:left="1276" w:hanging="709"/>
        <w:rPr>
          <w:rFonts w:ascii="Verdana" w:hAnsi="Verdana"/>
          <w:iCs/>
          <w:sz w:val="20"/>
          <w:lang w:val="es-PE"/>
        </w:rPr>
      </w:pPr>
      <w:r>
        <w:rPr>
          <w:rFonts w:ascii="Verdana" w:hAnsi="Verdana"/>
          <w:iCs/>
          <w:sz w:val="20"/>
          <w:lang w:val="es-PE"/>
        </w:rPr>
        <w:br w:type="page"/>
      </w:r>
      <w:bookmarkStart w:id="13" w:name="_Toc423878347"/>
      <w:r w:rsidR="00047573" w:rsidRPr="00BE2F59">
        <w:rPr>
          <w:rFonts w:ascii="Verdana" w:hAnsi="Verdana"/>
          <w:iCs/>
          <w:sz w:val="20"/>
          <w:lang w:val="es-PE"/>
        </w:rPr>
        <w:lastRenderedPageBreak/>
        <w:t>Especificación de los Casos de Uso del Sistema</w:t>
      </w:r>
      <w:bookmarkEnd w:id="13"/>
    </w:p>
    <w:p w:rsidR="00047573" w:rsidRPr="00C1122A" w:rsidRDefault="00047573" w:rsidP="00047573">
      <w:pPr>
        <w:pStyle w:val="Normal3"/>
        <w:ind w:left="0"/>
        <w:rPr>
          <w:rFonts w:ascii="Verdana" w:hAnsi="Verdana"/>
          <w:b/>
          <w:lang w:val="es-ES"/>
        </w:rPr>
      </w:pPr>
    </w:p>
    <w:p w:rsidR="00047573" w:rsidRPr="00397D2D" w:rsidRDefault="00047573" w:rsidP="00326D41">
      <w:pPr>
        <w:numPr>
          <w:ilvl w:val="2"/>
          <w:numId w:val="4"/>
        </w:numPr>
        <w:tabs>
          <w:tab w:val="left" w:pos="1560"/>
        </w:tabs>
        <w:ind w:left="2127" w:hanging="1276"/>
        <w:rPr>
          <w:rFonts w:ascii="Verdana" w:hAnsi="Verdana" w:cs="Arial"/>
          <w:b/>
          <w:i/>
          <w:iCs/>
          <w:color w:val="FF0000"/>
          <w:lang w:val="es-PE"/>
        </w:rPr>
      </w:pPr>
      <w:r w:rsidRPr="00397D2D">
        <w:rPr>
          <w:rFonts w:ascii="Verdana" w:hAnsi="Verdana" w:cs="Arial"/>
          <w:b/>
          <w:i/>
          <w:iCs/>
          <w:color w:val="FF0000"/>
          <w:lang w:val="es-PE"/>
        </w:rPr>
        <w:t>Especificación de Alto Nivel</w:t>
      </w:r>
    </w:p>
    <w:p w:rsidR="005D6993" w:rsidRPr="00397D2D" w:rsidRDefault="005D6993" w:rsidP="00047573">
      <w:pPr>
        <w:pStyle w:val="Textoindependiente"/>
        <w:tabs>
          <w:tab w:val="left" w:pos="90"/>
        </w:tabs>
        <w:ind w:left="708"/>
        <w:jc w:val="both"/>
        <w:rPr>
          <w:rFonts w:ascii="Verdana" w:hAnsi="Verdana"/>
          <w:color w:val="FF0000"/>
          <w:sz w:val="20"/>
        </w:rPr>
      </w:pPr>
    </w:p>
    <w:tbl>
      <w:tblPr>
        <w:tblW w:w="0" w:type="auto"/>
        <w:tblInd w:w="1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5571"/>
      </w:tblGrid>
      <w:tr w:rsidR="00397D2D" w:rsidRPr="00397D2D" w:rsidTr="004914A5">
        <w:trPr>
          <w:cantSplit/>
        </w:trPr>
        <w:tc>
          <w:tcPr>
            <w:tcW w:w="1800" w:type="dxa"/>
            <w:shd w:val="clear" w:color="auto" w:fill="C0C0C0"/>
          </w:tcPr>
          <w:p w:rsidR="00047573" w:rsidRPr="005D6993" w:rsidRDefault="00047573" w:rsidP="004914A5">
            <w:pPr>
              <w:rPr>
                <w:rFonts w:ascii="Verdana" w:hAnsi="Verdana"/>
                <w:b/>
                <w:color w:val="000000" w:themeColor="text1"/>
              </w:rPr>
            </w:pPr>
            <w:r w:rsidRPr="005D6993">
              <w:rPr>
                <w:rFonts w:ascii="Verdana" w:hAnsi="Verdana"/>
                <w:b/>
                <w:color w:val="000000" w:themeColor="text1"/>
              </w:rPr>
              <w:t>Caso de uso:</w:t>
            </w:r>
          </w:p>
        </w:tc>
        <w:tc>
          <w:tcPr>
            <w:tcW w:w="5571" w:type="dxa"/>
            <w:shd w:val="clear" w:color="auto" w:fill="C0C0C0"/>
            <w:vAlign w:val="center"/>
          </w:tcPr>
          <w:p w:rsidR="00047573" w:rsidRPr="005D6993" w:rsidRDefault="00047573" w:rsidP="005D6993">
            <w:pPr>
              <w:rPr>
                <w:rFonts w:ascii="Verdana" w:hAnsi="Verdana"/>
                <w:b/>
                <w:color w:val="000000" w:themeColor="text1"/>
              </w:rPr>
            </w:pPr>
            <w:r w:rsidRPr="005D6993">
              <w:rPr>
                <w:rFonts w:ascii="Verdana" w:hAnsi="Verdana"/>
                <w:b/>
                <w:color w:val="000000" w:themeColor="text1"/>
              </w:rPr>
              <w:t xml:space="preserve">CUS01 – </w:t>
            </w:r>
            <w:r w:rsidR="005D6993" w:rsidRPr="005D6993">
              <w:rPr>
                <w:rFonts w:ascii="Verdana" w:hAnsi="Verdana" w:cs="Arial"/>
                <w:i/>
                <w:iCs/>
                <w:color w:val="000000" w:themeColor="text1"/>
              </w:rPr>
              <w:t>Genera orden de producción</w:t>
            </w:r>
          </w:p>
        </w:tc>
      </w:tr>
      <w:tr w:rsidR="00397D2D" w:rsidRPr="00397D2D" w:rsidTr="004914A5">
        <w:trPr>
          <w:cantSplit/>
        </w:trPr>
        <w:tc>
          <w:tcPr>
            <w:tcW w:w="1800" w:type="dxa"/>
          </w:tcPr>
          <w:p w:rsidR="00047573" w:rsidRPr="005D6993" w:rsidRDefault="00047573" w:rsidP="004914A5">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Actor(es):</w:t>
            </w:r>
          </w:p>
        </w:tc>
        <w:tc>
          <w:tcPr>
            <w:tcW w:w="5571" w:type="dxa"/>
          </w:tcPr>
          <w:p w:rsidR="00047573" w:rsidRPr="005D6993" w:rsidRDefault="005D6993" w:rsidP="004914A5">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Gerente</w:t>
            </w:r>
          </w:p>
        </w:tc>
      </w:tr>
      <w:tr w:rsidR="00397D2D" w:rsidRPr="00397D2D" w:rsidTr="004914A5">
        <w:trPr>
          <w:cantSplit/>
          <w:trHeight w:val="220"/>
        </w:trPr>
        <w:tc>
          <w:tcPr>
            <w:tcW w:w="1800" w:type="dxa"/>
          </w:tcPr>
          <w:p w:rsidR="00047573" w:rsidRPr="005D6993" w:rsidRDefault="00047573" w:rsidP="004914A5">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Propósito:</w:t>
            </w:r>
          </w:p>
        </w:tc>
        <w:tc>
          <w:tcPr>
            <w:tcW w:w="5571" w:type="dxa"/>
          </w:tcPr>
          <w:p w:rsidR="00047573" w:rsidRPr="005D6993" w:rsidRDefault="00D87389" w:rsidP="00D87389">
            <w:pPr>
              <w:pStyle w:val="Textoindependiente"/>
              <w:spacing w:before="60" w:after="60"/>
              <w:rPr>
                <w:rFonts w:ascii="Verdana" w:hAnsi="Verdana" w:cs="Arial"/>
                <w:color w:val="000000" w:themeColor="text1"/>
                <w:sz w:val="20"/>
              </w:rPr>
            </w:pPr>
            <w:r>
              <w:rPr>
                <w:rFonts w:ascii="Verdana" w:hAnsi="Verdana" w:cs="Arial"/>
                <w:color w:val="000000" w:themeColor="text1"/>
                <w:sz w:val="20"/>
              </w:rPr>
              <w:t>Generar y r</w:t>
            </w:r>
            <w:r w:rsidR="005D6993" w:rsidRPr="005D6993">
              <w:rPr>
                <w:rFonts w:ascii="Verdana" w:hAnsi="Verdana" w:cs="Arial"/>
                <w:color w:val="000000" w:themeColor="text1"/>
                <w:sz w:val="20"/>
              </w:rPr>
              <w:t>egistrar orden de producción</w:t>
            </w:r>
          </w:p>
        </w:tc>
      </w:tr>
      <w:tr w:rsidR="00397D2D" w:rsidRPr="00397D2D" w:rsidTr="004914A5">
        <w:trPr>
          <w:cantSplit/>
          <w:trHeight w:val="220"/>
        </w:trPr>
        <w:tc>
          <w:tcPr>
            <w:tcW w:w="1800" w:type="dxa"/>
          </w:tcPr>
          <w:p w:rsidR="00047573" w:rsidRPr="005D6993" w:rsidRDefault="00047573" w:rsidP="004914A5">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Caso de uso asociado:</w:t>
            </w:r>
          </w:p>
        </w:tc>
        <w:tc>
          <w:tcPr>
            <w:tcW w:w="5571" w:type="dxa"/>
          </w:tcPr>
          <w:p w:rsidR="00047573" w:rsidRPr="005D6993" w:rsidRDefault="005D6993" w:rsidP="004914A5">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Buscar producto</w:t>
            </w:r>
            <w:r w:rsidR="00047573" w:rsidRPr="005D6993">
              <w:rPr>
                <w:rFonts w:ascii="Verdana" w:hAnsi="Verdana" w:cs="Arial"/>
                <w:color w:val="000000" w:themeColor="text1"/>
                <w:sz w:val="20"/>
              </w:rPr>
              <w:t>.</w:t>
            </w:r>
          </w:p>
        </w:tc>
      </w:tr>
      <w:tr w:rsidR="00397D2D" w:rsidRPr="00397D2D" w:rsidTr="004914A5">
        <w:trPr>
          <w:cantSplit/>
          <w:trHeight w:val="188"/>
        </w:trPr>
        <w:tc>
          <w:tcPr>
            <w:tcW w:w="1800" w:type="dxa"/>
          </w:tcPr>
          <w:p w:rsidR="00047573" w:rsidRPr="005D6993" w:rsidRDefault="00047573" w:rsidP="004914A5">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Resumen:</w:t>
            </w:r>
          </w:p>
        </w:tc>
        <w:tc>
          <w:tcPr>
            <w:tcW w:w="5571" w:type="dxa"/>
          </w:tcPr>
          <w:p w:rsidR="00047573" w:rsidRPr="005D6993" w:rsidRDefault="0076694E" w:rsidP="0076694E">
            <w:pPr>
              <w:pStyle w:val="Textoindependiente"/>
              <w:spacing w:before="60" w:after="60"/>
              <w:jc w:val="both"/>
              <w:rPr>
                <w:rFonts w:ascii="Verdana" w:hAnsi="Verdana" w:cs="Arial"/>
                <w:color w:val="000000" w:themeColor="text1"/>
                <w:sz w:val="20"/>
              </w:rPr>
            </w:pPr>
            <w:r>
              <w:rPr>
                <w:rFonts w:ascii="Verdana" w:hAnsi="Verdana" w:cs="Arial"/>
                <w:color w:val="000000" w:themeColor="text1"/>
                <w:sz w:val="20"/>
              </w:rPr>
              <w:t xml:space="preserve">El caso de uso permite al gerente generar una orden de  producción, registrando en la orden el detalle de los productos a elaborar. </w:t>
            </w:r>
          </w:p>
        </w:tc>
      </w:tr>
      <w:tr w:rsidR="00397D2D" w:rsidRPr="00397D2D" w:rsidTr="004914A5">
        <w:trPr>
          <w:cantSplit/>
          <w:trHeight w:val="166"/>
        </w:trPr>
        <w:tc>
          <w:tcPr>
            <w:tcW w:w="1800" w:type="dxa"/>
          </w:tcPr>
          <w:p w:rsidR="00047573" w:rsidRPr="005D6993" w:rsidRDefault="00047573" w:rsidP="004914A5">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Clasificación</w:t>
            </w:r>
          </w:p>
        </w:tc>
        <w:tc>
          <w:tcPr>
            <w:tcW w:w="5571" w:type="dxa"/>
          </w:tcPr>
          <w:p w:rsidR="00047573" w:rsidRPr="005D6993" w:rsidRDefault="005D6993" w:rsidP="004914A5">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Base</w:t>
            </w:r>
          </w:p>
        </w:tc>
      </w:tr>
      <w:tr w:rsidR="00397D2D" w:rsidRPr="00397D2D" w:rsidTr="004914A5">
        <w:trPr>
          <w:cantSplit/>
          <w:trHeight w:val="166"/>
        </w:trPr>
        <w:tc>
          <w:tcPr>
            <w:tcW w:w="1800" w:type="dxa"/>
          </w:tcPr>
          <w:p w:rsidR="00047573" w:rsidRPr="005D6993" w:rsidRDefault="006632FD" w:rsidP="006632FD">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Requisitos</w:t>
            </w:r>
          </w:p>
        </w:tc>
        <w:tc>
          <w:tcPr>
            <w:tcW w:w="5571" w:type="dxa"/>
          </w:tcPr>
          <w:p w:rsidR="00047573" w:rsidRPr="005D6993" w:rsidRDefault="005D6993" w:rsidP="004914A5">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Gerente debe de estar logeado</w:t>
            </w:r>
          </w:p>
          <w:p w:rsidR="005D6993" w:rsidRPr="005D6993" w:rsidRDefault="005D6993" w:rsidP="005D6993">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Deben de existir productos</w:t>
            </w:r>
          </w:p>
        </w:tc>
      </w:tr>
    </w:tbl>
    <w:p w:rsidR="00047573" w:rsidRDefault="00047573" w:rsidP="00047573">
      <w:pPr>
        <w:pStyle w:val="Textoindependiente"/>
        <w:tabs>
          <w:tab w:val="left" w:pos="90"/>
        </w:tabs>
        <w:ind w:left="708"/>
        <w:jc w:val="both"/>
        <w:rPr>
          <w:rFonts w:ascii="Verdana" w:hAnsi="Verdana"/>
          <w:color w:val="FF0000"/>
          <w:sz w:val="20"/>
          <w:lang w:val="es-ES_tradnl"/>
        </w:rPr>
      </w:pPr>
    </w:p>
    <w:tbl>
      <w:tblPr>
        <w:tblW w:w="0" w:type="auto"/>
        <w:tblInd w:w="1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5571"/>
      </w:tblGrid>
      <w:tr w:rsidR="005D6993" w:rsidRPr="00397D2D" w:rsidTr="001D4EDD">
        <w:trPr>
          <w:cantSplit/>
        </w:trPr>
        <w:tc>
          <w:tcPr>
            <w:tcW w:w="1800" w:type="dxa"/>
            <w:shd w:val="clear" w:color="auto" w:fill="C0C0C0"/>
          </w:tcPr>
          <w:p w:rsidR="005D6993" w:rsidRPr="005D6993" w:rsidRDefault="005D6993" w:rsidP="001D4EDD">
            <w:pPr>
              <w:rPr>
                <w:rFonts w:ascii="Verdana" w:hAnsi="Verdana"/>
                <w:b/>
                <w:color w:val="000000" w:themeColor="text1"/>
              </w:rPr>
            </w:pPr>
            <w:r w:rsidRPr="005D6993">
              <w:rPr>
                <w:rFonts w:ascii="Verdana" w:hAnsi="Verdana"/>
                <w:b/>
                <w:color w:val="000000" w:themeColor="text1"/>
              </w:rPr>
              <w:t>Caso de uso:</w:t>
            </w:r>
          </w:p>
        </w:tc>
        <w:tc>
          <w:tcPr>
            <w:tcW w:w="5571" w:type="dxa"/>
            <w:shd w:val="clear" w:color="auto" w:fill="C0C0C0"/>
            <w:vAlign w:val="center"/>
          </w:tcPr>
          <w:p w:rsidR="005D6993" w:rsidRPr="005D6993" w:rsidRDefault="005D6993" w:rsidP="005D6993">
            <w:pPr>
              <w:rPr>
                <w:rFonts w:ascii="Verdana" w:hAnsi="Verdana"/>
                <w:b/>
                <w:color w:val="000000" w:themeColor="text1"/>
              </w:rPr>
            </w:pPr>
            <w:r>
              <w:rPr>
                <w:rFonts w:ascii="Verdana" w:hAnsi="Verdana"/>
                <w:b/>
                <w:color w:val="000000" w:themeColor="text1"/>
              </w:rPr>
              <w:t>CUS02</w:t>
            </w:r>
            <w:r w:rsidRPr="005D6993">
              <w:rPr>
                <w:rFonts w:ascii="Verdana" w:hAnsi="Verdana"/>
                <w:b/>
                <w:color w:val="000000" w:themeColor="text1"/>
              </w:rPr>
              <w:t xml:space="preserve"> – </w:t>
            </w:r>
            <w:r w:rsidRPr="00FF150B">
              <w:rPr>
                <w:rFonts w:ascii="Verdana" w:hAnsi="Verdana" w:cs="Arial"/>
                <w:i/>
                <w:iCs/>
                <w:color w:val="000000" w:themeColor="text1"/>
              </w:rPr>
              <w:t>Asignar personal</w:t>
            </w:r>
          </w:p>
        </w:tc>
      </w:tr>
      <w:tr w:rsidR="005D6993" w:rsidRPr="00397D2D" w:rsidTr="001D4EDD">
        <w:trPr>
          <w:cantSplit/>
        </w:trPr>
        <w:tc>
          <w:tcPr>
            <w:tcW w:w="1800" w:type="dxa"/>
          </w:tcPr>
          <w:p w:rsidR="005D6993" w:rsidRPr="005D6993" w:rsidRDefault="005D6993" w:rsidP="001D4EDD">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Actor(es):</w:t>
            </w:r>
          </w:p>
        </w:tc>
        <w:tc>
          <w:tcPr>
            <w:tcW w:w="5571" w:type="dxa"/>
          </w:tcPr>
          <w:p w:rsidR="005D6993" w:rsidRPr="005D6993" w:rsidRDefault="005569CB" w:rsidP="001D4EDD">
            <w:pPr>
              <w:pStyle w:val="Textoindependiente"/>
              <w:spacing w:before="60" w:after="60"/>
              <w:rPr>
                <w:rFonts w:ascii="Verdana" w:hAnsi="Verdana" w:cs="Arial"/>
                <w:color w:val="000000" w:themeColor="text1"/>
                <w:sz w:val="20"/>
              </w:rPr>
            </w:pPr>
            <w:r>
              <w:rPr>
                <w:rFonts w:ascii="Verdana" w:hAnsi="Verdana" w:cs="Arial"/>
                <w:color w:val="000000" w:themeColor="text1"/>
                <w:sz w:val="20"/>
              </w:rPr>
              <w:t>Jefe de producción</w:t>
            </w:r>
          </w:p>
        </w:tc>
      </w:tr>
      <w:tr w:rsidR="005D6993" w:rsidRPr="00397D2D" w:rsidTr="001D4EDD">
        <w:trPr>
          <w:cantSplit/>
          <w:trHeight w:val="220"/>
        </w:trPr>
        <w:tc>
          <w:tcPr>
            <w:tcW w:w="1800" w:type="dxa"/>
          </w:tcPr>
          <w:p w:rsidR="005D6993" w:rsidRPr="005D6993" w:rsidRDefault="005D6993" w:rsidP="001D4EDD">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Propósito:</w:t>
            </w:r>
          </w:p>
        </w:tc>
        <w:tc>
          <w:tcPr>
            <w:tcW w:w="5571" w:type="dxa"/>
          </w:tcPr>
          <w:p w:rsidR="005D6993" w:rsidRPr="005D6993" w:rsidRDefault="0076694E" w:rsidP="001D4EDD">
            <w:pPr>
              <w:pStyle w:val="Textoindependiente"/>
              <w:spacing w:before="60" w:after="60"/>
              <w:rPr>
                <w:rFonts w:ascii="Verdana" w:hAnsi="Verdana" w:cs="Arial"/>
                <w:color w:val="000000" w:themeColor="text1"/>
                <w:sz w:val="20"/>
              </w:rPr>
            </w:pPr>
            <w:r>
              <w:rPr>
                <w:rFonts w:ascii="Verdana" w:hAnsi="Verdana" w:cs="Arial"/>
                <w:i/>
                <w:iCs/>
                <w:color w:val="000000" w:themeColor="text1"/>
                <w:sz w:val="20"/>
              </w:rPr>
              <w:t>A</w:t>
            </w:r>
            <w:r w:rsidR="005569CB">
              <w:rPr>
                <w:rFonts w:ascii="Verdana" w:hAnsi="Verdana" w:cs="Arial"/>
                <w:i/>
                <w:iCs/>
                <w:color w:val="000000" w:themeColor="text1"/>
                <w:sz w:val="20"/>
              </w:rPr>
              <w:t>signar el personal a la orden de producción</w:t>
            </w:r>
          </w:p>
        </w:tc>
      </w:tr>
      <w:tr w:rsidR="005D6993" w:rsidRPr="00397D2D" w:rsidTr="001D4EDD">
        <w:trPr>
          <w:cantSplit/>
          <w:trHeight w:val="220"/>
        </w:trPr>
        <w:tc>
          <w:tcPr>
            <w:tcW w:w="1800" w:type="dxa"/>
          </w:tcPr>
          <w:p w:rsidR="005D6993" w:rsidRPr="005D6993" w:rsidRDefault="005D6993" w:rsidP="001D4EDD">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Caso de uso asociado:</w:t>
            </w:r>
          </w:p>
        </w:tc>
        <w:tc>
          <w:tcPr>
            <w:tcW w:w="5571" w:type="dxa"/>
          </w:tcPr>
          <w:p w:rsidR="005D6993" w:rsidRDefault="005D6993" w:rsidP="001D4EDD">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 xml:space="preserve">Buscar </w:t>
            </w:r>
            <w:r w:rsidR="005569CB">
              <w:rPr>
                <w:rFonts w:ascii="Verdana" w:hAnsi="Verdana" w:cs="Arial"/>
                <w:color w:val="000000" w:themeColor="text1"/>
                <w:sz w:val="20"/>
              </w:rPr>
              <w:t>Orden de producción</w:t>
            </w:r>
          </w:p>
          <w:p w:rsidR="005569CB" w:rsidRPr="005D6993" w:rsidRDefault="005569CB" w:rsidP="001D4EDD">
            <w:pPr>
              <w:pStyle w:val="Textoindependiente"/>
              <w:spacing w:before="60" w:after="60"/>
              <w:rPr>
                <w:rFonts w:ascii="Verdana" w:hAnsi="Verdana" w:cs="Arial"/>
                <w:color w:val="000000" w:themeColor="text1"/>
                <w:sz w:val="20"/>
              </w:rPr>
            </w:pPr>
          </w:p>
        </w:tc>
      </w:tr>
      <w:tr w:rsidR="005D6993" w:rsidRPr="00397D2D" w:rsidTr="001D4EDD">
        <w:trPr>
          <w:cantSplit/>
          <w:trHeight w:val="188"/>
        </w:trPr>
        <w:tc>
          <w:tcPr>
            <w:tcW w:w="1800" w:type="dxa"/>
          </w:tcPr>
          <w:p w:rsidR="005D6993" w:rsidRPr="005D6993" w:rsidRDefault="005D6993" w:rsidP="001D4EDD">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Resumen:</w:t>
            </w:r>
          </w:p>
        </w:tc>
        <w:tc>
          <w:tcPr>
            <w:tcW w:w="5571" w:type="dxa"/>
          </w:tcPr>
          <w:p w:rsidR="005D6993" w:rsidRPr="005D6993" w:rsidRDefault="00D87389" w:rsidP="00D87389">
            <w:pPr>
              <w:pStyle w:val="Textoindependiente"/>
              <w:spacing w:before="60" w:after="60"/>
              <w:jc w:val="both"/>
              <w:rPr>
                <w:rFonts w:ascii="Verdana" w:hAnsi="Verdana" w:cs="Arial"/>
                <w:color w:val="000000" w:themeColor="text1"/>
                <w:sz w:val="20"/>
              </w:rPr>
            </w:pPr>
            <w:r>
              <w:rPr>
                <w:rFonts w:ascii="Verdana" w:hAnsi="Verdana" w:cs="Arial"/>
                <w:color w:val="000000" w:themeColor="text1"/>
                <w:sz w:val="20"/>
              </w:rPr>
              <w:t xml:space="preserve">El caso de uso permite al jefe de producción asignar al personal que trabajara en una orden de producción, reservando al trabajador para que no sea asignado en otra orden de producción. </w:t>
            </w:r>
          </w:p>
        </w:tc>
      </w:tr>
      <w:tr w:rsidR="005D6993" w:rsidRPr="00397D2D" w:rsidTr="001D4EDD">
        <w:trPr>
          <w:cantSplit/>
          <w:trHeight w:val="166"/>
        </w:trPr>
        <w:tc>
          <w:tcPr>
            <w:tcW w:w="1800" w:type="dxa"/>
          </w:tcPr>
          <w:p w:rsidR="005D6993" w:rsidRPr="005D6993" w:rsidRDefault="005D6993" w:rsidP="001D4EDD">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Clasificación</w:t>
            </w:r>
          </w:p>
        </w:tc>
        <w:tc>
          <w:tcPr>
            <w:tcW w:w="5571" w:type="dxa"/>
          </w:tcPr>
          <w:p w:rsidR="005D6993" w:rsidRPr="005D6993" w:rsidRDefault="005D6993" w:rsidP="001D4EDD">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Base</w:t>
            </w:r>
          </w:p>
        </w:tc>
      </w:tr>
      <w:tr w:rsidR="005D6993" w:rsidRPr="00397D2D" w:rsidTr="001D4EDD">
        <w:trPr>
          <w:cantSplit/>
          <w:trHeight w:val="166"/>
        </w:trPr>
        <w:tc>
          <w:tcPr>
            <w:tcW w:w="1800" w:type="dxa"/>
          </w:tcPr>
          <w:p w:rsidR="005D6993" w:rsidRPr="005D6993" w:rsidRDefault="005D6993" w:rsidP="001D4EDD">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 xml:space="preserve"> Requisitos</w:t>
            </w:r>
          </w:p>
        </w:tc>
        <w:tc>
          <w:tcPr>
            <w:tcW w:w="5571" w:type="dxa"/>
          </w:tcPr>
          <w:p w:rsidR="005D6993" w:rsidRPr="005D6993" w:rsidRDefault="005569CB" w:rsidP="001D4EDD">
            <w:pPr>
              <w:pStyle w:val="Textoindependiente"/>
              <w:spacing w:before="60" w:after="60"/>
              <w:rPr>
                <w:rFonts w:ascii="Verdana" w:hAnsi="Verdana" w:cs="Arial"/>
                <w:color w:val="000000" w:themeColor="text1"/>
                <w:sz w:val="20"/>
              </w:rPr>
            </w:pPr>
            <w:r>
              <w:rPr>
                <w:rFonts w:ascii="Verdana" w:hAnsi="Verdana" w:cs="Arial"/>
                <w:color w:val="000000" w:themeColor="text1"/>
                <w:sz w:val="20"/>
              </w:rPr>
              <w:t>Jefe de producción</w:t>
            </w:r>
            <w:r w:rsidR="005D6993" w:rsidRPr="005D6993">
              <w:rPr>
                <w:rFonts w:ascii="Verdana" w:hAnsi="Verdana" w:cs="Arial"/>
                <w:color w:val="000000" w:themeColor="text1"/>
                <w:sz w:val="20"/>
              </w:rPr>
              <w:t xml:space="preserve"> debe de estar logeado</w:t>
            </w:r>
          </w:p>
          <w:p w:rsidR="005D6993" w:rsidRDefault="005D6993" w:rsidP="00D87389">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 xml:space="preserve">Deben de existir </w:t>
            </w:r>
            <w:r w:rsidR="00D87389" w:rsidRPr="005D6993">
              <w:rPr>
                <w:rFonts w:ascii="Verdana" w:hAnsi="Verdana" w:cs="Arial"/>
                <w:color w:val="000000" w:themeColor="text1"/>
                <w:sz w:val="20"/>
              </w:rPr>
              <w:t>orden de producción</w:t>
            </w:r>
          </w:p>
          <w:p w:rsidR="00D87389" w:rsidRPr="005D6993" w:rsidRDefault="00D87389" w:rsidP="00D87389">
            <w:pPr>
              <w:pStyle w:val="Textoindependiente"/>
              <w:spacing w:before="60" w:after="60"/>
              <w:rPr>
                <w:rFonts w:ascii="Verdana" w:hAnsi="Verdana" w:cs="Arial"/>
                <w:color w:val="000000" w:themeColor="text1"/>
                <w:sz w:val="20"/>
              </w:rPr>
            </w:pPr>
            <w:r>
              <w:rPr>
                <w:rFonts w:ascii="Verdana" w:hAnsi="Verdana" w:cs="Arial"/>
                <w:color w:val="000000" w:themeColor="text1"/>
                <w:sz w:val="20"/>
              </w:rPr>
              <w:t>Debe existir personal disponible</w:t>
            </w:r>
          </w:p>
        </w:tc>
      </w:tr>
    </w:tbl>
    <w:p w:rsidR="0027634D" w:rsidRPr="005D6993" w:rsidRDefault="0027634D" w:rsidP="00047573">
      <w:pPr>
        <w:pStyle w:val="Textoindependiente"/>
        <w:tabs>
          <w:tab w:val="left" w:pos="90"/>
        </w:tabs>
        <w:ind w:left="708"/>
        <w:jc w:val="both"/>
        <w:rPr>
          <w:rFonts w:ascii="Verdana" w:hAnsi="Verdana"/>
          <w:color w:val="FF0000"/>
          <w:sz w:val="20"/>
        </w:rPr>
      </w:pPr>
    </w:p>
    <w:tbl>
      <w:tblPr>
        <w:tblW w:w="0" w:type="auto"/>
        <w:tblInd w:w="1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5571"/>
      </w:tblGrid>
      <w:tr w:rsidR="005569CB" w:rsidRPr="00397D2D" w:rsidTr="001D4EDD">
        <w:trPr>
          <w:cantSplit/>
        </w:trPr>
        <w:tc>
          <w:tcPr>
            <w:tcW w:w="1800" w:type="dxa"/>
            <w:shd w:val="clear" w:color="auto" w:fill="C0C0C0"/>
          </w:tcPr>
          <w:p w:rsidR="005569CB" w:rsidRPr="005D6993" w:rsidRDefault="005569CB" w:rsidP="001D4EDD">
            <w:pPr>
              <w:rPr>
                <w:rFonts w:ascii="Verdana" w:hAnsi="Verdana"/>
                <w:b/>
                <w:color w:val="000000" w:themeColor="text1"/>
              </w:rPr>
            </w:pPr>
            <w:r w:rsidRPr="005D6993">
              <w:rPr>
                <w:rFonts w:ascii="Verdana" w:hAnsi="Verdana"/>
                <w:b/>
                <w:color w:val="000000" w:themeColor="text1"/>
              </w:rPr>
              <w:t>Caso de uso:</w:t>
            </w:r>
          </w:p>
        </w:tc>
        <w:tc>
          <w:tcPr>
            <w:tcW w:w="5571" w:type="dxa"/>
            <w:shd w:val="clear" w:color="auto" w:fill="C0C0C0"/>
            <w:vAlign w:val="center"/>
          </w:tcPr>
          <w:p w:rsidR="0027634D" w:rsidRPr="0027634D" w:rsidRDefault="0027634D" w:rsidP="0027634D">
            <w:pPr>
              <w:rPr>
                <w:rFonts w:ascii="Verdana" w:hAnsi="Verdana"/>
                <w:snapToGrid w:val="0"/>
              </w:rPr>
            </w:pPr>
            <w:r>
              <w:rPr>
                <w:rFonts w:ascii="Verdana" w:hAnsi="Verdana"/>
                <w:b/>
                <w:color w:val="000000" w:themeColor="text1"/>
              </w:rPr>
              <w:t>C</w:t>
            </w:r>
            <w:r w:rsidRPr="0027634D">
              <w:rPr>
                <w:rFonts w:ascii="Verdana" w:hAnsi="Verdana"/>
                <w:b/>
                <w:color w:val="000000" w:themeColor="text1"/>
              </w:rPr>
              <w:t>US03</w:t>
            </w:r>
            <w:r w:rsidR="005569CB" w:rsidRPr="0027634D">
              <w:rPr>
                <w:rFonts w:ascii="Verdana" w:hAnsi="Verdana"/>
                <w:b/>
                <w:color w:val="000000" w:themeColor="text1"/>
              </w:rPr>
              <w:t xml:space="preserve"> – </w:t>
            </w:r>
            <w:r w:rsidRPr="0027634D">
              <w:rPr>
                <w:rFonts w:ascii="Verdana" w:hAnsi="Verdana"/>
                <w:snapToGrid w:val="0"/>
              </w:rPr>
              <w:t>Registrar Cierre de Orden de Producción</w:t>
            </w:r>
          </w:p>
          <w:p w:rsidR="005569CB" w:rsidRPr="005D6993" w:rsidRDefault="005569CB" w:rsidP="005569CB">
            <w:pPr>
              <w:rPr>
                <w:rFonts w:ascii="Verdana" w:hAnsi="Verdana"/>
                <w:b/>
                <w:color w:val="000000" w:themeColor="text1"/>
              </w:rPr>
            </w:pPr>
          </w:p>
        </w:tc>
      </w:tr>
      <w:tr w:rsidR="005569CB" w:rsidRPr="00397D2D" w:rsidTr="001D4EDD">
        <w:trPr>
          <w:cantSplit/>
        </w:trPr>
        <w:tc>
          <w:tcPr>
            <w:tcW w:w="1800" w:type="dxa"/>
          </w:tcPr>
          <w:p w:rsidR="005569CB" w:rsidRPr="005D6993" w:rsidRDefault="005569CB" w:rsidP="001D4EDD">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Actor(es):</w:t>
            </w:r>
          </w:p>
        </w:tc>
        <w:tc>
          <w:tcPr>
            <w:tcW w:w="5571" w:type="dxa"/>
          </w:tcPr>
          <w:p w:rsidR="005569CB" w:rsidRPr="005D6993" w:rsidRDefault="0076694E" w:rsidP="001D4EDD">
            <w:pPr>
              <w:pStyle w:val="Textoindependiente"/>
              <w:spacing w:before="60" w:after="60"/>
              <w:rPr>
                <w:rFonts w:ascii="Verdana" w:hAnsi="Verdana" w:cs="Arial"/>
                <w:color w:val="000000" w:themeColor="text1"/>
                <w:sz w:val="20"/>
              </w:rPr>
            </w:pPr>
            <w:r>
              <w:rPr>
                <w:rFonts w:ascii="Verdana" w:hAnsi="Verdana" w:cs="Arial"/>
                <w:color w:val="000000" w:themeColor="text1"/>
                <w:sz w:val="20"/>
              </w:rPr>
              <w:t>Jefe de producción</w:t>
            </w:r>
          </w:p>
        </w:tc>
      </w:tr>
      <w:tr w:rsidR="005569CB" w:rsidRPr="00397D2D" w:rsidTr="001D4EDD">
        <w:trPr>
          <w:cantSplit/>
          <w:trHeight w:val="220"/>
        </w:trPr>
        <w:tc>
          <w:tcPr>
            <w:tcW w:w="1800" w:type="dxa"/>
          </w:tcPr>
          <w:p w:rsidR="005569CB" w:rsidRPr="005D6993" w:rsidRDefault="005569CB" w:rsidP="001D4EDD">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Propósito:</w:t>
            </w:r>
          </w:p>
        </w:tc>
        <w:tc>
          <w:tcPr>
            <w:tcW w:w="5571" w:type="dxa"/>
          </w:tcPr>
          <w:p w:rsidR="005569CB" w:rsidRPr="005D6993" w:rsidRDefault="0076694E" w:rsidP="0076694E">
            <w:pPr>
              <w:pStyle w:val="Textoindependiente"/>
              <w:spacing w:before="60" w:after="60"/>
              <w:jc w:val="both"/>
              <w:rPr>
                <w:rFonts w:ascii="Verdana" w:hAnsi="Verdana" w:cs="Arial"/>
                <w:color w:val="000000" w:themeColor="text1"/>
                <w:sz w:val="20"/>
              </w:rPr>
            </w:pPr>
            <w:r>
              <w:rPr>
                <w:rFonts w:ascii="Verdana" w:hAnsi="Verdana" w:cs="Arial"/>
                <w:color w:val="000000" w:themeColor="text1"/>
                <w:sz w:val="20"/>
              </w:rPr>
              <w:t>Registrar el cierre de la orden de producción y registrar la cantidad final de productos fabricados</w:t>
            </w:r>
          </w:p>
        </w:tc>
      </w:tr>
      <w:tr w:rsidR="005569CB" w:rsidRPr="00397D2D" w:rsidTr="001D4EDD">
        <w:trPr>
          <w:cantSplit/>
          <w:trHeight w:val="220"/>
        </w:trPr>
        <w:tc>
          <w:tcPr>
            <w:tcW w:w="1800" w:type="dxa"/>
          </w:tcPr>
          <w:p w:rsidR="005569CB" w:rsidRPr="005D6993" w:rsidRDefault="005569CB" w:rsidP="001D4EDD">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Caso de uso asociado:</w:t>
            </w:r>
          </w:p>
        </w:tc>
        <w:tc>
          <w:tcPr>
            <w:tcW w:w="5571" w:type="dxa"/>
          </w:tcPr>
          <w:p w:rsidR="0076694E" w:rsidRDefault="0076694E" w:rsidP="0076694E">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 xml:space="preserve">Buscar </w:t>
            </w:r>
            <w:r>
              <w:rPr>
                <w:rFonts w:ascii="Verdana" w:hAnsi="Verdana" w:cs="Arial"/>
                <w:color w:val="000000" w:themeColor="text1"/>
                <w:sz w:val="20"/>
              </w:rPr>
              <w:t>Orden de producción</w:t>
            </w:r>
          </w:p>
          <w:p w:rsidR="005569CB" w:rsidRPr="005D6993" w:rsidRDefault="005569CB" w:rsidP="001D4EDD">
            <w:pPr>
              <w:pStyle w:val="Textoindependiente"/>
              <w:spacing w:before="60" w:after="60"/>
              <w:rPr>
                <w:rFonts w:ascii="Verdana" w:hAnsi="Verdana" w:cs="Arial"/>
                <w:color w:val="000000" w:themeColor="text1"/>
                <w:sz w:val="20"/>
              </w:rPr>
            </w:pPr>
          </w:p>
        </w:tc>
      </w:tr>
      <w:tr w:rsidR="005569CB" w:rsidRPr="00397D2D" w:rsidTr="001D4EDD">
        <w:trPr>
          <w:cantSplit/>
          <w:trHeight w:val="188"/>
        </w:trPr>
        <w:tc>
          <w:tcPr>
            <w:tcW w:w="1800" w:type="dxa"/>
          </w:tcPr>
          <w:p w:rsidR="005569CB" w:rsidRPr="005D6993" w:rsidRDefault="005569CB" w:rsidP="001D4EDD">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Resumen:</w:t>
            </w:r>
          </w:p>
        </w:tc>
        <w:tc>
          <w:tcPr>
            <w:tcW w:w="5571" w:type="dxa"/>
          </w:tcPr>
          <w:p w:rsidR="005569CB" w:rsidRPr="005D6993" w:rsidRDefault="0076694E" w:rsidP="001D4EDD">
            <w:pPr>
              <w:pStyle w:val="Textoindependiente"/>
              <w:spacing w:before="60" w:after="60"/>
              <w:jc w:val="both"/>
              <w:rPr>
                <w:rFonts w:ascii="Verdana" w:hAnsi="Verdana" w:cs="Arial"/>
                <w:color w:val="000000" w:themeColor="text1"/>
                <w:sz w:val="20"/>
              </w:rPr>
            </w:pPr>
            <w:r>
              <w:rPr>
                <w:rFonts w:ascii="Verdana" w:hAnsi="Verdana" w:cs="Arial"/>
                <w:color w:val="000000" w:themeColor="text1"/>
                <w:sz w:val="20"/>
              </w:rPr>
              <w:t>El caso de uso permite al jefe de producción registrar el cierre de la orden de producción, registrando la merma y la cantidad final de productos fabricados</w:t>
            </w:r>
          </w:p>
        </w:tc>
      </w:tr>
      <w:tr w:rsidR="005569CB" w:rsidRPr="00397D2D" w:rsidTr="001D4EDD">
        <w:trPr>
          <w:cantSplit/>
          <w:trHeight w:val="166"/>
        </w:trPr>
        <w:tc>
          <w:tcPr>
            <w:tcW w:w="1800" w:type="dxa"/>
          </w:tcPr>
          <w:p w:rsidR="005569CB" w:rsidRPr="005D6993" w:rsidRDefault="005569CB" w:rsidP="001D4EDD">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Clasificación</w:t>
            </w:r>
          </w:p>
        </w:tc>
        <w:tc>
          <w:tcPr>
            <w:tcW w:w="5571" w:type="dxa"/>
          </w:tcPr>
          <w:p w:rsidR="005569CB" w:rsidRPr="005D6993" w:rsidRDefault="00D87389" w:rsidP="001D4EDD">
            <w:pPr>
              <w:pStyle w:val="Textoindependiente"/>
              <w:spacing w:before="60" w:after="60"/>
              <w:rPr>
                <w:rFonts w:ascii="Verdana" w:hAnsi="Verdana" w:cs="Arial"/>
                <w:color w:val="000000" w:themeColor="text1"/>
                <w:sz w:val="20"/>
              </w:rPr>
            </w:pPr>
            <w:r>
              <w:rPr>
                <w:rFonts w:ascii="Verdana" w:hAnsi="Verdana" w:cs="Arial"/>
                <w:color w:val="000000" w:themeColor="text1"/>
                <w:sz w:val="20"/>
              </w:rPr>
              <w:t>Base</w:t>
            </w:r>
          </w:p>
        </w:tc>
      </w:tr>
      <w:tr w:rsidR="005569CB" w:rsidRPr="00397D2D" w:rsidTr="001D4EDD">
        <w:trPr>
          <w:cantSplit/>
          <w:trHeight w:val="166"/>
        </w:trPr>
        <w:tc>
          <w:tcPr>
            <w:tcW w:w="1800" w:type="dxa"/>
          </w:tcPr>
          <w:p w:rsidR="005569CB" w:rsidRPr="005D6993" w:rsidRDefault="005569CB" w:rsidP="001D4EDD">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 xml:space="preserve"> Requisitos</w:t>
            </w:r>
          </w:p>
        </w:tc>
        <w:tc>
          <w:tcPr>
            <w:tcW w:w="5571" w:type="dxa"/>
          </w:tcPr>
          <w:p w:rsidR="00D87389" w:rsidRPr="005D6993" w:rsidRDefault="00D87389" w:rsidP="00D87389">
            <w:pPr>
              <w:pStyle w:val="Textoindependiente"/>
              <w:spacing w:before="60" w:after="60"/>
              <w:rPr>
                <w:rFonts w:ascii="Verdana" w:hAnsi="Verdana" w:cs="Arial"/>
                <w:color w:val="000000" w:themeColor="text1"/>
                <w:sz w:val="20"/>
              </w:rPr>
            </w:pPr>
            <w:r>
              <w:rPr>
                <w:rFonts w:ascii="Verdana" w:hAnsi="Verdana" w:cs="Arial"/>
                <w:color w:val="000000" w:themeColor="text1"/>
                <w:sz w:val="20"/>
              </w:rPr>
              <w:t>Jefe de producción</w:t>
            </w:r>
            <w:r w:rsidRPr="005D6993">
              <w:rPr>
                <w:rFonts w:ascii="Verdana" w:hAnsi="Verdana" w:cs="Arial"/>
                <w:color w:val="000000" w:themeColor="text1"/>
                <w:sz w:val="20"/>
              </w:rPr>
              <w:t xml:space="preserve"> debe de estar logeado</w:t>
            </w:r>
          </w:p>
          <w:p w:rsidR="005569CB" w:rsidRPr="005D6993" w:rsidRDefault="00D87389" w:rsidP="001D4EDD">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Deben de existir orden de producción</w:t>
            </w:r>
          </w:p>
        </w:tc>
      </w:tr>
    </w:tbl>
    <w:p w:rsidR="005D6993" w:rsidRDefault="005D6993" w:rsidP="00047573">
      <w:pPr>
        <w:pStyle w:val="Textoindependiente"/>
        <w:tabs>
          <w:tab w:val="left" w:pos="90"/>
        </w:tabs>
        <w:ind w:left="708"/>
        <w:jc w:val="both"/>
        <w:rPr>
          <w:rFonts w:ascii="Verdana" w:hAnsi="Verdana"/>
          <w:color w:val="FF0000"/>
          <w:sz w:val="20"/>
          <w:lang w:val="es-ES_tradnl"/>
        </w:rPr>
      </w:pPr>
    </w:p>
    <w:tbl>
      <w:tblPr>
        <w:tblW w:w="0" w:type="auto"/>
        <w:tblInd w:w="1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5571"/>
      </w:tblGrid>
      <w:tr w:rsidR="0027634D" w:rsidRPr="00397D2D" w:rsidTr="00CE0AC1">
        <w:trPr>
          <w:cantSplit/>
        </w:trPr>
        <w:tc>
          <w:tcPr>
            <w:tcW w:w="1800" w:type="dxa"/>
            <w:shd w:val="clear" w:color="auto" w:fill="C0C0C0"/>
          </w:tcPr>
          <w:p w:rsidR="0027634D" w:rsidRPr="005D6993" w:rsidRDefault="0027634D" w:rsidP="00CE0AC1">
            <w:pPr>
              <w:rPr>
                <w:rFonts w:ascii="Verdana" w:hAnsi="Verdana"/>
                <w:b/>
                <w:color w:val="000000" w:themeColor="text1"/>
              </w:rPr>
            </w:pPr>
            <w:r w:rsidRPr="005D6993">
              <w:rPr>
                <w:rFonts w:ascii="Verdana" w:hAnsi="Verdana"/>
                <w:b/>
                <w:color w:val="000000" w:themeColor="text1"/>
              </w:rPr>
              <w:t>Caso de uso:</w:t>
            </w:r>
          </w:p>
        </w:tc>
        <w:tc>
          <w:tcPr>
            <w:tcW w:w="5571" w:type="dxa"/>
            <w:shd w:val="clear" w:color="auto" w:fill="C0C0C0"/>
            <w:vAlign w:val="center"/>
          </w:tcPr>
          <w:p w:rsidR="0027634D" w:rsidRPr="005D6993" w:rsidRDefault="00F517D9" w:rsidP="00CE0AC1">
            <w:pPr>
              <w:rPr>
                <w:rFonts w:ascii="Verdana" w:hAnsi="Verdana"/>
                <w:b/>
                <w:color w:val="000000" w:themeColor="text1"/>
              </w:rPr>
            </w:pPr>
            <w:r w:rsidRPr="00FF150B">
              <w:rPr>
                <w:rFonts w:ascii="Verdana" w:hAnsi="Verdana" w:cs="Arial"/>
                <w:i/>
                <w:iCs/>
                <w:color w:val="000000" w:themeColor="text1"/>
              </w:rPr>
              <w:t>CUS04 –Generar Solicitud de Insumos</w:t>
            </w:r>
            <w:r w:rsidRPr="005D6993">
              <w:rPr>
                <w:rFonts w:ascii="Verdana" w:hAnsi="Verdana"/>
                <w:b/>
                <w:color w:val="000000" w:themeColor="text1"/>
              </w:rPr>
              <w:t xml:space="preserve"> </w:t>
            </w:r>
          </w:p>
        </w:tc>
      </w:tr>
      <w:tr w:rsidR="0027634D" w:rsidRPr="00397D2D" w:rsidTr="00CE0AC1">
        <w:trPr>
          <w:cantSplit/>
        </w:trPr>
        <w:tc>
          <w:tcPr>
            <w:tcW w:w="1800" w:type="dxa"/>
          </w:tcPr>
          <w:p w:rsidR="0027634D" w:rsidRPr="005D6993" w:rsidRDefault="0027634D" w:rsidP="00CE0AC1">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lastRenderedPageBreak/>
              <w:t>Actor(es):</w:t>
            </w:r>
          </w:p>
        </w:tc>
        <w:tc>
          <w:tcPr>
            <w:tcW w:w="5571" w:type="dxa"/>
          </w:tcPr>
          <w:p w:rsidR="0027634D" w:rsidRPr="005D6993" w:rsidRDefault="0027634D" w:rsidP="00CE0AC1">
            <w:pPr>
              <w:pStyle w:val="Textoindependiente"/>
              <w:spacing w:before="60" w:after="60"/>
              <w:rPr>
                <w:rFonts w:ascii="Verdana" w:hAnsi="Verdana" w:cs="Arial"/>
                <w:color w:val="000000" w:themeColor="text1"/>
                <w:sz w:val="20"/>
              </w:rPr>
            </w:pPr>
          </w:p>
        </w:tc>
      </w:tr>
      <w:tr w:rsidR="0027634D" w:rsidRPr="00397D2D" w:rsidTr="00CE0AC1">
        <w:trPr>
          <w:cantSplit/>
          <w:trHeight w:val="220"/>
        </w:trPr>
        <w:tc>
          <w:tcPr>
            <w:tcW w:w="1800" w:type="dxa"/>
          </w:tcPr>
          <w:p w:rsidR="0027634D" w:rsidRPr="005D6993" w:rsidRDefault="0027634D" w:rsidP="00CE0AC1">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Propósito:</w:t>
            </w:r>
          </w:p>
        </w:tc>
        <w:tc>
          <w:tcPr>
            <w:tcW w:w="5571" w:type="dxa"/>
          </w:tcPr>
          <w:p w:rsidR="0027634D" w:rsidRPr="005D6993" w:rsidRDefault="0027634D" w:rsidP="00CE0AC1">
            <w:pPr>
              <w:pStyle w:val="Textoindependiente"/>
              <w:spacing w:before="60" w:after="60"/>
              <w:rPr>
                <w:rFonts w:ascii="Verdana" w:hAnsi="Verdana" w:cs="Arial"/>
                <w:color w:val="000000" w:themeColor="text1"/>
                <w:sz w:val="20"/>
              </w:rPr>
            </w:pPr>
          </w:p>
        </w:tc>
      </w:tr>
      <w:tr w:rsidR="0027634D" w:rsidRPr="00397D2D" w:rsidTr="00CE0AC1">
        <w:trPr>
          <w:cantSplit/>
          <w:trHeight w:val="220"/>
        </w:trPr>
        <w:tc>
          <w:tcPr>
            <w:tcW w:w="1800" w:type="dxa"/>
          </w:tcPr>
          <w:p w:rsidR="0027634D" w:rsidRPr="005D6993" w:rsidRDefault="0027634D" w:rsidP="00CE0AC1">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Caso de uso asociado:</w:t>
            </w:r>
          </w:p>
        </w:tc>
        <w:tc>
          <w:tcPr>
            <w:tcW w:w="5571" w:type="dxa"/>
          </w:tcPr>
          <w:p w:rsidR="0027634D" w:rsidRPr="005D6993" w:rsidRDefault="0027634D" w:rsidP="00CE0AC1">
            <w:pPr>
              <w:pStyle w:val="Textoindependiente"/>
              <w:spacing w:before="60" w:after="60"/>
              <w:rPr>
                <w:rFonts w:ascii="Verdana" w:hAnsi="Verdana" w:cs="Arial"/>
                <w:color w:val="000000" w:themeColor="text1"/>
                <w:sz w:val="20"/>
              </w:rPr>
            </w:pPr>
          </w:p>
        </w:tc>
      </w:tr>
      <w:tr w:rsidR="0027634D" w:rsidRPr="00397D2D" w:rsidTr="00CE0AC1">
        <w:trPr>
          <w:cantSplit/>
          <w:trHeight w:val="188"/>
        </w:trPr>
        <w:tc>
          <w:tcPr>
            <w:tcW w:w="1800" w:type="dxa"/>
          </w:tcPr>
          <w:p w:rsidR="0027634D" w:rsidRPr="005D6993" w:rsidRDefault="0027634D" w:rsidP="00CE0AC1">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Resumen:</w:t>
            </w:r>
          </w:p>
        </w:tc>
        <w:tc>
          <w:tcPr>
            <w:tcW w:w="5571" w:type="dxa"/>
          </w:tcPr>
          <w:p w:rsidR="0027634D" w:rsidRPr="005D6993" w:rsidRDefault="0027634D" w:rsidP="00CE0AC1">
            <w:pPr>
              <w:pStyle w:val="Textoindependiente"/>
              <w:spacing w:before="60" w:after="60"/>
              <w:jc w:val="both"/>
              <w:rPr>
                <w:rFonts w:ascii="Verdana" w:hAnsi="Verdana" w:cs="Arial"/>
                <w:color w:val="000000" w:themeColor="text1"/>
                <w:sz w:val="20"/>
              </w:rPr>
            </w:pPr>
          </w:p>
        </w:tc>
      </w:tr>
      <w:tr w:rsidR="0027634D" w:rsidRPr="00397D2D" w:rsidTr="00CE0AC1">
        <w:trPr>
          <w:cantSplit/>
          <w:trHeight w:val="166"/>
        </w:trPr>
        <w:tc>
          <w:tcPr>
            <w:tcW w:w="1800" w:type="dxa"/>
          </w:tcPr>
          <w:p w:rsidR="0027634D" w:rsidRPr="005D6993" w:rsidRDefault="0027634D" w:rsidP="00CE0AC1">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Clasificación</w:t>
            </w:r>
          </w:p>
        </w:tc>
        <w:tc>
          <w:tcPr>
            <w:tcW w:w="5571" w:type="dxa"/>
          </w:tcPr>
          <w:p w:rsidR="0027634D" w:rsidRPr="005D6993" w:rsidRDefault="0027634D" w:rsidP="00CE0AC1">
            <w:pPr>
              <w:pStyle w:val="Textoindependiente"/>
              <w:spacing w:before="60" w:after="60"/>
              <w:rPr>
                <w:rFonts w:ascii="Verdana" w:hAnsi="Verdana" w:cs="Arial"/>
                <w:color w:val="000000" w:themeColor="text1"/>
                <w:sz w:val="20"/>
              </w:rPr>
            </w:pPr>
          </w:p>
        </w:tc>
      </w:tr>
      <w:tr w:rsidR="0027634D" w:rsidRPr="00397D2D" w:rsidTr="00CE0AC1">
        <w:trPr>
          <w:cantSplit/>
          <w:trHeight w:val="166"/>
        </w:trPr>
        <w:tc>
          <w:tcPr>
            <w:tcW w:w="1800" w:type="dxa"/>
          </w:tcPr>
          <w:p w:rsidR="0027634D" w:rsidRPr="005D6993" w:rsidRDefault="0027634D" w:rsidP="00CE0AC1">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 xml:space="preserve"> Requisitos</w:t>
            </w:r>
          </w:p>
        </w:tc>
        <w:tc>
          <w:tcPr>
            <w:tcW w:w="5571" w:type="dxa"/>
          </w:tcPr>
          <w:p w:rsidR="0027634D" w:rsidRPr="005D6993" w:rsidRDefault="0027634D" w:rsidP="00CE0AC1">
            <w:pPr>
              <w:pStyle w:val="Textoindependiente"/>
              <w:spacing w:before="60" w:after="60"/>
              <w:rPr>
                <w:rFonts w:ascii="Verdana" w:hAnsi="Verdana" w:cs="Arial"/>
                <w:color w:val="000000" w:themeColor="text1"/>
                <w:sz w:val="20"/>
              </w:rPr>
            </w:pPr>
          </w:p>
        </w:tc>
      </w:tr>
    </w:tbl>
    <w:p w:rsidR="0027634D" w:rsidRDefault="0027634D" w:rsidP="00047573">
      <w:pPr>
        <w:pStyle w:val="Textoindependiente"/>
        <w:tabs>
          <w:tab w:val="left" w:pos="90"/>
        </w:tabs>
        <w:ind w:left="708"/>
        <w:jc w:val="both"/>
        <w:rPr>
          <w:rFonts w:ascii="Verdana" w:hAnsi="Verdana"/>
          <w:color w:val="FF0000"/>
          <w:sz w:val="20"/>
          <w:lang w:val="es-ES_tradnl"/>
        </w:rPr>
      </w:pPr>
    </w:p>
    <w:p w:rsidR="0027634D" w:rsidRDefault="0027634D" w:rsidP="00047573">
      <w:pPr>
        <w:pStyle w:val="Textoindependiente"/>
        <w:tabs>
          <w:tab w:val="left" w:pos="90"/>
        </w:tabs>
        <w:ind w:left="708"/>
        <w:jc w:val="both"/>
        <w:rPr>
          <w:rFonts w:ascii="Verdana" w:hAnsi="Verdana"/>
          <w:color w:val="FF0000"/>
          <w:sz w:val="20"/>
          <w:lang w:val="es-ES_tradnl"/>
        </w:rPr>
      </w:pPr>
    </w:p>
    <w:tbl>
      <w:tblPr>
        <w:tblW w:w="0" w:type="auto"/>
        <w:tblInd w:w="1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5571"/>
      </w:tblGrid>
      <w:tr w:rsidR="0027634D" w:rsidRPr="00397D2D" w:rsidTr="00CE0AC1">
        <w:trPr>
          <w:cantSplit/>
        </w:trPr>
        <w:tc>
          <w:tcPr>
            <w:tcW w:w="1800" w:type="dxa"/>
            <w:shd w:val="clear" w:color="auto" w:fill="C0C0C0"/>
          </w:tcPr>
          <w:p w:rsidR="0027634D" w:rsidRPr="005D6993" w:rsidRDefault="0027634D" w:rsidP="00CE0AC1">
            <w:pPr>
              <w:rPr>
                <w:rFonts w:ascii="Verdana" w:hAnsi="Verdana"/>
                <w:b/>
                <w:color w:val="000000" w:themeColor="text1"/>
              </w:rPr>
            </w:pPr>
            <w:r w:rsidRPr="005D6993">
              <w:rPr>
                <w:rFonts w:ascii="Verdana" w:hAnsi="Verdana"/>
                <w:b/>
                <w:color w:val="000000" w:themeColor="text1"/>
              </w:rPr>
              <w:t>Caso de uso:</w:t>
            </w:r>
          </w:p>
        </w:tc>
        <w:tc>
          <w:tcPr>
            <w:tcW w:w="5571" w:type="dxa"/>
            <w:shd w:val="clear" w:color="auto" w:fill="C0C0C0"/>
            <w:vAlign w:val="center"/>
          </w:tcPr>
          <w:p w:rsidR="0027634D" w:rsidRPr="005D6993" w:rsidRDefault="00F517D9" w:rsidP="00CE0AC1">
            <w:pPr>
              <w:rPr>
                <w:rFonts w:ascii="Verdana" w:hAnsi="Verdana"/>
                <w:b/>
                <w:color w:val="000000" w:themeColor="text1"/>
              </w:rPr>
            </w:pPr>
            <w:r w:rsidRPr="000611A2">
              <w:rPr>
                <w:rFonts w:ascii="Verdana" w:hAnsi="Verdana" w:cs="Arial"/>
                <w:i/>
                <w:iCs/>
                <w:color w:val="000000" w:themeColor="text1"/>
              </w:rPr>
              <w:t>CUS05 –Generar Insumos x Solicitud</w:t>
            </w:r>
            <w:r w:rsidRPr="005D6993">
              <w:rPr>
                <w:rFonts w:ascii="Verdana" w:hAnsi="Verdana"/>
                <w:b/>
                <w:color w:val="000000" w:themeColor="text1"/>
              </w:rPr>
              <w:t xml:space="preserve"> </w:t>
            </w:r>
          </w:p>
        </w:tc>
      </w:tr>
      <w:tr w:rsidR="0027634D" w:rsidRPr="00397D2D" w:rsidTr="00CE0AC1">
        <w:trPr>
          <w:cantSplit/>
        </w:trPr>
        <w:tc>
          <w:tcPr>
            <w:tcW w:w="1800" w:type="dxa"/>
          </w:tcPr>
          <w:p w:rsidR="0027634D" w:rsidRPr="005D6993" w:rsidRDefault="0027634D" w:rsidP="00CE0AC1">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Actor(es):</w:t>
            </w:r>
          </w:p>
        </w:tc>
        <w:tc>
          <w:tcPr>
            <w:tcW w:w="5571" w:type="dxa"/>
          </w:tcPr>
          <w:p w:rsidR="0027634D" w:rsidRPr="005D6993" w:rsidRDefault="0027634D" w:rsidP="00CE0AC1">
            <w:pPr>
              <w:pStyle w:val="Textoindependiente"/>
              <w:spacing w:before="60" w:after="60"/>
              <w:rPr>
                <w:rFonts w:ascii="Verdana" w:hAnsi="Verdana" w:cs="Arial"/>
                <w:color w:val="000000" w:themeColor="text1"/>
                <w:sz w:val="20"/>
              </w:rPr>
            </w:pPr>
          </w:p>
        </w:tc>
      </w:tr>
      <w:tr w:rsidR="0027634D" w:rsidRPr="00397D2D" w:rsidTr="00CE0AC1">
        <w:trPr>
          <w:cantSplit/>
          <w:trHeight w:val="220"/>
        </w:trPr>
        <w:tc>
          <w:tcPr>
            <w:tcW w:w="1800" w:type="dxa"/>
          </w:tcPr>
          <w:p w:rsidR="0027634D" w:rsidRPr="005D6993" w:rsidRDefault="0027634D" w:rsidP="00CE0AC1">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Propósito:</w:t>
            </w:r>
          </w:p>
        </w:tc>
        <w:tc>
          <w:tcPr>
            <w:tcW w:w="5571" w:type="dxa"/>
          </w:tcPr>
          <w:p w:rsidR="0027634D" w:rsidRPr="005D6993" w:rsidRDefault="0027634D" w:rsidP="00CE0AC1">
            <w:pPr>
              <w:pStyle w:val="Textoindependiente"/>
              <w:spacing w:before="60" w:after="60"/>
              <w:rPr>
                <w:rFonts w:ascii="Verdana" w:hAnsi="Verdana" w:cs="Arial"/>
                <w:color w:val="000000" w:themeColor="text1"/>
                <w:sz w:val="20"/>
              </w:rPr>
            </w:pPr>
          </w:p>
        </w:tc>
      </w:tr>
      <w:tr w:rsidR="0027634D" w:rsidRPr="00397D2D" w:rsidTr="00CE0AC1">
        <w:trPr>
          <w:cantSplit/>
          <w:trHeight w:val="220"/>
        </w:trPr>
        <w:tc>
          <w:tcPr>
            <w:tcW w:w="1800" w:type="dxa"/>
          </w:tcPr>
          <w:p w:rsidR="0027634D" w:rsidRPr="005D6993" w:rsidRDefault="0027634D" w:rsidP="00CE0AC1">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Caso de uso asociado:</w:t>
            </w:r>
          </w:p>
        </w:tc>
        <w:tc>
          <w:tcPr>
            <w:tcW w:w="5571" w:type="dxa"/>
          </w:tcPr>
          <w:p w:rsidR="0027634D" w:rsidRPr="005D6993" w:rsidRDefault="0027634D" w:rsidP="00CE0AC1">
            <w:pPr>
              <w:pStyle w:val="Textoindependiente"/>
              <w:spacing w:before="60" w:after="60"/>
              <w:rPr>
                <w:rFonts w:ascii="Verdana" w:hAnsi="Verdana" w:cs="Arial"/>
                <w:color w:val="000000" w:themeColor="text1"/>
                <w:sz w:val="20"/>
              </w:rPr>
            </w:pPr>
          </w:p>
        </w:tc>
      </w:tr>
      <w:tr w:rsidR="0027634D" w:rsidRPr="00397D2D" w:rsidTr="00CE0AC1">
        <w:trPr>
          <w:cantSplit/>
          <w:trHeight w:val="188"/>
        </w:trPr>
        <w:tc>
          <w:tcPr>
            <w:tcW w:w="1800" w:type="dxa"/>
          </w:tcPr>
          <w:p w:rsidR="0027634D" w:rsidRPr="005D6993" w:rsidRDefault="0027634D" w:rsidP="00CE0AC1">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Resumen:</w:t>
            </w:r>
          </w:p>
        </w:tc>
        <w:tc>
          <w:tcPr>
            <w:tcW w:w="5571" w:type="dxa"/>
          </w:tcPr>
          <w:p w:rsidR="0027634D" w:rsidRPr="005D6993" w:rsidRDefault="0027634D" w:rsidP="00CE0AC1">
            <w:pPr>
              <w:pStyle w:val="Textoindependiente"/>
              <w:spacing w:before="60" w:after="60"/>
              <w:jc w:val="both"/>
              <w:rPr>
                <w:rFonts w:ascii="Verdana" w:hAnsi="Verdana" w:cs="Arial"/>
                <w:color w:val="000000" w:themeColor="text1"/>
                <w:sz w:val="20"/>
              </w:rPr>
            </w:pPr>
          </w:p>
        </w:tc>
      </w:tr>
      <w:tr w:rsidR="0027634D" w:rsidRPr="00397D2D" w:rsidTr="00CE0AC1">
        <w:trPr>
          <w:cantSplit/>
          <w:trHeight w:val="166"/>
        </w:trPr>
        <w:tc>
          <w:tcPr>
            <w:tcW w:w="1800" w:type="dxa"/>
          </w:tcPr>
          <w:p w:rsidR="0027634D" w:rsidRPr="005D6993" w:rsidRDefault="0027634D" w:rsidP="00CE0AC1">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Clasificación</w:t>
            </w:r>
          </w:p>
        </w:tc>
        <w:tc>
          <w:tcPr>
            <w:tcW w:w="5571" w:type="dxa"/>
          </w:tcPr>
          <w:p w:rsidR="0027634D" w:rsidRPr="005D6993" w:rsidRDefault="0027634D" w:rsidP="00CE0AC1">
            <w:pPr>
              <w:pStyle w:val="Textoindependiente"/>
              <w:spacing w:before="60" w:after="60"/>
              <w:rPr>
                <w:rFonts w:ascii="Verdana" w:hAnsi="Verdana" w:cs="Arial"/>
                <w:color w:val="000000" w:themeColor="text1"/>
                <w:sz w:val="20"/>
              </w:rPr>
            </w:pPr>
          </w:p>
        </w:tc>
      </w:tr>
      <w:tr w:rsidR="0027634D" w:rsidRPr="00397D2D" w:rsidTr="00CE0AC1">
        <w:trPr>
          <w:cantSplit/>
          <w:trHeight w:val="166"/>
        </w:trPr>
        <w:tc>
          <w:tcPr>
            <w:tcW w:w="1800" w:type="dxa"/>
          </w:tcPr>
          <w:p w:rsidR="0027634D" w:rsidRPr="005D6993" w:rsidRDefault="0027634D" w:rsidP="00CE0AC1">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 xml:space="preserve"> Requisitos</w:t>
            </w:r>
          </w:p>
        </w:tc>
        <w:tc>
          <w:tcPr>
            <w:tcW w:w="5571" w:type="dxa"/>
          </w:tcPr>
          <w:p w:rsidR="0027634D" w:rsidRPr="005D6993" w:rsidRDefault="0027634D" w:rsidP="00CE0AC1">
            <w:pPr>
              <w:pStyle w:val="Textoindependiente"/>
              <w:spacing w:before="60" w:after="60"/>
              <w:rPr>
                <w:rFonts w:ascii="Verdana" w:hAnsi="Verdana" w:cs="Arial"/>
                <w:color w:val="000000" w:themeColor="text1"/>
                <w:sz w:val="20"/>
              </w:rPr>
            </w:pPr>
          </w:p>
        </w:tc>
      </w:tr>
    </w:tbl>
    <w:p w:rsidR="0027634D" w:rsidRDefault="0027634D" w:rsidP="00047573">
      <w:pPr>
        <w:pStyle w:val="Textoindependiente"/>
        <w:tabs>
          <w:tab w:val="left" w:pos="90"/>
        </w:tabs>
        <w:ind w:left="708"/>
        <w:jc w:val="both"/>
        <w:rPr>
          <w:rFonts w:ascii="Verdana" w:hAnsi="Verdana"/>
          <w:color w:val="FF0000"/>
          <w:sz w:val="20"/>
          <w:lang w:val="es-ES_tradnl"/>
        </w:rPr>
      </w:pPr>
    </w:p>
    <w:p w:rsidR="0027634D" w:rsidRDefault="0027634D" w:rsidP="00047573">
      <w:pPr>
        <w:pStyle w:val="Textoindependiente"/>
        <w:tabs>
          <w:tab w:val="left" w:pos="90"/>
        </w:tabs>
        <w:ind w:left="708"/>
        <w:jc w:val="both"/>
        <w:rPr>
          <w:rFonts w:ascii="Verdana" w:hAnsi="Verdana"/>
          <w:color w:val="FF0000"/>
          <w:sz w:val="20"/>
          <w:lang w:val="es-ES_tradnl"/>
        </w:rPr>
      </w:pPr>
    </w:p>
    <w:tbl>
      <w:tblPr>
        <w:tblW w:w="0" w:type="auto"/>
        <w:tblInd w:w="1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5571"/>
      </w:tblGrid>
      <w:tr w:rsidR="0027634D" w:rsidRPr="00397D2D" w:rsidTr="00CE0AC1">
        <w:trPr>
          <w:cantSplit/>
        </w:trPr>
        <w:tc>
          <w:tcPr>
            <w:tcW w:w="1800" w:type="dxa"/>
            <w:shd w:val="clear" w:color="auto" w:fill="C0C0C0"/>
          </w:tcPr>
          <w:p w:rsidR="0027634D" w:rsidRPr="005D6993" w:rsidRDefault="0027634D" w:rsidP="00CE0AC1">
            <w:pPr>
              <w:rPr>
                <w:rFonts w:ascii="Verdana" w:hAnsi="Verdana"/>
                <w:b/>
                <w:color w:val="000000" w:themeColor="text1"/>
              </w:rPr>
            </w:pPr>
            <w:r w:rsidRPr="005D6993">
              <w:rPr>
                <w:rFonts w:ascii="Verdana" w:hAnsi="Verdana"/>
                <w:b/>
                <w:color w:val="000000" w:themeColor="text1"/>
              </w:rPr>
              <w:t>Caso de uso:</w:t>
            </w:r>
          </w:p>
        </w:tc>
        <w:tc>
          <w:tcPr>
            <w:tcW w:w="5571" w:type="dxa"/>
            <w:shd w:val="clear" w:color="auto" w:fill="C0C0C0"/>
            <w:vAlign w:val="center"/>
          </w:tcPr>
          <w:p w:rsidR="0027634D" w:rsidRPr="005D6993" w:rsidRDefault="00F517D9" w:rsidP="00CE0AC1">
            <w:pPr>
              <w:rPr>
                <w:rFonts w:ascii="Verdana" w:hAnsi="Verdana"/>
                <w:b/>
                <w:color w:val="000000" w:themeColor="text1"/>
              </w:rPr>
            </w:pPr>
            <w:r w:rsidRPr="000611A2">
              <w:rPr>
                <w:rFonts w:ascii="Verdana" w:hAnsi="Verdana" w:cs="Arial"/>
                <w:i/>
                <w:iCs/>
                <w:color w:val="000000" w:themeColor="text1"/>
              </w:rPr>
              <w:t>CUS06 Registrar cotizaciones de los proveedores</w:t>
            </w:r>
            <w:r w:rsidRPr="005D6993">
              <w:rPr>
                <w:rFonts w:ascii="Verdana" w:hAnsi="Verdana"/>
                <w:b/>
                <w:color w:val="000000" w:themeColor="text1"/>
              </w:rPr>
              <w:t xml:space="preserve"> </w:t>
            </w:r>
          </w:p>
        </w:tc>
      </w:tr>
      <w:tr w:rsidR="0027634D" w:rsidRPr="00397D2D" w:rsidTr="00CE0AC1">
        <w:trPr>
          <w:cantSplit/>
        </w:trPr>
        <w:tc>
          <w:tcPr>
            <w:tcW w:w="1800" w:type="dxa"/>
          </w:tcPr>
          <w:p w:rsidR="0027634D" w:rsidRPr="005D6993" w:rsidRDefault="0027634D" w:rsidP="00CE0AC1">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Actor(es):</w:t>
            </w:r>
          </w:p>
        </w:tc>
        <w:tc>
          <w:tcPr>
            <w:tcW w:w="5571" w:type="dxa"/>
          </w:tcPr>
          <w:p w:rsidR="0027634D" w:rsidRPr="005D6993" w:rsidRDefault="0027634D" w:rsidP="00CE0AC1">
            <w:pPr>
              <w:pStyle w:val="Textoindependiente"/>
              <w:spacing w:before="60" w:after="60"/>
              <w:rPr>
                <w:rFonts w:ascii="Verdana" w:hAnsi="Verdana" w:cs="Arial"/>
                <w:color w:val="000000" w:themeColor="text1"/>
                <w:sz w:val="20"/>
              </w:rPr>
            </w:pPr>
          </w:p>
        </w:tc>
      </w:tr>
      <w:tr w:rsidR="0027634D" w:rsidRPr="00397D2D" w:rsidTr="00CE0AC1">
        <w:trPr>
          <w:cantSplit/>
          <w:trHeight w:val="220"/>
        </w:trPr>
        <w:tc>
          <w:tcPr>
            <w:tcW w:w="1800" w:type="dxa"/>
          </w:tcPr>
          <w:p w:rsidR="0027634D" w:rsidRPr="005D6993" w:rsidRDefault="0027634D" w:rsidP="00CE0AC1">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Propósito:</w:t>
            </w:r>
          </w:p>
        </w:tc>
        <w:tc>
          <w:tcPr>
            <w:tcW w:w="5571" w:type="dxa"/>
          </w:tcPr>
          <w:p w:rsidR="0027634D" w:rsidRPr="005D6993" w:rsidRDefault="0027634D" w:rsidP="00CE0AC1">
            <w:pPr>
              <w:pStyle w:val="Textoindependiente"/>
              <w:spacing w:before="60" w:after="60"/>
              <w:rPr>
                <w:rFonts w:ascii="Verdana" w:hAnsi="Verdana" w:cs="Arial"/>
                <w:color w:val="000000" w:themeColor="text1"/>
                <w:sz w:val="20"/>
              </w:rPr>
            </w:pPr>
          </w:p>
        </w:tc>
      </w:tr>
      <w:tr w:rsidR="0027634D" w:rsidRPr="00397D2D" w:rsidTr="00CE0AC1">
        <w:trPr>
          <w:cantSplit/>
          <w:trHeight w:val="220"/>
        </w:trPr>
        <w:tc>
          <w:tcPr>
            <w:tcW w:w="1800" w:type="dxa"/>
          </w:tcPr>
          <w:p w:rsidR="0027634D" w:rsidRPr="005D6993" w:rsidRDefault="0027634D" w:rsidP="00CE0AC1">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Caso de uso asociado:</w:t>
            </w:r>
          </w:p>
        </w:tc>
        <w:tc>
          <w:tcPr>
            <w:tcW w:w="5571" w:type="dxa"/>
          </w:tcPr>
          <w:p w:rsidR="0027634D" w:rsidRPr="005D6993" w:rsidRDefault="0027634D" w:rsidP="00CE0AC1">
            <w:pPr>
              <w:pStyle w:val="Textoindependiente"/>
              <w:spacing w:before="60" w:after="60"/>
              <w:rPr>
                <w:rFonts w:ascii="Verdana" w:hAnsi="Verdana" w:cs="Arial"/>
                <w:color w:val="000000" w:themeColor="text1"/>
                <w:sz w:val="20"/>
              </w:rPr>
            </w:pPr>
          </w:p>
        </w:tc>
      </w:tr>
      <w:tr w:rsidR="0027634D" w:rsidRPr="00397D2D" w:rsidTr="00CE0AC1">
        <w:trPr>
          <w:cantSplit/>
          <w:trHeight w:val="188"/>
        </w:trPr>
        <w:tc>
          <w:tcPr>
            <w:tcW w:w="1800" w:type="dxa"/>
          </w:tcPr>
          <w:p w:rsidR="0027634D" w:rsidRPr="005D6993" w:rsidRDefault="0027634D" w:rsidP="00CE0AC1">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Resumen:</w:t>
            </w:r>
          </w:p>
        </w:tc>
        <w:tc>
          <w:tcPr>
            <w:tcW w:w="5571" w:type="dxa"/>
          </w:tcPr>
          <w:p w:rsidR="0027634D" w:rsidRPr="005D6993" w:rsidRDefault="0027634D" w:rsidP="00CE0AC1">
            <w:pPr>
              <w:pStyle w:val="Textoindependiente"/>
              <w:spacing w:before="60" w:after="60"/>
              <w:jc w:val="both"/>
              <w:rPr>
                <w:rFonts w:ascii="Verdana" w:hAnsi="Verdana" w:cs="Arial"/>
                <w:color w:val="000000" w:themeColor="text1"/>
                <w:sz w:val="20"/>
              </w:rPr>
            </w:pPr>
          </w:p>
        </w:tc>
      </w:tr>
      <w:tr w:rsidR="0027634D" w:rsidRPr="00397D2D" w:rsidTr="00CE0AC1">
        <w:trPr>
          <w:cantSplit/>
          <w:trHeight w:val="166"/>
        </w:trPr>
        <w:tc>
          <w:tcPr>
            <w:tcW w:w="1800" w:type="dxa"/>
          </w:tcPr>
          <w:p w:rsidR="0027634D" w:rsidRPr="005D6993" w:rsidRDefault="0027634D" w:rsidP="00CE0AC1">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Clasificación</w:t>
            </w:r>
          </w:p>
        </w:tc>
        <w:tc>
          <w:tcPr>
            <w:tcW w:w="5571" w:type="dxa"/>
          </w:tcPr>
          <w:p w:rsidR="0027634D" w:rsidRPr="005D6993" w:rsidRDefault="0027634D" w:rsidP="00CE0AC1">
            <w:pPr>
              <w:pStyle w:val="Textoindependiente"/>
              <w:spacing w:before="60" w:after="60"/>
              <w:rPr>
                <w:rFonts w:ascii="Verdana" w:hAnsi="Verdana" w:cs="Arial"/>
                <w:color w:val="000000" w:themeColor="text1"/>
                <w:sz w:val="20"/>
              </w:rPr>
            </w:pPr>
          </w:p>
        </w:tc>
      </w:tr>
      <w:tr w:rsidR="0027634D" w:rsidRPr="00397D2D" w:rsidTr="00CE0AC1">
        <w:trPr>
          <w:cantSplit/>
          <w:trHeight w:val="166"/>
        </w:trPr>
        <w:tc>
          <w:tcPr>
            <w:tcW w:w="1800" w:type="dxa"/>
          </w:tcPr>
          <w:p w:rsidR="0027634D" w:rsidRPr="005D6993" w:rsidRDefault="0027634D" w:rsidP="00CE0AC1">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 xml:space="preserve"> Requisitos</w:t>
            </w:r>
          </w:p>
        </w:tc>
        <w:tc>
          <w:tcPr>
            <w:tcW w:w="5571" w:type="dxa"/>
          </w:tcPr>
          <w:p w:rsidR="0027634D" w:rsidRPr="005D6993" w:rsidRDefault="0027634D" w:rsidP="00CE0AC1">
            <w:pPr>
              <w:pStyle w:val="Textoindependiente"/>
              <w:spacing w:before="60" w:after="60"/>
              <w:rPr>
                <w:rFonts w:ascii="Verdana" w:hAnsi="Verdana" w:cs="Arial"/>
                <w:color w:val="000000" w:themeColor="text1"/>
                <w:sz w:val="20"/>
              </w:rPr>
            </w:pPr>
          </w:p>
        </w:tc>
      </w:tr>
    </w:tbl>
    <w:p w:rsidR="0027634D" w:rsidRDefault="0027634D" w:rsidP="00047573">
      <w:pPr>
        <w:pStyle w:val="Textoindependiente"/>
        <w:tabs>
          <w:tab w:val="left" w:pos="90"/>
        </w:tabs>
        <w:ind w:left="708"/>
        <w:jc w:val="both"/>
        <w:rPr>
          <w:rFonts w:ascii="Verdana" w:hAnsi="Verdana"/>
          <w:color w:val="FF0000"/>
          <w:sz w:val="20"/>
          <w:lang w:val="es-ES_tradnl"/>
        </w:rPr>
      </w:pPr>
    </w:p>
    <w:p w:rsidR="0027634D" w:rsidRDefault="0027634D" w:rsidP="00047573">
      <w:pPr>
        <w:pStyle w:val="Textoindependiente"/>
        <w:tabs>
          <w:tab w:val="left" w:pos="90"/>
        </w:tabs>
        <w:ind w:left="708"/>
        <w:jc w:val="both"/>
        <w:rPr>
          <w:rFonts w:ascii="Verdana" w:hAnsi="Verdana"/>
          <w:color w:val="FF0000"/>
          <w:sz w:val="20"/>
          <w:lang w:val="es-ES_tradnl"/>
        </w:rPr>
      </w:pPr>
    </w:p>
    <w:tbl>
      <w:tblPr>
        <w:tblW w:w="0" w:type="auto"/>
        <w:tblInd w:w="1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5571"/>
      </w:tblGrid>
      <w:tr w:rsidR="0027634D" w:rsidRPr="00397D2D" w:rsidTr="00CE0AC1">
        <w:trPr>
          <w:cantSplit/>
        </w:trPr>
        <w:tc>
          <w:tcPr>
            <w:tcW w:w="1800" w:type="dxa"/>
            <w:shd w:val="clear" w:color="auto" w:fill="C0C0C0"/>
          </w:tcPr>
          <w:p w:rsidR="0027634D" w:rsidRPr="005D6993" w:rsidRDefault="0027634D" w:rsidP="00CE0AC1">
            <w:pPr>
              <w:rPr>
                <w:rFonts w:ascii="Verdana" w:hAnsi="Verdana"/>
                <w:b/>
                <w:color w:val="000000" w:themeColor="text1"/>
              </w:rPr>
            </w:pPr>
            <w:r w:rsidRPr="005D6993">
              <w:rPr>
                <w:rFonts w:ascii="Verdana" w:hAnsi="Verdana"/>
                <w:b/>
                <w:color w:val="000000" w:themeColor="text1"/>
              </w:rPr>
              <w:t>Caso de uso:</w:t>
            </w:r>
          </w:p>
        </w:tc>
        <w:tc>
          <w:tcPr>
            <w:tcW w:w="5571" w:type="dxa"/>
            <w:shd w:val="clear" w:color="auto" w:fill="C0C0C0"/>
            <w:vAlign w:val="center"/>
          </w:tcPr>
          <w:p w:rsidR="0027634D" w:rsidRPr="005D6993" w:rsidRDefault="00F517D9" w:rsidP="00CE0AC1">
            <w:pPr>
              <w:rPr>
                <w:rFonts w:ascii="Verdana" w:hAnsi="Verdana"/>
                <w:b/>
                <w:color w:val="000000" w:themeColor="text1"/>
              </w:rPr>
            </w:pPr>
            <w:r w:rsidRPr="000611A2">
              <w:rPr>
                <w:rFonts w:ascii="Verdana" w:hAnsi="Verdana" w:cs="Arial"/>
                <w:i/>
                <w:iCs/>
                <w:color w:val="000000" w:themeColor="text1"/>
              </w:rPr>
              <w:t>CUS07 Registrar Orden de compra</w:t>
            </w:r>
            <w:r w:rsidRPr="005D6993">
              <w:rPr>
                <w:rFonts w:ascii="Verdana" w:hAnsi="Verdana"/>
                <w:b/>
                <w:color w:val="000000" w:themeColor="text1"/>
              </w:rPr>
              <w:t xml:space="preserve"> </w:t>
            </w:r>
          </w:p>
        </w:tc>
      </w:tr>
      <w:tr w:rsidR="0027634D" w:rsidRPr="00397D2D" w:rsidTr="00CE0AC1">
        <w:trPr>
          <w:cantSplit/>
        </w:trPr>
        <w:tc>
          <w:tcPr>
            <w:tcW w:w="1800" w:type="dxa"/>
          </w:tcPr>
          <w:p w:rsidR="0027634D" w:rsidRPr="005D6993" w:rsidRDefault="0027634D" w:rsidP="00CE0AC1">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Actor(es):</w:t>
            </w:r>
          </w:p>
        </w:tc>
        <w:tc>
          <w:tcPr>
            <w:tcW w:w="5571" w:type="dxa"/>
          </w:tcPr>
          <w:p w:rsidR="0027634D" w:rsidRPr="005D6993" w:rsidRDefault="0027634D" w:rsidP="00CE0AC1">
            <w:pPr>
              <w:pStyle w:val="Textoindependiente"/>
              <w:spacing w:before="60" w:after="60"/>
              <w:rPr>
                <w:rFonts w:ascii="Verdana" w:hAnsi="Verdana" w:cs="Arial"/>
                <w:color w:val="000000" w:themeColor="text1"/>
                <w:sz w:val="20"/>
              </w:rPr>
            </w:pPr>
          </w:p>
        </w:tc>
      </w:tr>
      <w:tr w:rsidR="0027634D" w:rsidRPr="00397D2D" w:rsidTr="00CE0AC1">
        <w:trPr>
          <w:cantSplit/>
          <w:trHeight w:val="220"/>
        </w:trPr>
        <w:tc>
          <w:tcPr>
            <w:tcW w:w="1800" w:type="dxa"/>
          </w:tcPr>
          <w:p w:rsidR="0027634D" w:rsidRPr="005D6993" w:rsidRDefault="0027634D" w:rsidP="00CE0AC1">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Propósito:</w:t>
            </w:r>
          </w:p>
        </w:tc>
        <w:tc>
          <w:tcPr>
            <w:tcW w:w="5571" w:type="dxa"/>
          </w:tcPr>
          <w:p w:rsidR="0027634D" w:rsidRPr="005D6993" w:rsidRDefault="0027634D" w:rsidP="00CE0AC1">
            <w:pPr>
              <w:pStyle w:val="Textoindependiente"/>
              <w:spacing w:before="60" w:after="60"/>
              <w:rPr>
                <w:rFonts w:ascii="Verdana" w:hAnsi="Verdana" w:cs="Arial"/>
                <w:color w:val="000000" w:themeColor="text1"/>
                <w:sz w:val="20"/>
              </w:rPr>
            </w:pPr>
          </w:p>
        </w:tc>
      </w:tr>
      <w:tr w:rsidR="0027634D" w:rsidRPr="00397D2D" w:rsidTr="00CE0AC1">
        <w:trPr>
          <w:cantSplit/>
          <w:trHeight w:val="220"/>
        </w:trPr>
        <w:tc>
          <w:tcPr>
            <w:tcW w:w="1800" w:type="dxa"/>
          </w:tcPr>
          <w:p w:rsidR="0027634D" w:rsidRPr="005D6993" w:rsidRDefault="0027634D" w:rsidP="00CE0AC1">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Caso de uso asociado:</w:t>
            </w:r>
          </w:p>
        </w:tc>
        <w:tc>
          <w:tcPr>
            <w:tcW w:w="5571" w:type="dxa"/>
          </w:tcPr>
          <w:p w:rsidR="0027634D" w:rsidRPr="005D6993" w:rsidRDefault="0027634D" w:rsidP="00CE0AC1">
            <w:pPr>
              <w:pStyle w:val="Textoindependiente"/>
              <w:spacing w:before="60" w:after="60"/>
              <w:rPr>
                <w:rFonts w:ascii="Verdana" w:hAnsi="Verdana" w:cs="Arial"/>
                <w:color w:val="000000" w:themeColor="text1"/>
                <w:sz w:val="20"/>
              </w:rPr>
            </w:pPr>
          </w:p>
        </w:tc>
      </w:tr>
      <w:tr w:rsidR="0027634D" w:rsidRPr="00397D2D" w:rsidTr="00CE0AC1">
        <w:trPr>
          <w:cantSplit/>
          <w:trHeight w:val="188"/>
        </w:trPr>
        <w:tc>
          <w:tcPr>
            <w:tcW w:w="1800" w:type="dxa"/>
          </w:tcPr>
          <w:p w:rsidR="0027634D" w:rsidRPr="005D6993" w:rsidRDefault="0027634D" w:rsidP="00CE0AC1">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Resumen:</w:t>
            </w:r>
          </w:p>
        </w:tc>
        <w:tc>
          <w:tcPr>
            <w:tcW w:w="5571" w:type="dxa"/>
          </w:tcPr>
          <w:p w:rsidR="0027634D" w:rsidRPr="005D6993" w:rsidRDefault="0027634D" w:rsidP="00CE0AC1">
            <w:pPr>
              <w:pStyle w:val="Textoindependiente"/>
              <w:spacing w:before="60" w:after="60"/>
              <w:jc w:val="both"/>
              <w:rPr>
                <w:rFonts w:ascii="Verdana" w:hAnsi="Verdana" w:cs="Arial"/>
                <w:color w:val="000000" w:themeColor="text1"/>
                <w:sz w:val="20"/>
              </w:rPr>
            </w:pPr>
          </w:p>
        </w:tc>
      </w:tr>
      <w:tr w:rsidR="0027634D" w:rsidRPr="00397D2D" w:rsidTr="00CE0AC1">
        <w:trPr>
          <w:cantSplit/>
          <w:trHeight w:val="166"/>
        </w:trPr>
        <w:tc>
          <w:tcPr>
            <w:tcW w:w="1800" w:type="dxa"/>
          </w:tcPr>
          <w:p w:rsidR="0027634D" w:rsidRPr="005D6993" w:rsidRDefault="0027634D" w:rsidP="00CE0AC1">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Clasificación</w:t>
            </w:r>
          </w:p>
        </w:tc>
        <w:tc>
          <w:tcPr>
            <w:tcW w:w="5571" w:type="dxa"/>
          </w:tcPr>
          <w:p w:rsidR="0027634D" w:rsidRPr="005D6993" w:rsidRDefault="0027634D" w:rsidP="00CE0AC1">
            <w:pPr>
              <w:pStyle w:val="Textoindependiente"/>
              <w:spacing w:before="60" w:after="60"/>
              <w:rPr>
                <w:rFonts w:ascii="Verdana" w:hAnsi="Verdana" w:cs="Arial"/>
                <w:color w:val="000000" w:themeColor="text1"/>
                <w:sz w:val="20"/>
              </w:rPr>
            </w:pPr>
          </w:p>
        </w:tc>
      </w:tr>
      <w:tr w:rsidR="0027634D" w:rsidRPr="00397D2D" w:rsidTr="00CE0AC1">
        <w:trPr>
          <w:cantSplit/>
          <w:trHeight w:val="166"/>
        </w:trPr>
        <w:tc>
          <w:tcPr>
            <w:tcW w:w="1800" w:type="dxa"/>
          </w:tcPr>
          <w:p w:rsidR="0027634D" w:rsidRPr="005D6993" w:rsidRDefault="0027634D" w:rsidP="00CE0AC1">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 xml:space="preserve"> Requisitos</w:t>
            </w:r>
          </w:p>
        </w:tc>
        <w:tc>
          <w:tcPr>
            <w:tcW w:w="5571" w:type="dxa"/>
          </w:tcPr>
          <w:p w:rsidR="0027634D" w:rsidRPr="005D6993" w:rsidRDefault="0027634D" w:rsidP="00CE0AC1">
            <w:pPr>
              <w:pStyle w:val="Textoindependiente"/>
              <w:spacing w:before="60" w:after="60"/>
              <w:rPr>
                <w:rFonts w:ascii="Verdana" w:hAnsi="Verdana" w:cs="Arial"/>
                <w:color w:val="000000" w:themeColor="text1"/>
                <w:sz w:val="20"/>
              </w:rPr>
            </w:pPr>
          </w:p>
        </w:tc>
      </w:tr>
    </w:tbl>
    <w:p w:rsidR="0027634D" w:rsidRDefault="0027634D" w:rsidP="00047573">
      <w:pPr>
        <w:pStyle w:val="Textoindependiente"/>
        <w:tabs>
          <w:tab w:val="left" w:pos="90"/>
        </w:tabs>
        <w:ind w:left="708"/>
        <w:jc w:val="both"/>
        <w:rPr>
          <w:rFonts w:ascii="Verdana" w:hAnsi="Verdana"/>
          <w:color w:val="FF0000"/>
          <w:sz w:val="20"/>
          <w:lang w:val="es-ES_tradnl"/>
        </w:rPr>
      </w:pPr>
    </w:p>
    <w:tbl>
      <w:tblPr>
        <w:tblW w:w="0" w:type="auto"/>
        <w:tblInd w:w="1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5571"/>
      </w:tblGrid>
      <w:tr w:rsidR="0027634D" w:rsidRPr="00397D2D" w:rsidTr="00CE0AC1">
        <w:trPr>
          <w:cantSplit/>
        </w:trPr>
        <w:tc>
          <w:tcPr>
            <w:tcW w:w="1800" w:type="dxa"/>
            <w:shd w:val="clear" w:color="auto" w:fill="C0C0C0"/>
          </w:tcPr>
          <w:p w:rsidR="0027634D" w:rsidRPr="005D6993" w:rsidRDefault="0027634D" w:rsidP="00CE0AC1">
            <w:pPr>
              <w:rPr>
                <w:rFonts w:ascii="Verdana" w:hAnsi="Verdana"/>
                <w:b/>
                <w:color w:val="000000" w:themeColor="text1"/>
              </w:rPr>
            </w:pPr>
            <w:r w:rsidRPr="005D6993">
              <w:rPr>
                <w:rFonts w:ascii="Verdana" w:hAnsi="Verdana"/>
                <w:b/>
                <w:color w:val="000000" w:themeColor="text1"/>
              </w:rPr>
              <w:t>Caso de uso:</w:t>
            </w:r>
          </w:p>
        </w:tc>
        <w:tc>
          <w:tcPr>
            <w:tcW w:w="5571" w:type="dxa"/>
            <w:shd w:val="clear" w:color="auto" w:fill="C0C0C0"/>
            <w:vAlign w:val="center"/>
          </w:tcPr>
          <w:p w:rsidR="0027634D" w:rsidRPr="005D6993" w:rsidRDefault="00F517D9" w:rsidP="00CE0AC1">
            <w:pPr>
              <w:rPr>
                <w:rFonts w:ascii="Verdana" w:hAnsi="Verdana"/>
                <w:b/>
                <w:color w:val="000000" w:themeColor="text1"/>
              </w:rPr>
            </w:pPr>
            <w:r w:rsidRPr="000611A2">
              <w:rPr>
                <w:rFonts w:ascii="Verdana" w:hAnsi="Verdana" w:cs="Arial"/>
                <w:i/>
                <w:iCs/>
                <w:color w:val="000000" w:themeColor="text1"/>
              </w:rPr>
              <w:t>CUS08 Registrar Insumos en Almacén</w:t>
            </w:r>
            <w:r w:rsidRPr="005D6993">
              <w:rPr>
                <w:rFonts w:ascii="Verdana" w:hAnsi="Verdana"/>
                <w:b/>
                <w:color w:val="000000" w:themeColor="text1"/>
              </w:rPr>
              <w:t xml:space="preserve"> </w:t>
            </w:r>
          </w:p>
        </w:tc>
      </w:tr>
      <w:tr w:rsidR="0027634D" w:rsidRPr="00397D2D" w:rsidTr="00CE0AC1">
        <w:trPr>
          <w:cantSplit/>
        </w:trPr>
        <w:tc>
          <w:tcPr>
            <w:tcW w:w="1800" w:type="dxa"/>
          </w:tcPr>
          <w:p w:rsidR="0027634D" w:rsidRPr="005D6993" w:rsidRDefault="0027634D" w:rsidP="00CE0AC1">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Actor(es):</w:t>
            </w:r>
          </w:p>
        </w:tc>
        <w:tc>
          <w:tcPr>
            <w:tcW w:w="5571" w:type="dxa"/>
          </w:tcPr>
          <w:p w:rsidR="0027634D" w:rsidRPr="005D6993" w:rsidRDefault="0027634D" w:rsidP="00CE0AC1">
            <w:pPr>
              <w:pStyle w:val="Textoindependiente"/>
              <w:spacing w:before="60" w:after="60"/>
              <w:rPr>
                <w:rFonts w:ascii="Verdana" w:hAnsi="Verdana" w:cs="Arial"/>
                <w:color w:val="000000" w:themeColor="text1"/>
                <w:sz w:val="20"/>
              </w:rPr>
            </w:pPr>
          </w:p>
        </w:tc>
      </w:tr>
      <w:tr w:rsidR="0027634D" w:rsidRPr="00397D2D" w:rsidTr="00CE0AC1">
        <w:trPr>
          <w:cantSplit/>
          <w:trHeight w:val="220"/>
        </w:trPr>
        <w:tc>
          <w:tcPr>
            <w:tcW w:w="1800" w:type="dxa"/>
          </w:tcPr>
          <w:p w:rsidR="0027634D" w:rsidRPr="005D6993" w:rsidRDefault="0027634D" w:rsidP="00CE0AC1">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Propósito:</w:t>
            </w:r>
          </w:p>
        </w:tc>
        <w:tc>
          <w:tcPr>
            <w:tcW w:w="5571" w:type="dxa"/>
          </w:tcPr>
          <w:p w:rsidR="0027634D" w:rsidRPr="005D6993" w:rsidRDefault="0027634D" w:rsidP="00CE0AC1">
            <w:pPr>
              <w:pStyle w:val="Textoindependiente"/>
              <w:spacing w:before="60" w:after="60"/>
              <w:rPr>
                <w:rFonts w:ascii="Verdana" w:hAnsi="Verdana" w:cs="Arial"/>
                <w:color w:val="000000" w:themeColor="text1"/>
                <w:sz w:val="20"/>
              </w:rPr>
            </w:pPr>
          </w:p>
        </w:tc>
      </w:tr>
      <w:tr w:rsidR="0027634D" w:rsidRPr="00397D2D" w:rsidTr="00CE0AC1">
        <w:trPr>
          <w:cantSplit/>
          <w:trHeight w:val="220"/>
        </w:trPr>
        <w:tc>
          <w:tcPr>
            <w:tcW w:w="1800" w:type="dxa"/>
          </w:tcPr>
          <w:p w:rsidR="0027634D" w:rsidRPr="005D6993" w:rsidRDefault="0027634D" w:rsidP="00CE0AC1">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lastRenderedPageBreak/>
              <w:t>Caso de uso asociado:</w:t>
            </w:r>
          </w:p>
        </w:tc>
        <w:tc>
          <w:tcPr>
            <w:tcW w:w="5571" w:type="dxa"/>
          </w:tcPr>
          <w:p w:rsidR="0027634D" w:rsidRPr="005D6993" w:rsidRDefault="0027634D" w:rsidP="00CE0AC1">
            <w:pPr>
              <w:pStyle w:val="Textoindependiente"/>
              <w:spacing w:before="60" w:after="60"/>
              <w:rPr>
                <w:rFonts w:ascii="Verdana" w:hAnsi="Verdana" w:cs="Arial"/>
                <w:color w:val="000000" w:themeColor="text1"/>
                <w:sz w:val="20"/>
              </w:rPr>
            </w:pPr>
          </w:p>
        </w:tc>
      </w:tr>
      <w:tr w:rsidR="0027634D" w:rsidRPr="00397D2D" w:rsidTr="00CE0AC1">
        <w:trPr>
          <w:cantSplit/>
          <w:trHeight w:val="188"/>
        </w:trPr>
        <w:tc>
          <w:tcPr>
            <w:tcW w:w="1800" w:type="dxa"/>
          </w:tcPr>
          <w:p w:rsidR="0027634D" w:rsidRPr="005D6993" w:rsidRDefault="0027634D" w:rsidP="00CE0AC1">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Resumen:</w:t>
            </w:r>
          </w:p>
        </w:tc>
        <w:tc>
          <w:tcPr>
            <w:tcW w:w="5571" w:type="dxa"/>
          </w:tcPr>
          <w:p w:rsidR="0027634D" w:rsidRPr="005D6993" w:rsidRDefault="0027634D" w:rsidP="00CE0AC1">
            <w:pPr>
              <w:pStyle w:val="Textoindependiente"/>
              <w:spacing w:before="60" w:after="60"/>
              <w:jc w:val="both"/>
              <w:rPr>
                <w:rFonts w:ascii="Verdana" w:hAnsi="Verdana" w:cs="Arial"/>
                <w:color w:val="000000" w:themeColor="text1"/>
                <w:sz w:val="20"/>
              </w:rPr>
            </w:pPr>
          </w:p>
        </w:tc>
      </w:tr>
      <w:tr w:rsidR="0027634D" w:rsidRPr="00397D2D" w:rsidTr="00CE0AC1">
        <w:trPr>
          <w:cantSplit/>
          <w:trHeight w:val="166"/>
        </w:trPr>
        <w:tc>
          <w:tcPr>
            <w:tcW w:w="1800" w:type="dxa"/>
          </w:tcPr>
          <w:p w:rsidR="0027634D" w:rsidRPr="005D6993" w:rsidRDefault="0027634D" w:rsidP="00CE0AC1">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Clasificación</w:t>
            </w:r>
          </w:p>
        </w:tc>
        <w:tc>
          <w:tcPr>
            <w:tcW w:w="5571" w:type="dxa"/>
          </w:tcPr>
          <w:p w:rsidR="0027634D" w:rsidRPr="005D6993" w:rsidRDefault="0027634D" w:rsidP="00CE0AC1">
            <w:pPr>
              <w:pStyle w:val="Textoindependiente"/>
              <w:spacing w:before="60" w:after="60"/>
              <w:rPr>
                <w:rFonts w:ascii="Verdana" w:hAnsi="Verdana" w:cs="Arial"/>
                <w:color w:val="000000" w:themeColor="text1"/>
                <w:sz w:val="20"/>
              </w:rPr>
            </w:pPr>
          </w:p>
        </w:tc>
      </w:tr>
      <w:tr w:rsidR="0027634D" w:rsidRPr="00397D2D" w:rsidTr="00CE0AC1">
        <w:trPr>
          <w:cantSplit/>
          <w:trHeight w:val="166"/>
        </w:trPr>
        <w:tc>
          <w:tcPr>
            <w:tcW w:w="1800" w:type="dxa"/>
          </w:tcPr>
          <w:p w:rsidR="0027634D" w:rsidRPr="005D6993" w:rsidRDefault="0027634D" w:rsidP="00CE0AC1">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 xml:space="preserve"> Requisitos</w:t>
            </w:r>
          </w:p>
        </w:tc>
        <w:tc>
          <w:tcPr>
            <w:tcW w:w="5571" w:type="dxa"/>
          </w:tcPr>
          <w:p w:rsidR="0027634D" w:rsidRPr="005D6993" w:rsidRDefault="0027634D" w:rsidP="00CE0AC1">
            <w:pPr>
              <w:pStyle w:val="Textoindependiente"/>
              <w:spacing w:before="60" w:after="60"/>
              <w:rPr>
                <w:rFonts w:ascii="Verdana" w:hAnsi="Verdana" w:cs="Arial"/>
                <w:color w:val="000000" w:themeColor="text1"/>
                <w:sz w:val="20"/>
              </w:rPr>
            </w:pPr>
          </w:p>
        </w:tc>
      </w:tr>
    </w:tbl>
    <w:p w:rsidR="0027634D" w:rsidRDefault="0027634D" w:rsidP="00047573">
      <w:pPr>
        <w:pStyle w:val="Textoindependiente"/>
        <w:tabs>
          <w:tab w:val="left" w:pos="90"/>
        </w:tabs>
        <w:ind w:left="708"/>
        <w:jc w:val="both"/>
        <w:rPr>
          <w:rFonts w:ascii="Verdana" w:hAnsi="Verdana"/>
          <w:color w:val="FF0000"/>
          <w:sz w:val="20"/>
          <w:lang w:val="es-ES_tradnl"/>
        </w:rPr>
      </w:pPr>
    </w:p>
    <w:tbl>
      <w:tblPr>
        <w:tblW w:w="0" w:type="auto"/>
        <w:tblInd w:w="1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5571"/>
      </w:tblGrid>
      <w:tr w:rsidR="0027634D" w:rsidRPr="00397D2D" w:rsidTr="00CE0AC1">
        <w:trPr>
          <w:cantSplit/>
        </w:trPr>
        <w:tc>
          <w:tcPr>
            <w:tcW w:w="1800" w:type="dxa"/>
            <w:shd w:val="clear" w:color="auto" w:fill="C0C0C0"/>
          </w:tcPr>
          <w:p w:rsidR="0027634D" w:rsidRPr="005D6993" w:rsidRDefault="0027634D" w:rsidP="00CE0AC1">
            <w:pPr>
              <w:rPr>
                <w:rFonts w:ascii="Verdana" w:hAnsi="Verdana"/>
                <w:b/>
                <w:color w:val="000000" w:themeColor="text1"/>
              </w:rPr>
            </w:pPr>
            <w:r w:rsidRPr="005D6993">
              <w:rPr>
                <w:rFonts w:ascii="Verdana" w:hAnsi="Verdana"/>
                <w:b/>
                <w:color w:val="000000" w:themeColor="text1"/>
              </w:rPr>
              <w:t>Caso de uso:</w:t>
            </w:r>
          </w:p>
        </w:tc>
        <w:tc>
          <w:tcPr>
            <w:tcW w:w="5571" w:type="dxa"/>
            <w:shd w:val="clear" w:color="auto" w:fill="C0C0C0"/>
            <w:vAlign w:val="center"/>
          </w:tcPr>
          <w:p w:rsidR="0027634D" w:rsidRPr="005D6993" w:rsidRDefault="00F517D9" w:rsidP="00CE0AC1">
            <w:pPr>
              <w:rPr>
                <w:rFonts w:ascii="Verdana" w:hAnsi="Verdana"/>
                <w:b/>
                <w:color w:val="000000" w:themeColor="text1"/>
              </w:rPr>
            </w:pPr>
            <w:r w:rsidRPr="000611A2">
              <w:rPr>
                <w:rFonts w:ascii="Verdana" w:hAnsi="Verdana" w:cs="Arial"/>
                <w:i/>
                <w:iCs/>
                <w:color w:val="000000" w:themeColor="text1"/>
              </w:rPr>
              <w:t>CUS09 Registrar Pago de facturas</w:t>
            </w:r>
            <w:r w:rsidRPr="005D6993">
              <w:rPr>
                <w:rFonts w:ascii="Verdana" w:hAnsi="Verdana"/>
                <w:b/>
                <w:color w:val="000000" w:themeColor="text1"/>
              </w:rPr>
              <w:t xml:space="preserve"> </w:t>
            </w:r>
          </w:p>
        </w:tc>
      </w:tr>
      <w:tr w:rsidR="0027634D" w:rsidRPr="00397D2D" w:rsidTr="00CE0AC1">
        <w:trPr>
          <w:cantSplit/>
        </w:trPr>
        <w:tc>
          <w:tcPr>
            <w:tcW w:w="1800" w:type="dxa"/>
          </w:tcPr>
          <w:p w:rsidR="0027634D" w:rsidRPr="005D6993" w:rsidRDefault="0027634D" w:rsidP="00CE0AC1">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Actor(es):</w:t>
            </w:r>
          </w:p>
        </w:tc>
        <w:tc>
          <w:tcPr>
            <w:tcW w:w="5571" w:type="dxa"/>
          </w:tcPr>
          <w:p w:rsidR="0027634D" w:rsidRPr="005D6993" w:rsidRDefault="0027634D" w:rsidP="00CE0AC1">
            <w:pPr>
              <w:pStyle w:val="Textoindependiente"/>
              <w:spacing w:before="60" w:after="60"/>
              <w:rPr>
                <w:rFonts w:ascii="Verdana" w:hAnsi="Verdana" w:cs="Arial"/>
                <w:color w:val="000000" w:themeColor="text1"/>
                <w:sz w:val="20"/>
              </w:rPr>
            </w:pPr>
          </w:p>
        </w:tc>
      </w:tr>
      <w:tr w:rsidR="0027634D" w:rsidRPr="00397D2D" w:rsidTr="00CE0AC1">
        <w:trPr>
          <w:cantSplit/>
          <w:trHeight w:val="220"/>
        </w:trPr>
        <w:tc>
          <w:tcPr>
            <w:tcW w:w="1800" w:type="dxa"/>
          </w:tcPr>
          <w:p w:rsidR="0027634D" w:rsidRPr="005D6993" w:rsidRDefault="0027634D" w:rsidP="00CE0AC1">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Propósito:</w:t>
            </w:r>
          </w:p>
        </w:tc>
        <w:tc>
          <w:tcPr>
            <w:tcW w:w="5571" w:type="dxa"/>
          </w:tcPr>
          <w:p w:rsidR="0027634D" w:rsidRPr="005D6993" w:rsidRDefault="0027634D" w:rsidP="00CE0AC1">
            <w:pPr>
              <w:pStyle w:val="Textoindependiente"/>
              <w:spacing w:before="60" w:after="60"/>
              <w:rPr>
                <w:rFonts w:ascii="Verdana" w:hAnsi="Verdana" w:cs="Arial"/>
                <w:color w:val="000000" w:themeColor="text1"/>
                <w:sz w:val="20"/>
              </w:rPr>
            </w:pPr>
          </w:p>
        </w:tc>
      </w:tr>
      <w:tr w:rsidR="0027634D" w:rsidRPr="00397D2D" w:rsidTr="00CE0AC1">
        <w:trPr>
          <w:cantSplit/>
          <w:trHeight w:val="220"/>
        </w:trPr>
        <w:tc>
          <w:tcPr>
            <w:tcW w:w="1800" w:type="dxa"/>
          </w:tcPr>
          <w:p w:rsidR="0027634D" w:rsidRPr="005D6993" w:rsidRDefault="0027634D" w:rsidP="00CE0AC1">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Caso de uso asociado:</w:t>
            </w:r>
          </w:p>
        </w:tc>
        <w:tc>
          <w:tcPr>
            <w:tcW w:w="5571" w:type="dxa"/>
          </w:tcPr>
          <w:p w:rsidR="0027634D" w:rsidRPr="005D6993" w:rsidRDefault="0027634D" w:rsidP="00CE0AC1">
            <w:pPr>
              <w:pStyle w:val="Textoindependiente"/>
              <w:spacing w:before="60" w:after="60"/>
              <w:rPr>
                <w:rFonts w:ascii="Verdana" w:hAnsi="Verdana" w:cs="Arial"/>
                <w:color w:val="000000" w:themeColor="text1"/>
                <w:sz w:val="20"/>
              </w:rPr>
            </w:pPr>
          </w:p>
        </w:tc>
      </w:tr>
      <w:tr w:rsidR="0027634D" w:rsidRPr="00397D2D" w:rsidTr="00CE0AC1">
        <w:trPr>
          <w:cantSplit/>
          <w:trHeight w:val="188"/>
        </w:trPr>
        <w:tc>
          <w:tcPr>
            <w:tcW w:w="1800" w:type="dxa"/>
          </w:tcPr>
          <w:p w:rsidR="0027634D" w:rsidRPr="005D6993" w:rsidRDefault="0027634D" w:rsidP="00CE0AC1">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Resumen:</w:t>
            </w:r>
          </w:p>
        </w:tc>
        <w:tc>
          <w:tcPr>
            <w:tcW w:w="5571" w:type="dxa"/>
          </w:tcPr>
          <w:p w:rsidR="0027634D" w:rsidRPr="005D6993" w:rsidRDefault="0027634D" w:rsidP="00CE0AC1">
            <w:pPr>
              <w:pStyle w:val="Textoindependiente"/>
              <w:spacing w:before="60" w:after="60"/>
              <w:jc w:val="both"/>
              <w:rPr>
                <w:rFonts w:ascii="Verdana" w:hAnsi="Verdana" w:cs="Arial"/>
                <w:color w:val="000000" w:themeColor="text1"/>
                <w:sz w:val="20"/>
              </w:rPr>
            </w:pPr>
          </w:p>
        </w:tc>
      </w:tr>
      <w:tr w:rsidR="0027634D" w:rsidRPr="00397D2D" w:rsidTr="00CE0AC1">
        <w:trPr>
          <w:cantSplit/>
          <w:trHeight w:val="166"/>
        </w:trPr>
        <w:tc>
          <w:tcPr>
            <w:tcW w:w="1800" w:type="dxa"/>
          </w:tcPr>
          <w:p w:rsidR="0027634D" w:rsidRPr="005D6993" w:rsidRDefault="0027634D" w:rsidP="00CE0AC1">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Clasificación</w:t>
            </w:r>
          </w:p>
        </w:tc>
        <w:tc>
          <w:tcPr>
            <w:tcW w:w="5571" w:type="dxa"/>
          </w:tcPr>
          <w:p w:rsidR="0027634D" w:rsidRPr="005D6993" w:rsidRDefault="0027634D" w:rsidP="00CE0AC1">
            <w:pPr>
              <w:pStyle w:val="Textoindependiente"/>
              <w:spacing w:before="60" w:after="60"/>
              <w:rPr>
                <w:rFonts w:ascii="Verdana" w:hAnsi="Verdana" w:cs="Arial"/>
                <w:color w:val="000000" w:themeColor="text1"/>
                <w:sz w:val="20"/>
              </w:rPr>
            </w:pPr>
          </w:p>
        </w:tc>
      </w:tr>
      <w:tr w:rsidR="0027634D" w:rsidRPr="00397D2D" w:rsidTr="00CE0AC1">
        <w:trPr>
          <w:cantSplit/>
          <w:trHeight w:val="166"/>
        </w:trPr>
        <w:tc>
          <w:tcPr>
            <w:tcW w:w="1800" w:type="dxa"/>
          </w:tcPr>
          <w:p w:rsidR="0027634D" w:rsidRPr="005D6993" w:rsidRDefault="0027634D" w:rsidP="00CE0AC1">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 xml:space="preserve"> Requisitos</w:t>
            </w:r>
          </w:p>
        </w:tc>
        <w:tc>
          <w:tcPr>
            <w:tcW w:w="5571" w:type="dxa"/>
          </w:tcPr>
          <w:p w:rsidR="0027634D" w:rsidRPr="005D6993" w:rsidRDefault="0027634D" w:rsidP="00CE0AC1">
            <w:pPr>
              <w:pStyle w:val="Textoindependiente"/>
              <w:spacing w:before="60" w:after="60"/>
              <w:rPr>
                <w:rFonts w:ascii="Verdana" w:hAnsi="Verdana" w:cs="Arial"/>
                <w:color w:val="000000" w:themeColor="text1"/>
                <w:sz w:val="20"/>
              </w:rPr>
            </w:pPr>
          </w:p>
        </w:tc>
      </w:tr>
    </w:tbl>
    <w:p w:rsidR="00F517D9" w:rsidRDefault="00F517D9" w:rsidP="00047573">
      <w:pPr>
        <w:pStyle w:val="Textoindependiente"/>
        <w:tabs>
          <w:tab w:val="left" w:pos="90"/>
        </w:tabs>
        <w:ind w:left="708"/>
        <w:jc w:val="both"/>
        <w:rPr>
          <w:rFonts w:ascii="Verdana" w:hAnsi="Verdana"/>
          <w:color w:val="FF0000"/>
          <w:sz w:val="20"/>
          <w:lang w:val="es-ES_tradnl"/>
        </w:rPr>
      </w:pPr>
    </w:p>
    <w:tbl>
      <w:tblPr>
        <w:tblW w:w="0" w:type="auto"/>
        <w:tblInd w:w="1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5571"/>
      </w:tblGrid>
      <w:tr w:rsidR="00F517D9" w:rsidRPr="00397D2D" w:rsidTr="00F517D9">
        <w:trPr>
          <w:cantSplit/>
        </w:trPr>
        <w:tc>
          <w:tcPr>
            <w:tcW w:w="1800" w:type="dxa"/>
            <w:shd w:val="clear" w:color="auto" w:fill="C0C0C0"/>
          </w:tcPr>
          <w:p w:rsidR="00F517D9" w:rsidRPr="005D6993" w:rsidRDefault="00F517D9" w:rsidP="00F517D9">
            <w:pPr>
              <w:rPr>
                <w:rFonts w:ascii="Verdana" w:hAnsi="Verdana"/>
                <w:b/>
                <w:color w:val="000000" w:themeColor="text1"/>
              </w:rPr>
            </w:pPr>
            <w:r>
              <w:rPr>
                <w:rFonts w:ascii="Verdana" w:hAnsi="Verdana"/>
                <w:color w:val="FF0000"/>
                <w:lang w:val="es-ES_tradnl"/>
              </w:rPr>
              <w:br w:type="page"/>
            </w:r>
            <w:r w:rsidRPr="005D6993">
              <w:rPr>
                <w:rFonts w:ascii="Verdana" w:hAnsi="Verdana"/>
                <w:b/>
                <w:color w:val="000000" w:themeColor="text1"/>
              </w:rPr>
              <w:t>Caso de uso:</w:t>
            </w:r>
          </w:p>
        </w:tc>
        <w:tc>
          <w:tcPr>
            <w:tcW w:w="5571" w:type="dxa"/>
            <w:shd w:val="clear" w:color="auto" w:fill="C0C0C0"/>
            <w:vAlign w:val="center"/>
          </w:tcPr>
          <w:p w:rsidR="00F517D9" w:rsidRPr="005D6993" w:rsidRDefault="00F517D9" w:rsidP="00F517D9">
            <w:pPr>
              <w:rPr>
                <w:rFonts w:ascii="Verdana" w:hAnsi="Verdana"/>
                <w:b/>
                <w:color w:val="000000" w:themeColor="text1"/>
              </w:rPr>
            </w:pPr>
            <w:r w:rsidRPr="00F517D9">
              <w:rPr>
                <w:rFonts w:ascii="Verdana" w:hAnsi="Verdana"/>
                <w:b/>
                <w:color w:val="000000" w:themeColor="text1"/>
              </w:rPr>
              <w:t>CUS10 –Buscar Productos</w:t>
            </w:r>
          </w:p>
        </w:tc>
      </w:tr>
      <w:tr w:rsidR="00F517D9" w:rsidRPr="00397D2D" w:rsidTr="00F517D9">
        <w:trPr>
          <w:cantSplit/>
        </w:trPr>
        <w:tc>
          <w:tcPr>
            <w:tcW w:w="1800" w:type="dxa"/>
          </w:tcPr>
          <w:p w:rsidR="00F517D9" w:rsidRPr="005D6993" w:rsidRDefault="00F517D9" w:rsidP="00F517D9">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Actor(es):</w:t>
            </w:r>
          </w:p>
        </w:tc>
        <w:tc>
          <w:tcPr>
            <w:tcW w:w="5571" w:type="dxa"/>
          </w:tcPr>
          <w:p w:rsidR="00F517D9" w:rsidRPr="005D6993" w:rsidRDefault="00F517D9" w:rsidP="00F517D9">
            <w:pPr>
              <w:pStyle w:val="Textoindependiente"/>
              <w:spacing w:before="60" w:after="60"/>
              <w:rPr>
                <w:rFonts w:ascii="Verdana" w:hAnsi="Verdana" w:cs="Arial"/>
                <w:color w:val="000000" w:themeColor="text1"/>
                <w:sz w:val="20"/>
              </w:rPr>
            </w:pPr>
          </w:p>
        </w:tc>
      </w:tr>
      <w:tr w:rsidR="00F517D9" w:rsidRPr="00397D2D" w:rsidTr="00F517D9">
        <w:trPr>
          <w:cantSplit/>
          <w:trHeight w:val="220"/>
        </w:trPr>
        <w:tc>
          <w:tcPr>
            <w:tcW w:w="1800" w:type="dxa"/>
          </w:tcPr>
          <w:p w:rsidR="00F517D9" w:rsidRPr="005D6993" w:rsidRDefault="00F517D9" w:rsidP="00F517D9">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Propósito:</w:t>
            </w:r>
          </w:p>
        </w:tc>
        <w:tc>
          <w:tcPr>
            <w:tcW w:w="5571" w:type="dxa"/>
          </w:tcPr>
          <w:p w:rsidR="00F517D9" w:rsidRPr="005D6993" w:rsidRDefault="00F517D9" w:rsidP="00F517D9">
            <w:pPr>
              <w:pStyle w:val="Textoindependiente"/>
              <w:spacing w:before="60" w:after="60"/>
              <w:rPr>
                <w:rFonts w:ascii="Verdana" w:hAnsi="Verdana" w:cs="Arial"/>
                <w:color w:val="000000" w:themeColor="text1"/>
                <w:sz w:val="20"/>
              </w:rPr>
            </w:pPr>
          </w:p>
        </w:tc>
      </w:tr>
      <w:tr w:rsidR="00F517D9" w:rsidRPr="00397D2D" w:rsidTr="00F517D9">
        <w:trPr>
          <w:cantSplit/>
          <w:trHeight w:val="220"/>
        </w:trPr>
        <w:tc>
          <w:tcPr>
            <w:tcW w:w="1800" w:type="dxa"/>
          </w:tcPr>
          <w:p w:rsidR="00F517D9" w:rsidRPr="005D6993" w:rsidRDefault="00F517D9" w:rsidP="00F517D9">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Caso de uso asociado:</w:t>
            </w:r>
          </w:p>
        </w:tc>
        <w:tc>
          <w:tcPr>
            <w:tcW w:w="5571" w:type="dxa"/>
          </w:tcPr>
          <w:p w:rsidR="00F517D9" w:rsidRPr="005D6993" w:rsidRDefault="00F517D9" w:rsidP="00F517D9">
            <w:pPr>
              <w:pStyle w:val="Textoindependiente"/>
              <w:spacing w:before="60" w:after="60"/>
              <w:rPr>
                <w:rFonts w:ascii="Verdana" w:hAnsi="Verdana" w:cs="Arial"/>
                <w:color w:val="000000" w:themeColor="text1"/>
                <w:sz w:val="20"/>
              </w:rPr>
            </w:pPr>
          </w:p>
        </w:tc>
      </w:tr>
      <w:tr w:rsidR="00F517D9" w:rsidRPr="00397D2D" w:rsidTr="00F517D9">
        <w:trPr>
          <w:cantSplit/>
          <w:trHeight w:val="188"/>
        </w:trPr>
        <w:tc>
          <w:tcPr>
            <w:tcW w:w="1800" w:type="dxa"/>
          </w:tcPr>
          <w:p w:rsidR="00F517D9" w:rsidRPr="005D6993" w:rsidRDefault="00F517D9" w:rsidP="00F517D9">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Resumen:</w:t>
            </w:r>
          </w:p>
        </w:tc>
        <w:tc>
          <w:tcPr>
            <w:tcW w:w="5571" w:type="dxa"/>
          </w:tcPr>
          <w:p w:rsidR="00F517D9" w:rsidRPr="005D6993" w:rsidRDefault="00F517D9" w:rsidP="00F517D9">
            <w:pPr>
              <w:pStyle w:val="Textoindependiente"/>
              <w:spacing w:before="60" w:after="60"/>
              <w:jc w:val="both"/>
              <w:rPr>
                <w:rFonts w:ascii="Verdana" w:hAnsi="Verdana" w:cs="Arial"/>
                <w:color w:val="000000" w:themeColor="text1"/>
                <w:sz w:val="20"/>
              </w:rPr>
            </w:pPr>
          </w:p>
        </w:tc>
      </w:tr>
      <w:tr w:rsidR="00F517D9" w:rsidRPr="00397D2D" w:rsidTr="00F517D9">
        <w:trPr>
          <w:cantSplit/>
          <w:trHeight w:val="166"/>
        </w:trPr>
        <w:tc>
          <w:tcPr>
            <w:tcW w:w="1800" w:type="dxa"/>
          </w:tcPr>
          <w:p w:rsidR="00F517D9" w:rsidRPr="005D6993" w:rsidRDefault="00F517D9" w:rsidP="00F517D9">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Clasificación</w:t>
            </w:r>
          </w:p>
        </w:tc>
        <w:tc>
          <w:tcPr>
            <w:tcW w:w="5571" w:type="dxa"/>
          </w:tcPr>
          <w:p w:rsidR="00F517D9" w:rsidRPr="005D6993" w:rsidRDefault="00F517D9" w:rsidP="00F517D9">
            <w:pPr>
              <w:pStyle w:val="Textoindependiente"/>
              <w:spacing w:before="60" w:after="60"/>
              <w:rPr>
                <w:rFonts w:ascii="Verdana" w:hAnsi="Verdana" w:cs="Arial"/>
                <w:color w:val="000000" w:themeColor="text1"/>
                <w:sz w:val="20"/>
              </w:rPr>
            </w:pPr>
          </w:p>
        </w:tc>
      </w:tr>
      <w:tr w:rsidR="00F517D9" w:rsidRPr="00397D2D" w:rsidTr="00F517D9">
        <w:trPr>
          <w:cantSplit/>
          <w:trHeight w:val="166"/>
        </w:trPr>
        <w:tc>
          <w:tcPr>
            <w:tcW w:w="1800" w:type="dxa"/>
          </w:tcPr>
          <w:p w:rsidR="00F517D9" w:rsidRPr="005D6993" w:rsidRDefault="00F517D9" w:rsidP="00F517D9">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 xml:space="preserve"> Requisitos</w:t>
            </w:r>
          </w:p>
        </w:tc>
        <w:tc>
          <w:tcPr>
            <w:tcW w:w="5571" w:type="dxa"/>
          </w:tcPr>
          <w:p w:rsidR="00F517D9" w:rsidRPr="005D6993" w:rsidRDefault="00F517D9" w:rsidP="00F517D9">
            <w:pPr>
              <w:pStyle w:val="Textoindependiente"/>
              <w:spacing w:before="60" w:after="60"/>
              <w:rPr>
                <w:rFonts w:ascii="Verdana" w:hAnsi="Verdana" w:cs="Arial"/>
                <w:color w:val="000000" w:themeColor="text1"/>
                <w:sz w:val="20"/>
              </w:rPr>
            </w:pPr>
          </w:p>
        </w:tc>
      </w:tr>
    </w:tbl>
    <w:p w:rsidR="00F517D9" w:rsidRDefault="00F517D9">
      <w:pPr>
        <w:rPr>
          <w:rFonts w:ascii="Verdana" w:hAnsi="Verdana"/>
          <w:color w:val="FF0000"/>
          <w:lang w:val="es-ES_tradnl"/>
        </w:rPr>
      </w:pPr>
    </w:p>
    <w:tbl>
      <w:tblPr>
        <w:tblW w:w="0" w:type="auto"/>
        <w:tblInd w:w="1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5571"/>
      </w:tblGrid>
      <w:tr w:rsidR="00F517D9" w:rsidRPr="00397D2D" w:rsidTr="00F517D9">
        <w:trPr>
          <w:cantSplit/>
        </w:trPr>
        <w:tc>
          <w:tcPr>
            <w:tcW w:w="1800" w:type="dxa"/>
            <w:shd w:val="clear" w:color="auto" w:fill="C0C0C0"/>
          </w:tcPr>
          <w:p w:rsidR="00F517D9" w:rsidRPr="005D6993" w:rsidRDefault="00F517D9" w:rsidP="00F517D9">
            <w:pPr>
              <w:rPr>
                <w:rFonts w:ascii="Verdana" w:hAnsi="Verdana"/>
                <w:b/>
                <w:color w:val="000000" w:themeColor="text1"/>
              </w:rPr>
            </w:pPr>
            <w:r>
              <w:rPr>
                <w:rFonts w:ascii="Verdana" w:hAnsi="Verdana"/>
                <w:color w:val="FF0000"/>
                <w:lang w:val="es-ES_tradnl"/>
              </w:rPr>
              <w:br w:type="page"/>
            </w:r>
            <w:r w:rsidRPr="005D6993">
              <w:rPr>
                <w:rFonts w:ascii="Verdana" w:hAnsi="Verdana"/>
                <w:b/>
                <w:color w:val="000000" w:themeColor="text1"/>
              </w:rPr>
              <w:t>Caso de uso:</w:t>
            </w:r>
          </w:p>
        </w:tc>
        <w:tc>
          <w:tcPr>
            <w:tcW w:w="5571" w:type="dxa"/>
            <w:shd w:val="clear" w:color="auto" w:fill="C0C0C0"/>
            <w:vAlign w:val="center"/>
          </w:tcPr>
          <w:p w:rsidR="00F517D9" w:rsidRPr="005D6993" w:rsidRDefault="00F517D9" w:rsidP="00F517D9">
            <w:pPr>
              <w:rPr>
                <w:rFonts w:ascii="Verdana" w:hAnsi="Verdana"/>
                <w:b/>
                <w:color w:val="000000" w:themeColor="text1"/>
              </w:rPr>
            </w:pPr>
            <w:r w:rsidRPr="00F517D9">
              <w:rPr>
                <w:rFonts w:ascii="Verdana" w:hAnsi="Verdana"/>
                <w:b/>
                <w:color w:val="000000" w:themeColor="text1"/>
              </w:rPr>
              <w:t>CUS11 –Buscar Orden de producción</w:t>
            </w:r>
          </w:p>
        </w:tc>
      </w:tr>
      <w:tr w:rsidR="00F517D9" w:rsidRPr="00397D2D" w:rsidTr="00F517D9">
        <w:trPr>
          <w:cantSplit/>
        </w:trPr>
        <w:tc>
          <w:tcPr>
            <w:tcW w:w="1800" w:type="dxa"/>
          </w:tcPr>
          <w:p w:rsidR="00F517D9" w:rsidRPr="005D6993" w:rsidRDefault="00F517D9" w:rsidP="00F517D9">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Actor(es):</w:t>
            </w:r>
          </w:p>
        </w:tc>
        <w:tc>
          <w:tcPr>
            <w:tcW w:w="5571" w:type="dxa"/>
          </w:tcPr>
          <w:p w:rsidR="00F517D9" w:rsidRPr="005D6993" w:rsidRDefault="00F517D9" w:rsidP="00F517D9">
            <w:pPr>
              <w:pStyle w:val="Textoindependiente"/>
              <w:spacing w:before="60" w:after="60"/>
              <w:rPr>
                <w:rFonts w:ascii="Verdana" w:hAnsi="Verdana" w:cs="Arial"/>
                <w:color w:val="000000" w:themeColor="text1"/>
                <w:sz w:val="20"/>
              </w:rPr>
            </w:pPr>
          </w:p>
        </w:tc>
      </w:tr>
      <w:tr w:rsidR="00F517D9" w:rsidRPr="00397D2D" w:rsidTr="00F517D9">
        <w:trPr>
          <w:cantSplit/>
          <w:trHeight w:val="220"/>
        </w:trPr>
        <w:tc>
          <w:tcPr>
            <w:tcW w:w="1800" w:type="dxa"/>
          </w:tcPr>
          <w:p w:rsidR="00F517D9" w:rsidRPr="005D6993" w:rsidRDefault="00F517D9" w:rsidP="00F517D9">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Propósito:</w:t>
            </w:r>
          </w:p>
        </w:tc>
        <w:tc>
          <w:tcPr>
            <w:tcW w:w="5571" w:type="dxa"/>
          </w:tcPr>
          <w:p w:rsidR="00F517D9" w:rsidRPr="005D6993" w:rsidRDefault="00F517D9" w:rsidP="00F517D9">
            <w:pPr>
              <w:pStyle w:val="Textoindependiente"/>
              <w:spacing w:before="60" w:after="60"/>
              <w:rPr>
                <w:rFonts w:ascii="Verdana" w:hAnsi="Verdana" w:cs="Arial"/>
                <w:color w:val="000000" w:themeColor="text1"/>
                <w:sz w:val="20"/>
              </w:rPr>
            </w:pPr>
          </w:p>
        </w:tc>
      </w:tr>
      <w:tr w:rsidR="00F517D9" w:rsidRPr="00397D2D" w:rsidTr="00F517D9">
        <w:trPr>
          <w:cantSplit/>
          <w:trHeight w:val="220"/>
        </w:trPr>
        <w:tc>
          <w:tcPr>
            <w:tcW w:w="1800" w:type="dxa"/>
          </w:tcPr>
          <w:p w:rsidR="00F517D9" w:rsidRPr="005D6993" w:rsidRDefault="00F517D9" w:rsidP="00F517D9">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Caso de uso asociado:</w:t>
            </w:r>
          </w:p>
        </w:tc>
        <w:tc>
          <w:tcPr>
            <w:tcW w:w="5571" w:type="dxa"/>
          </w:tcPr>
          <w:p w:rsidR="00F517D9" w:rsidRPr="005D6993" w:rsidRDefault="00F517D9" w:rsidP="00F517D9">
            <w:pPr>
              <w:pStyle w:val="Textoindependiente"/>
              <w:spacing w:before="60" w:after="60"/>
              <w:rPr>
                <w:rFonts w:ascii="Verdana" w:hAnsi="Verdana" w:cs="Arial"/>
                <w:color w:val="000000" w:themeColor="text1"/>
                <w:sz w:val="20"/>
              </w:rPr>
            </w:pPr>
          </w:p>
        </w:tc>
      </w:tr>
      <w:tr w:rsidR="00F517D9" w:rsidRPr="00397D2D" w:rsidTr="00F517D9">
        <w:trPr>
          <w:cantSplit/>
          <w:trHeight w:val="188"/>
        </w:trPr>
        <w:tc>
          <w:tcPr>
            <w:tcW w:w="1800" w:type="dxa"/>
          </w:tcPr>
          <w:p w:rsidR="00F517D9" w:rsidRPr="005D6993" w:rsidRDefault="00F517D9" w:rsidP="00F517D9">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Resumen:</w:t>
            </w:r>
          </w:p>
        </w:tc>
        <w:tc>
          <w:tcPr>
            <w:tcW w:w="5571" w:type="dxa"/>
          </w:tcPr>
          <w:p w:rsidR="00F517D9" w:rsidRPr="005D6993" w:rsidRDefault="00F517D9" w:rsidP="00F517D9">
            <w:pPr>
              <w:pStyle w:val="Textoindependiente"/>
              <w:spacing w:before="60" w:after="60"/>
              <w:jc w:val="both"/>
              <w:rPr>
                <w:rFonts w:ascii="Verdana" w:hAnsi="Verdana" w:cs="Arial"/>
                <w:color w:val="000000" w:themeColor="text1"/>
                <w:sz w:val="20"/>
              </w:rPr>
            </w:pPr>
          </w:p>
        </w:tc>
      </w:tr>
      <w:tr w:rsidR="00F517D9" w:rsidRPr="00397D2D" w:rsidTr="00F517D9">
        <w:trPr>
          <w:cantSplit/>
          <w:trHeight w:val="166"/>
        </w:trPr>
        <w:tc>
          <w:tcPr>
            <w:tcW w:w="1800" w:type="dxa"/>
          </w:tcPr>
          <w:p w:rsidR="00F517D9" w:rsidRPr="005D6993" w:rsidRDefault="00F517D9" w:rsidP="00F517D9">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Clasificación</w:t>
            </w:r>
          </w:p>
        </w:tc>
        <w:tc>
          <w:tcPr>
            <w:tcW w:w="5571" w:type="dxa"/>
          </w:tcPr>
          <w:p w:rsidR="00F517D9" w:rsidRPr="005D6993" w:rsidRDefault="00F517D9" w:rsidP="00F517D9">
            <w:pPr>
              <w:pStyle w:val="Textoindependiente"/>
              <w:spacing w:before="60" w:after="60"/>
              <w:rPr>
                <w:rFonts w:ascii="Verdana" w:hAnsi="Verdana" w:cs="Arial"/>
                <w:color w:val="000000" w:themeColor="text1"/>
                <w:sz w:val="20"/>
              </w:rPr>
            </w:pPr>
          </w:p>
        </w:tc>
      </w:tr>
      <w:tr w:rsidR="00F517D9" w:rsidRPr="00397D2D" w:rsidTr="00F517D9">
        <w:trPr>
          <w:cantSplit/>
          <w:trHeight w:val="166"/>
        </w:trPr>
        <w:tc>
          <w:tcPr>
            <w:tcW w:w="1800" w:type="dxa"/>
          </w:tcPr>
          <w:p w:rsidR="00F517D9" w:rsidRPr="005D6993" w:rsidRDefault="00F517D9" w:rsidP="00F517D9">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 xml:space="preserve"> Requisitos</w:t>
            </w:r>
          </w:p>
        </w:tc>
        <w:tc>
          <w:tcPr>
            <w:tcW w:w="5571" w:type="dxa"/>
          </w:tcPr>
          <w:p w:rsidR="00F517D9" w:rsidRPr="005D6993" w:rsidRDefault="00F517D9" w:rsidP="00F517D9">
            <w:pPr>
              <w:pStyle w:val="Textoindependiente"/>
              <w:spacing w:before="60" w:after="60"/>
              <w:rPr>
                <w:rFonts w:ascii="Verdana" w:hAnsi="Verdana" w:cs="Arial"/>
                <w:color w:val="000000" w:themeColor="text1"/>
                <w:sz w:val="20"/>
              </w:rPr>
            </w:pPr>
          </w:p>
        </w:tc>
      </w:tr>
    </w:tbl>
    <w:p w:rsidR="00F517D9" w:rsidRDefault="00F517D9">
      <w:pPr>
        <w:rPr>
          <w:rFonts w:ascii="Verdana" w:hAnsi="Verdana"/>
          <w:color w:val="FF0000"/>
          <w:lang w:val="es-ES_tradnl"/>
        </w:rPr>
      </w:pPr>
    </w:p>
    <w:tbl>
      <w:tblPr>
        <w:tblW w:w="0" w:type="auto"/>
        <w:tblInd w:w="1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5571"/>
      </w:tblGrid>
      <w:tr w:rsidR="00F517D9" w:rsidRPr="00397D2D" w:rsidTr="00F517D9">
        <w:trPr>
          <w:cantSplit/>
        </w:trPr>
        <w:tc>
          <w:tcPr>
            <w:tcW w:w="1800" w:type="dxa"/>
            <w:shd w:val="clear" w:color="auto" w:fill="C0C0C0"/>
          </w:tcPr>
          <w:p w:rsidR="00F517D9" w:rsidRPr="005D6993" w:rsidRDefault="00F517D9" w:rsidP="00F517D9">
            <w:pPr>
              <w:rPr>
                <w:rFonts w:ascii="Verdana" w:hAnsi="Verdana"/>
                <w:b/>
                <w:color w:val="000000" w:themeColor="text1"/>
              </w:rPr>
            </w:pPr>
            <w:r>
              <w:rPr>
                <w:rFonts w:ascii="Verdana" w:hAnsi="Verdana"/>
                <w:color w:val="FF0000"/>
                <w:lang w:val="es-ES_tradnl"/>
              </w:rPr>
              <w:br w:type="page"/>
            </w:r>
            <w:r w:rsidRPr="005D6993">
              <w:rPr>
                <w:rFonts w:ascii="Verdana" w:hAnsi="Verdana"/>
                <w:b/>
                <w:color w:val="000000" w:themeColor="text1"/>
              </w:rPr>
              <w:t>Caso de uso:</w:t>
            </w:r>
          </w:p>
        </w:tc>
        <w:tc>
          <w:tcPr>
            <w:tcW w:w="5571" w:type="dxa"/>
            <w:shd w:val="clear" w:color="auto" w:fill="C0C0C0"/>
            <w:vAlign w:val="center"/>
          </w:tcPr>
          <w:p w:rsidR="00F517D9" w:rsidRPr="005D6993" w:rsidRDefault="00F517D9" w:rsidP="00F517D9">
            <w:pPr>
              <w:rPr>
                <w:rFonts w:ascii="Verdana" w:hAnsi="Verdana"/>
                <w:b/>
                <w:color w:val="000000" w:themeColor="text1"/>
              </w:rPr>
            </w:pPr>
            <w:r w:rsidRPr="00F517D9">
              <w:rPr>
                <w:rFonts w:ascii="Verdana" w:hAnsi="Verdana"/>
                <w:b/>
                <w:color w:val="000000" w:themeColor="text1"/>
              </w:rPr>
              <w:t>CUS12 Buscar Solicitud de Insumos</w:t>
            </w:r>
          </w:p>
        </w:tc>
      </w:tr>
      <w:tr w:rsidR="00F517D9" w:rsidRPr="00397D2D" w:rsidTr="00F517D9">
        <w:trPr>
          <w:cantSplit/>
        </w:trPr>
        <w:tc>
          <w:tcPr>
            <w:tcW w:w="1800" w:type="dxa"/>
          </w:tcPr>
          <w:p w:rsidR="00F517D9" w:rsidRPr="005D6993" w:rsidRDefault="00F517D9" w:rsidP="00F517D9">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Actor(es):</w:t>
            </w:r>
          </w:p>
        </w:tc>
        <w:tc>
          <w:tcPr>
            <w:tcW w:w="5571" w:type="dxa"/>
          </w:tcPr>
          <w:p w:rsidR="00F517D9" w:rsidRPr="005D6993" w:rsidRDefault="00F517D9" w:rsidP="00F517D9">
            <w:pPr>
              <w:pStyle w:val="Textoindependiente"/>
              <w:spacing w:before="60" w:after="60"/>
              <w:rPr>
                <w:rFonts w:ascii="Verdana" w:hAnsi="Verdana" w:cs="Arial"/>
                <w:color w:val="000000" w:themeColor="text1"/>
                <w:sz w:val="20"/>
              </w:rPr>
            </w:pPr>
          </w:p>
        </w:tc>
      </w:tr>
      <w:tr w:rsidR="00F517D9" w:rsidRPr="00397D2D" w:rsidTr="00F517D9">
        <w:trPr>
          <w:cantSplit/>
          <w:trHeight w:val="220"/>
        </w:trPr>
        <w:tc>
          <w:tcPr>
            <w:tcW w:w="1800" w:type="dxa"/>
          </w:tcPr>
          <w:p w:rsidR="00F517D9" w:rsidRPr="005D6993" w:rsidRDefault="00F517D9" w:rsidP="00F517D9">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Propósito:</w:t>
            </w:r>
          </w:p>
        </w:tc>
        <w:tc>
          <w:tcPr>
            <w:tcW w:w="5571" w:type="dxa"/>
          </w:tcPr>
          <w:p w:rsidR="00F517D9" w:rsidRPr="005D6993" w:rsidRDefault="00F517D9" w:rsidP="00F517D9">
            <w:pPr>
              <w:pStyle w:val="Textoindependiente"/>
              <w:spacing w:before="60" w:after="60"/>
              <w:rPr>
                <w:rFonts w:ascii="Verdana" w:hAnsi="Verdana" w:cs="Arial"/>
                <w:color w:val="000000" w:themeColor="text1"/>
                <w:sz w:val="20"/>
              </w:rPr>
            </w:pPr>
          </w:p>
        </w:tc>
      </w:tr>
      <w:tr w:rsidR="00F517D9" w:rsidRPr="00397D2D" w:rsidTr="00F517D9">
        <w:trPr>
          <w:cantSplit/>
          <w:trHeight w:val="220"/>
        </w:trPr>
        <w:tc>
          <w:tcPr>
            <w:tcW w:w="1800" w:type="dxa"/>
          </w:tcPr>
          <w:p w:rsidR="00F517D9" w:rsidRPr="005D6993" w:rsidRDefault="00F517D9" w:rsidP="00F517D9">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Caso de uso asociado:</w:t>
            </w:r>
          </w:p>
        </w:tc>
        <w:tc>
          <w:tcPr>
            <w:tcW w:w="5571" w:type="dxa"/>
          </w:tcPr>
          <w:p w:rsidR="00F517D9" w:rsidRPr="005D6993" w:rsidRDefault="00F517D9" w:rsidP="00F517D9">
            <w:pPr>
              <w:pStyle w:val="Textoindependiente"/>
              <w:spacing w:before="60" w:after="60"/>
              <w:rPr>
                <w:rFonts w:ascii="Verdana" w:hAnsi="Verdana" w:cs="Arial"/>
                <w:color w:val="000000" w:themeColor="text1"/>
                <w:sz w:val="20"/>
              </w:rPr>
            </w:pPr>
          </w:p>
        </w:tc>
      </w:tr>
      <w:tr w:rsidR="00F517D9" w:rsidRPr="00397D2D" w:rsidTr="00F517D9">
        <w:trPr>
          <w:cantSplit/>
          <w:trHeight w:val="188"/>
        </w:trPr>
        <w:tc>
          <w:tcPr>
            <w:tcW w:w="1800" w:type="dxa"/>
          </w:tcPr>
          <w:p w:rsidR="00F517D9" w:rsidRPr="005D6993" w:rsidRDefault="00F517D9" w:rsidP="00F517D9">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Resumen:</w:t>
            </w:r>
          </w:p>
        </w:tc>
        <w:tc>
          <w:tcPr>
            <w:tcW w:w="5571" w:type="dxa"/>
          </w:tcPr>
          <w:p w:rsidR="00F517D9" w:rsidRPr="005D6993" w:rsidRDefault="00F517D9" w:rsidP="00F517D9">
            <w:pPr>
              <w:pStyle w:val="Textoindependiente"/>
              <w:spacing w:before="60" w:after="60"/>
              <w:jc w:val="both"/>
              <w:rPr>
                <w:rFonts w:ascii="Verdana" w:hAnsi="Verdana" w:cs="Arial"/>
                <w:color w:val="000000" w:themeColor="text1"/>
                <w:sz w:val="20"/>
              </w:rPr>
            </w:pPr>
          </w:p>
        </w:tc>
      </w:tr>
      <w:tr w:rsidR="00F517D9" w:rsidRPr="00397D2D" w:rsidTr="00F517D9">
        <w:trPr>
          <w:cantSplit/>
          <w:trHeight w:val="166"/>
        </w:trPr>
        <w:tc>
          <w:tcPr>
            <w:tcW w:w="1800" w:type="dxa"/>
          </w:tcPr>
          <w:p w:rsidR="00F517D9" w:rsidRPr="005D6993" w:rsidRDefault="00F517D9" w:rsidP="00F517D9">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Clasificación</w:t>
            </w:r>
          </w:p>
        </w:tc>
        <w:tc>
          <w:tcPr>
            <w:tcW w:w="5571" w:type="dxa"/>
          </w:tcPr>
          <w:p w:rsidR="00F517D9" w:rsidRPr="005D6993" w:rsidRDefault="00F517D9" w:rsidP="00F517D9">
            <w:pPr>
              <w:pStyle w:val="Textoindependiente"/>
              <w:spacing w:before="60" w:after="60"/>
              <w:rPr>
                <w:rFonts w:ascii="Verdana" w:hAnsi="Verdana" w:cs="Arial"/>
                <w:color w:val="000000" w:themeColor="text1"/>
                <w:sz w:val="20"/>
              </w:rPr>
            </w:pPr>
          </w:p>
        </w:tc>
      </w:tr>
      <w:tr w:rsidR="00F517D9" w:rsidRPr="00397D2D" w:rsidTr="00F517D9">
        <w:trPr>
          <w:cantSplit/>
          <w:trHeight w:val="166"/>
        </w:trPr>
        <w:tc>
          <w:tcPr>
            <w:tcW w:w="1800" w:type="dxa"/>
          </w:tcPr>
          <w:p w:rsidR="00F517D9" w:rsidRPr="005D6993" w:rsidRDefault="00F517D9" w:rsidP="00F517D9">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 xml:space="preserve"> Requisitos</w:t>
            </w:r>
          </w:p>
        </w:tc>
        <w:tc>
          <w:tcPr>
            <w:tcW w:w="5571" w:type="dxa"/>
          </w:tcPr>
          <w:p w:rsidR="00F517D9" w:rsidRPr="005D6993" w:rsidRDefault="00F517D9" w:rsidP="00F517D9">
            <w:pPr>
              <w:pStyle w:val="Textoindependiente"/>
              <w:spacing w:before="60" w:after="60"/>
              <w:rPr>
                <w:rFonts w:ascii="Verdana" w:hAnsi="Verdana" w:cs="Arial"/>
                <w:color w:val="000000" w:themeColor="text1"/>
                <w:sz w:val="20"/>
              </w:rPr>
            </w:pPr>
          </w:p>
        </w:tc>
      </w:tr>
    </w:tbl>
    <w:p w:rsidR="00F517D9" w:rsidRDefault="00F517D9">
      <w:pPr>
        <w:rPr>
          <w:rFonts w:ascii="Verdana" w:hAnsi="Verdana"/>
          <w:color w:val="FF0000"/>
          <w:lang w:val="es-ES_tradnl"/>
        </w:rPr>
      </w:pPr>
    </w:p>
    <w:tbl>
      <w:tblPr>
        <w:tblW w:w="0" w:type="auto"/>
        <w:tblInd w:w="1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5571"/>
      </w:tblGrid>
      <w:tr w:rsidR="00F517D9" w:rsidRPr="00397D2D" w:rsidTr="00F517D9">
        <w:trPr>
          <w:cantSplit/>
        </w:trPr>
        <w:tc>
          <w:tcPr>
            <w:tcW w:w="1800" w:type="dxa"/>
            <w:shd w:val="clear" w:color="auto" w:fill="C0C0C0"/>
          </w:tcPr>
          <w:p w:rsidR="00F517D9" w:rsidRPr="005D6993" w:rsidRDefault="00F517D9" w:rsidP="00F517D9">
            <w:pPr>
              <w:rPr>
                <w:rFonts w:ascii="Verdana" w:hAnsi="Verdana"/>
                <w:b/>
                <w:color w:val="000000" w:themeColor="text1"/>
              </w:rPr>
            </w:pPr>
            <w:r>
              <w:rPr>
                <w:rFonts w:ascii="Verdana" w:hAnsi="Verdana"/>
                <w:color w:val="FF0000"/>
                <w:lang w:val="es-ES_tradnl"/>
              </w:rPr>
              <w:br w:type="page"/>
            </w:r>
            <w:r w:rsidRPr="005D6993">
              <w:rPr>
                <w:rFonts w:ascii="Verdana" w:hAnsi="Verdana"/>
                <w:b/>
                <w:color w:val="000000" w:themeColor="text1"/>
              </w:rPr>
              <w:t>Caso de uso:</w:t>
            </w:r>
          </w:p>
        </w:tc>
        <w:tc>
          <w:tcPr>
            <w:tcW w:w="5571" w:type="dxa"/>
            <w:shd w:val="clear" w:color="auto" w:fill="C0C0C0"/>
            <w:vAlign w:val="center"/>
          </w:tcPr>
          <w:p w:rsidR="00F517D9" w:rsidRPr="005D6993" w:rsidRDefault="00F517D9" w:rsidP="00F517D9">
            <w:pPr>
              <w:rPr>
                <w:rFonts w:ascii="Verdana" w:hAnsi="Verdana"/>
                <w:b/>
                <w:color w:val="000000" w:themeColor="text1"/>
              </w:rPr>
            </w:pPr>
            <w:r w:rsidRPr="00F517D9">
              <w:rPr>
                <w:rFonts w:ascii="Verdana" w:hAnsi="Verdana"/>
                <w:b/>
                <w:color w:val="000000" w:themeColor="text1"/>
              </w:rPr>
              <w:t>CUS13 Buscar Orden de compra</w:t>
            </w:r>
          </w:p>
        </w:tc>
      </w:tr>
      <w:tr w:rsidR="00F517D9" w:rsidRPr="00397D2D" w:rsidTr="00F517D9">
        <w:trPr>
          <w:cantSplit/>
        </w:trPr>
        <w:tc>
          <w:tcPr>
            <w:tcW w:w="1800" w:type="dxa"/>
          </w:tcPr>
          <w:p w:rsidR="00F517D9" w:rsidRPr="005D6993" w:rsidRDefault="00F517D9" w:rsidP="00F517D9">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Actor(es):</w:t>
            </w:r>
          </w:p>
        </w:tc>
        <w:tc>
          <w:tcPr>
            <w:tcW w:w="5571" w:type="dxa"/>
          </w:tcPr>
          <w:p w:rsidR="00F517D9" w:rsidRPr="005D6993" w:rsidRDefault="00F517D9" w:rsidP="00F517D9">
            <w:pPr>
              <w:pStyle w:val="Textoindependiente"/>
              <w:spacing w:before="60" w:after="60"/>
              <w:rPr>
                <w:rFonts w:ascii="Verdana" w:hAnsi="Verdana" w:cs="Arial"/>
                <w:color w:val="000000" w:themeColor="text1"/>
                <w:sz w:val="20"/>
              </w:rPr>
            </w:pPr>
          </w:p>
        </w:tc>
      </w:tr>
      <w:tr w:rsidR="00F517D9" w:rsidRPr="00397D2D" w:rsidTr="00F517D9">
        <w:trPr>
          <w:cantSplit/>
          <w:trHeight w:val="220"/>
        </w:trPr>
        <w:tc>
          <w:tcPr>
            <w:tcW w:w="1800" w:type="dxa"/>
          </w:tcPr>
          <w:p w:rsidR="00F517D9" w:rsidRPr="005D6993" w:rsidRDefault="00F517D9" w:rsidP="00F517D9">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Propósito:</w:t>
            </w:r>
          </w:p>
        </w:tc>
        <w:tc>
          <w:tcPr>
            <w:tcW w:w="5571" w:type="dxa"/>
          </w:tcPr>
          <w:p w:rsidR="00F517D9" w:rsidRPr="005D6993" w:rsidRDefault="00F517D9" w:rsidP="00F517D9">
            <w:pPr>
              <w:pStyle w:val="Textoindependiente"/>
              <w:spacing w:before="60" w:after="60"/>
              <w:rPr>
                <w:rFonts w:ascii="Verdana" w:hAnsi="Verdana" w:cs="Arial"/>
                <w:color w:val="000000" w:themeColor="text1"/>
                <w:sz w:val="20"/>
              </w:rPr>
            </w:pPr>
          </w:p>
        </w:tc>
      </w:tr>
      <w:tr w:rsidR="00F517D9" w:rsidRPr="00397D2D" w:rsidTr="00F517D9">
        <w:trPr>
          <w:cantSplit/>
          <w:trHeight w:val="220"/>
        </w:trPr>
        <w:tc>
          <w:tcPr>
            <w:tcW w:w="1800" w:type="dxa"/>
          </w:tcPr>
          <w:p w:rsidR="00F517D9" w:rsidRPr="005D6993" w:rsidRDefault="00F517D9" w:rsidP="00F517D9">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Caso de uso asociado:</w:t>
            </w:r>
          </w:p>
        </w:tc>
        <w:tc>
          <w:tcPr>
            <w:tcW w:w="5571" w:type="dxa"/>
          </w:tcPr>
          <w:p w:rsidR="00F517D9" w:rsidRPr="005D6993" w:rsidRDefault="00F517D9" w:rsidP="00F517D9">
            <w:pPr>
              <w:pStyle w:val="Textoindependiente"/>
              <w:spacing w:before="60" w:after="60"/>
              <w:rPr>
                <w:rFonts w:ascii="Verdana" w:hAnsi="Verdana" w:cs="Arial"/>
                <w:color w:val="000000" w:themeColor="text1"/>
                <w:sz w:val="20"/>
              </w:rPr>
            </w:pPr>
          </w:p>
        </w:tc>
      </w:tr>
      <w:tr w:rsidR="00F517D9" w:rsidRPr="00397D2D" w:rsidTr="00F517D9">
        <w:trPr>
          <w:cantSplit/>
          <w:trHeight w:val="188"/>
        </w:trPr>
        <w:tc>
          <w:tcPr>
            <w:tcW w:w="1800" w:type="dxa"/>
          </w:tcPr>
          <w:p w:rsidR="00F517D9" w:rsidRPr="005D6993" w:rsidRDefault="00F517D9" w:rsidP="00F517D9">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Resumen:</w:t>
            </w:r>
          </w:p>
        </w:tc>
        <w:tc>
          <w:tcPr>
            <w:tcW w:w="5571" w:type="dxa"/>
          </w:tcPr>
          <w:p w:rsidR="00F517D9" w:rsidRPr="005D6993" w:rsidRDefault="00F517D9" w:rsidP="00F517D9">
            <w:pPr>
              <w:pStyle w:val="Textoindependiente"/>
              <w:spacing w:before="60" w:after="60"/>
              <w:jc w:val="both"/>
              <w:rPr>
                <w:rFonts w:ascii="Verdana" w:hAnsi="Verdana" w:cs="Arial"/>
                <w:color w:val="000000" w:themeColor="text1"/>
                <w:sz w:val="20"/>
              </w:rPr>
            </w:pPr>
          </w:p>
        </w:tc>
      </w:tr>
      <w:tr w:rsidR="00F517D9" w:rsidRPr="00397D2D" w:rsidTr="00F517D9">
        <w:trPr>
          <w:cantSplit/>
          <w:trHeight w:val="166"/>
        </w:trPr>
        <w:tc>
          <w:tcPr>
            <w:tcW w:w="1800" w:type="dxa"/>
          </w:tcPr>
          <w:p w:rsidR="00F517D9" w:rsidRPr="005D6993" w:rsidRDefault="00F517D9" w:rsidP="00F517D9">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Clasificación</w:t>
            </w:r>
          </w:p>
        </w:tc>
        <w:tc>
          <w:tcPr>
            <w:tcW w:w="5571" w:type="dxa"/>
          </w:tcPr>
          <w:p w:rsidR="00F517D9" w:rsidRPr="005D6993" w:rsidRDefault="00F517D9" w:rsidP="00F517D9">
            <w:pPr>
              <w:pStyle w:val="Textoindependiente"/>
              <w:spacing w:before="60" w:after="60"/>
              <w:rPr>
                <w:rFonts w:ascii="Verdana" w:hAnsi="Verdana" w:cs="Arial"/>
                <w:color w:val="000000" w:themeColor="text1"/>
                <w:sz w:val="20"/>
              </w:rPr>
            </w:pPr>
          </w:p>
        </w:tc>
      </w:tr>
      <w:tr w:rsidR="00F517D9" w:rsidRPr="00397D2D" w:rsidTr="00F517D9">
        <w:trPr>
          <w:cantSplit/>
          <w:trHeight w:val="166"/>
        </w:trPr>
        <w:tc>
          <w:tcPr>
            <w:tcW w:w="1800" w:type="dxa"/>
          </w:tcPr>
          <w:p w:rsidR="00F517D9" w:rsidRPr="005D6993" w:rsidRDefault="00F517D9" w:rsidP="00F517D9">
            <w:pPr>
              <w:pStyle w:val="Textoindependiente"/>
              <w:spacing w:before="60" w:after="60"/>
              <w:rPr>
                <w:rFonts w:ascii="Verdana" w:hAnsi="Verdana" w:cs="Arial"/>
                <w:color w:val="000000" w:themeColor="text1"/>
                <w:sz w:val="20"/>
              </w:rPr>
            </w:pPr>
            <w:r w:rsidRPr="005D6993">
              <w:rPr>
                <w:rFonts w:ascii="Verdana" w:hAnsi="Verdana" w:cs="Arial"/>
                <w:color w:val="000000" w:themeColor="text1"/>
                <w:sz w:val="20"/>
              </w:rPr>
              <w:t xml:space="preserve"> Requisitos</w:t>
            </w:r>
          </w:p>
        </w:tc>
        <w:tc>
          <w:tcPr>
            <w:tcW w:w="5571" w:type="dxa"/>
          </w:tcPr>
          <w:p w:rsidR="00F517D9" w:rsidRPr="005D6993" w:rsidRDefault="00F517D9" w:rsidP="00F517D9">
            <w:pPr>
              <w:pStyle w:val="Textoindependiente"/>
              <w:spacing w:before="60" w:after="60"/>
              <w:rPr>
                <w:rFonts w:ascii="Verdana" w:hAnsi="Verdana" w:cs="Arial"/>
                <w:color w:val="000000" w:themeColor="text1"/>
                <w:sz w:val="20"/>
              </w:rPr>
            </w:pPr>
          </w:p>
        </w:tc>
      </w:tr>
    </w:tbl>
    <w:p w:rsidR="00F517D9" w:rsidRDefault="00F517D9">
      <w:pPr>
        <w:rPr>
          <w:rFonts w:ascii="Verdana" w:hAnsi="Verdana"/>
          <w:color w:val="FF0000"/>
          <w:lang w:val="es-ES_tradnl"/>
        </w:rPr>
      </w:pPr>
    </w:p>
    <w:p w:rsidR="0027634D" w:rsidRPr="00C1122A" w:rsidRDefault="0027634D" w:rsidP="00047573">
      <w:pPr>
        <w:pStyle w:val="Textoindependiente"/>
        <w:tabs>
          <w:tab w:val="left" w:pos="90"/>
        </w:tabs>
        <w:ind w:left="708"/>
        <w:jc w:val="both"/>
        <w:rPr>
          <w:rFonts w:ascii="Verdana" w:hAnsi="Verdana"/>
          <w:color w:val="FF0000"/>
          <w:sz w:val="20"/>
          <w:lang w:val="es-ES_tradnl"/>
        </w:rPr>
      </w:pPr>
    </w:p>
    <w:p w:rsidR="00047573" w:rsidRPr="00BE2F59" w:rsidRDefault="00047573" w:rsidP="00326D41">
      <w:pPr>
        <w:numPr>
          <w:ilvl w:val="2"/>
          <w:numId w:val="4"/>
        </w:numPr>
        <w:tabs>
          <w:tab w:val="left" w:pos="1560"/>
        </w:tabs>
        <w:ind w:left="2127" w:hanging="1276"/>
        <w:rPr>
          <w:rFonts w:ascii="Verdana" w:hAnsi="Verdana" w:cs="Arial"/>
          <w:b/>
          <w:i/>
          <w:iCs/>
          <w:lang w:val="es-PE"/>
        </w:rPr>
      </w:pPr>
      <w:r w:rsidRPr="00BE2F59">
        <w:rPr>
          <w:rFonts w:ascii="Verdana" w:hAnsi="Verdana" w:cs="Arial"/>
          <w:b/>
          <w:i/>
          <w:iCs/>
          <w:lang w:val="es-PE"/>
        </w:rPr>
        <w:t xml:space="preserve">Especificación Expandida </w:t>
      </w:r>
    </w:p>
    <w:p w:rsidR="00047573" w:rsidRPr="00E34140" w:rsidRDefault="00047573" w:rsidP="00047573">
      <w:pPr>
        <w:pStyle w:val="MTemaNormal"/>
        <w:ind w:left="2124"/>
        <w:rPr>
          <w:i/>
          <w:color w:val="0000FF"/>
          <w:szCs w:val="20"/>
        </w:rPr>
      </w:pPr>
    </w:p>
    <w:p w:rsidR="00F517D9" w:rsidRDefault="00F517D9" w:rsidP="00F517D9">
      <w:pPr>
        <w:rPr>
          <w:rFonts w:ascii="Verdana" w:hAnsi="Verdana" w:cs="Arial"/>
          <w:b/>
          <w:i/>
          <w:iCs/>
          <w:color w:val="000000" w:themeColor="text1"/>
          <w:u w:val="single"/>
        </w:rPr>
      </w:pPr>
      <w:r>
        <w:rPr>
          <w:rFonts w:ascii="Verdana" w:hAnsi="Verdana"/>
          <w:b/>
          <w:color w:val="000000" w:themeColor="text1"/>
        </w:rPr>
        <w:t xml:space="preserve">               </w:t>
      </w:r>
      <w:r w:rsidRPr="00F517D9">
        <w:rPr>
          <w:rFonts w:ascii="Verdana" w:hAnsi="Verdana"/>
          <w:b/>
          <w:color w:val="000000" w:themeColor="text1"/>
          <w:u w:val="single"/>
        </w:rPr>
        <w:t xml:space="preserve">CUS01 – </w:t>
      </w:r>
      <w:r w:rsidRPr="00F517D9">
        <w:rPr>
          <w:rFonts w:ascii="Verdana" w:hAnsi="Verdana" w:cs="Arial"/>
          <w:b/>
          <w:i/>
          <w:iCs/>
          <w:color w:val="000000" w:themeColor="text1"/>
          <w:u w:val="single"/>
        </w:rPr>
        <w:t>Genera orden de producción</w:t>
      </w:r>
    </w:p>
    <w:p w:rsidR="00F517D9" w:rsidRPr="00F517D9" w:rsidRDefault="00F517D9" w:rsidP="00F517D9">
      <w:pPr>
        <w:rPr>
          <w:b/>
          <w:u w:val="single"/>
        </w:rPr>
      </w:pPr>
    </w:p>
    <w:p w:rsidR="00047573" w:rsidRPr="00E34140" w:rsidRDefault="00047573" w:rsidP="00326D41">
      <w:pPr>
        <w:pStyle w:val="Textoindependiente"/>
        <w:numPr>
          <w:ilvl w:val="0"/>
          <w:numId w:val="6"/>
        </w:numPr>
        <w:spacing w:line="360" w:lineRule="auto"/>
        <w:rPr>
          <w:rFonts w:ascii="Verdana" w:hAnsi="Verdana" w:cs="Arial"/>
          <w:b/>
          <w:bCs/>
          <w:sz w:val="20"/>
        </w:rPr>
      </w:pPr>
      <w:r w:rsidRPr="00E34140">
        <w:rPr>
          <w:rFonts w:ascii="Verdana" w:hAnsi="Verdana" w:cs="Arial"/>
          <w:b/>
          <w:bCs/>
          <w:sz w:val="20"/>
        </w:rPr>
        <w:t>Actores</w:t>
      </w:r>
    </w:p>
    <w:p w:rsidR="00047573" w:rsidRPr="0040432C" w:rsidRDefault="00D87389" w:rsidP="00047573">
      <w:pPr>
        <w:pStyle w:val="Sangra2detindependiente"/>
        <w:spacing w:line="360" w:lineRule="auto"/>
        <w:ind w:left="826" w:firstLine="708"/>
        <w:rPr>
          <w:rFonts w:ascii="Verdana" w:hAnsi="Verdana" w:cs="Arial"/>
        </w:rPr>
      </w:pPr>
      <w:r w:rsidRPr="0040432C">
        <w:rPr>
          <w:rFonts w:ascii="Verdana" w:hAnsi="Verdana" w:cs="Arial"/>
        </w:rPr>
        <w:t>Gerente</w:t>
      </w:r>
    </w:p>
    <w:p w:rsidR="00047573" w:rsidRPr="00E34140" w:rsidRDefault="00047573" w:rsidP="00326D41">
      <w:pPr>
        <w:pStyle w:val="Textoindependiente"/>
        <w:numPr>
          <w:ilvl w:val="0"/>
          <w:numId w:val="6"/>
        </w:numPr>
        <w:spacing w:line="360" w:lineRule="auto"/>
        <w:rPr>
          <w:rFonts w:ascii="Verdana" w:hAnsi="Verdana" w:cs="Arial"/>
          <w:b/>
          <w:bCs/>
          <w:sz w:val="20"/>
        </w:rPr>
      </w:pPr>
      <w:r w:rsidRPr="00E34140">
        <w:rPr>
          <w:rFonts w:ascii="Verdana" w:hAnsi="Verdana" w:cs="Arial"/>
          <w:b/>
          <w:bCs/>
          <w:sz w:val="20"/>
        </w:rPr>
        <w:t>Propósito</w:t>
      </w:r>
    </w:p>
    <w:p w:rsidR="00D87389" w:rsidRPr="005D6993" w:rsidRDefault="00D87389" w:rsidP="0040432C">
      <w:pPr>
        <w:pStyle w:val="Textoindependiente"/>
        <w:spacing w:before="60" w:after="60"/>
        <w:ind w:left="1416"/>
        <w:rPr>
          <w:rFonts w:ascii="Verdana" w:hAnsi="Verdana" w:cs="Arial"/>
          <w:color w:val="000000" w:themeColor="text1"/>
          <w:sz w:val="20"/>
        </w:rPr>
      </w:pPr>
      <w:r>
        <w:rPr>
          <w:rFonts w:ascii="Verdana" w:hAnsi="Verdana" w:cs="Arial"/>
          <w:color w:val="000000" w:themeColor="text1"/>
          <w:sz w:val="20"/>
        </w:rPr>
        <w:t>Generar y r</w:t>
      </w:r>
      <w:r w:rsidRPr="005D6993">
        <w:rPr>
          <w:rFonts w:ascii="Verdana" w:hAnsi="Verdana" w:cs="Arial"/>
          <w:color w:val="000000" w:themeColor="text1"/>
          <w:sz w:val="20"/>
        </w:rPr>
        <w:t>egistrar orden de producción</w:t>
      </w:r>
    </w:p>
    <w:p w:rsidR="00047573" w:rsidRPr="00E34140" w:rsidRDefault="00047573" w:rsidP="00326D41">
      <w:pPr>
        <w:pStyle w:val="Textoindependiente"/>
        <w:numPr>
          <w:ilvl w:val="0"/>
          <w:numId w:val="6"/>
        </w:numPr>
        <w:spacing w:line="360" w:lineRule="auto"/>
        <w:rPr>
          <w:rFonts w:ascii="Verdana" w:hAnsi="Verdana" w:cs="Arial"/>
          <w:b/>
          <w:bCs/>
          <w:sz w:val="20"/>
        </w:rPr>
      </w:pPr>
      <w:r w:rsidRPr="00E34140">
        <w:rPr>
          <w:rFonts w:ascii="Verdana" w:hAnsi="Verdana" w:cs="Arial"/>
          <w:b/>
          <w:bCs/>
          <w:sz w:val="20"/>
        </w:rPr>
        <w:t>Breve Descripción</w:t>
      </w:r>
    </w:p>
    <w:p w:rsidR="00D87389" w:rsidRDefault="00D87389" w:rsidP="0040432C">
      <w:pPr>
        <w:pStyle w:val="Sangra2detindependiente"/>
        <w:spacing w:line="360" w:lineRule="auto"/>
        <w:ind w:left="1416" w:firstLine="0"/>
        <w:jc w:val="both"/>
        <w:rPr>
          <w:rFonts w:ascii="Verdana" w:hAnsi="Verdana"/>
          <w:color w:val="0000FF"/>
        </w:rPr>
      </w:pPr>
      <w:r>
        <w:rPr>
          <w:rFonts w:ascii="Verdana" w:hAnsi="Verdana" w:cs="Arial"/>
          <w:color w:val="000000" w:themeColor="text1"/>
        </w:rPr>
        <w:t>El caso de uso permite al gerente generar una orden de  producción, registrando en la orden el detalle de los productos a elaborar.</w:t>
      </w:r>
    </w:p>
    <w:p w:rsidR="00047573" w:rsidRPr="00E34140" w:rsidRDefault="00047573" w:rsidP="00326D41">
      <w:pPr>
        <w:pStyle w:val="Textoindependiente"/>
        <w:numPr>
          <w:ilvl w:val="0"/>
          <w:numId w:val="6"/>
        </w:numPr>
        <w:spacing w:line="360" w:lineRule="auto"/>
        <w:rPr>
          <w:rFonts w:ascii="Verdana" w:hAnsi="Verdana" w:cs="Arial"/>
          <w:b/>
          <w:bCs/>
          <w:sz w:val="20"/>
        </w:rPr>
      </w:pPr>
      <w:r w:rsidRPr="00E34140">
        <w:rPr>
          <w:rFonts w:ascii="Verdana" w:hAnsi="Verdana" w:cs="Arial"/>
          <w:b/>
          <w:bCs/>
          <w:sz w:val="20"/>
        </w:rPr>
        <w:t>Flujo Básico de Eventos</w:t>
      </w:r>
    </w:p>
    <w:p w:rsidR="00926E4B" w:rsidRPr="007F787B" w:rsidRDefault="00926E4B" w:rsidP="00926E4B">
      <w:pPr>
        <w:pStyle w:val="Sangra2detindependiente"/>
        <w:numPr>
          <w:ilvl w:val="0"/>
          <w:numId w:val="22"/>
        </w:numPr>
        <w:spacing w:line="360" w:lineRule="auto"/>
        <w:jc w:val="both"/>
        <w:rPr>
          <w:rFonts w:ascii="Verdana" w:hAnsi="Verdana" w:cs="Arial"/>
        </w:rPr>
      </w:pPr>
      <w:r w:rsidRPr="007F787B">
        <w:rPr>
          <w:rFonts w:ascii="Verdana" w:hAnsi="Verdana" w:cs="Arial"/>
        </w:rPr>
        <w:t>El caso de uso inicia cuando el gerente selecciona del menú principal la opción generar Orden de producción</w:t>
      </w:r>
    </w:p>
    <w:p w:rsidR="00926E4B" w:rsidRPr="007F787B" w:rsidRDefault="00926E4B" w:rsidP="00926E4B">
      <w:pPr>
        <w:pStyle w:val="Sangra2detindependiente"/>
        <w:numPr>
          <w:ilvl w:val="0"/>
          <w:numId w:val="22"/>
        </w:numPr>
        <w:spacing w:line="360" w:lineRule="auto"/>
        <w:jc w:val="both"/>
        <w:rPr>
          <w:rFonts w:ascii="Verdana" w:hAnsi="Verdana" w:cs="Arial"/>
        </w:rPr>
      </w:pPr>
      <w:r w:rsidRPr="007F787B">
        <w:rPr>
          <w:rFonts w:ascii="Verdana" w:hAnsi="Verdana" w:cs="Arial"/>
        </w:rPr>
        <w:t>El sistema muestra la interfaz Orden de Producción con los siguientes campos:</w:t>
      </w:r>
    </w:p>
    <w:p w:rsidR="00926E4B" w:rsidRPr="007F787B" w:rsidRDefault="00926E4B" w:rsidP="00926E4B">
      <w:pPr>
        <w:pStyle w:val="Sangra2detindependiente"/>
        <w:numPr>
          <w:ilvl w:val="1"/>
          <w:numId w:val="22"/>
        </w:numPr>
        <w:spacing w:line="360" w:lineRule="auto"/>
        <w:jc w:val="both"/>
        <w:rPr>
          <w:rFonts w:ascii="Verdana" w:hAnsi="Verdana" w:cs="Arial"/>
        </w:rPr>
      </w:pPr>
      <w:r w:rsidRPr="007F787B">
        <w:rPr>
          <w:rFonts w:ascii="Verdana" w:hAnsi="Verdana" w:cs="Arial"/>
        </w:rPr>
        <w:t xml:space="preserve">Datos de la Orden: </w:t>
      </w:r>
      <w:r w:rsidR="007F787B" w:rsidRPr="007F787B">
        <w:rPr>
          <w:rFonts w:ascii="Verdana" w:hAnsi="Verdana" w:cs="Arial"/>
        </w:rPr>
        <w:t>Número</w:t>
      </w:r>
      <w:r w:rsidRPr="007F787B">
        <w:rPr>
          <w:rFonts w:ascii="Verdana" w:hAnsi="Verdana" w:cs="Arial"/>
        </w:rPr>
        <w:t xml:space="preserve"> de Orden: fecha de Entrega.</w:t>
      </w:r>
    </w:p>
    <w:p w:rsidR="00926E4B" w:rsidRPr="007F787B" w:rsidRDefault="00926E4B" w:rsidP="00926E4B">
      <w:pPr>
        <w:pStyle w:val="Sangra2detindependiente"/>
        <w:numPr>
          <w:ilvl w:val="1"/>
          <w:numId w:val="22"/>
        </w:numPr>
        <w:spacing w:line="360" w:lineRule="auto"/>
        <w:jc w:val="both"/>
        <w:rPr>
          <w:rFonts w:ascii="Verdana" w:hAnsi="Verdana" w:cs="Arial"/>
        </w:rPr>
      </w:pPr>
      <w:r w:rsidRPr="007F787B">
        <w:rPr>
          <w:rFonts w:ascii="Verdana" w:hAnsi="Verdana" w:cs="Arial"/>
        </w:rPr>
        <w:t>Detalle del producto</w:t>
      </w:r>
      <w:r w:rsidR="007F787B" w:rsidRPr="007F787B">
        <w:rPr>
          <w:rFonts w:ascii="Verdana" w:hAnsi="Verdana" w:cs="Arial"/>
        </w:rPr>
        <w:t>: Código del producto, descripción cantidad, Cuadricula del detalle del producto.</w:t>
      </w:r>
    </w:p>
    <w:p w:rsidR="00926E4B" w:rsidRPr="007F787B" w:rsidRDefault="00926E4B" w:rsidP="00926E4B">
      <w:pPr>
        <w:pStyle w:val="Sangra2detindependiente"/>
        <w:spacing w:line="360" w:lineRule="auto"/>
        <w:ind w:left="2438" w:firstLine="0"/>
        <w:jc w:val="both"/>
        <w:rPr>
          <w:rFonts w:ascii="Verdana" w:hAnsi="Verdana" w:cs="Arial"/>
        </w:rPr>
      </w:pPr>
      <w:r w:rsidRPr="007F787B">
        <w:rPr>
          <w:rFonts w:ascii="Verdana" w:hAnsi="Verdana" w:cs="Arial"/>
        </w:rPr>
        <w:t>Además posee las opciones buscar producto, agregar producto</w:t>
      </w:r>
      <w:r w:rsidR="002910BF">
        <w:rPr>
          <w:rFonts w:ascii="Verdana" w:hAnsi="Verdana" w:cs="Arial"/>
        </w:rPr>
        <w:t>,</w:t>
      </w:r>
      <w:r w:rsidRPr="007F787B">
        <w:rPr>
          <w:rFonts w:ascii="Verdana" w:hAnsi="Verdana" w:cs="Arial"/>
        </w:rPr>
        <w:t xml:space="preserve"> grabar</w:t>
      </w:r>
      <w:r w:rsidR="002910BF">
        <w:rPr>
          <w:rFonts w:ascii="Verdana" w:hAnsi="Verdana" w:cs="Arial"/>
        </w:rPr>
        <w:t xml:space="preserve"> y Salir</w:t>
      </w:r>
      <w:r w:rsidRPr="007F787B">
        <w:rPr>
          <w:rFonts w:ascii="Verdana" w:hAnsi="Verdana" w:cs="Arial"/>
        </w:rPr>
        <w:t>.</w:t>
      </w:r>
    </w:p>
    <w:p w:rsidR="00926E4B" w:rsidRPr="007F787B" w:rsidRDefault="00926E4B" w:rsidP="00926E4B">
      <w:pPr>
        <w:pStyle w:val="Sangra2detindependiente"/>
        <w:numPr>
          <w:ilvl w:val="0"/>
          <w:numId w:val="22"/>
        </w:numPr>
        <w:spacing w:line="360" w:lineRule="auto"/>
        <w:jc w:val="both"/>
        <w:rPr>
          <w:rFonts w:ascii="Verdana" w:hAnsi="Verdana" w:cs="Arial"/>
        </w:rPr>
      </w:pPr>
      <w:r w:rsidRPr="007F787B">
        <w:rPr>
          <w:rFonts w:ascii="Verdana" w:hAnsi="Verdana" w:cs="Arial"/>
        </w:rPr>
        <w:t>El gerente selección buscar producto</w:t>
      </w:r>
    </w:p>
    <w:p w:rsidR="00926E4B" w:rsidRPr="007F787B" w:rsidRDefault="00926E4B" w:rsidP="00926E4B">
      <w:pPr>
        <w:pStyle w:val="Sangra2detindependiente"/>
        <w:numPr>
          <w:ilvl w:val="0"/>
          <w:numId w:val="22"/>
        </w:numPr>
        <w:spacing w:line="360" w:lineRule="auto"/>
        <w:jc w:val="both"/>
        <w:rPr>
          <w:rFonts w:ascii="Verdana" w:hAnsi="Verdana" w:cs="Arial"/>
        </w:rPr>
      </w:pPr>
      <w:r w:rsidRPr="007F787B">
        <w:rPr>
          <w:rFonts w:ascii="Verdana" w:hAnsi="Verdana" w:cs="Arial"/>
        </w:rPr>
        <w:t>El sistema incluye buscar producto</w:t>
      </w:r>
    </w:p>
    <w:p w:rsidR="00926E4B" w:rsidRPr="007F787B" w:rsidRDefault="00926E4B" w:rsidP="00926E4B">
      <w:pPr>
        <w:pStyle w:val="Sangra2detindependiente"/>
        <w:numPr>
          <w:ilvl w:val="0"/>
          <w:numId w:val="22"/>
        </w:numPr>
        <w:spacing w:line="360" w:lineRule="auto"/>
        <w:jc w:val="both"/>
        <w:rPr>
          <w:rFonts w:ascii="Verdana" w:hAnsi="Verdana" w:cs="Arial"/>
        </w:rPr>
      </w:pPr>
      <w:r w:rsidRPr="007F787B">
        <w:rPr>
          <w:rFonts w:ascii="Verdana" w:hAnsi="Verdana" w:cs="Arial"/>
        </w:rPr>
        <w:t>El sistema muestra los datos del producto</w:t>
      </w:r>
    </w:p>
    <w:p w:rsidR="00926E4B" w:rsidRPr="007F787B" w:rsidRDefault="00926E4B" w:rsidP="00926E4B">
      <w:pPr>
        <w:pStyle w:val="Sangra2detindependiente"/>
        <w:numPr>
          <w:ilvl w:val="0"/>
          <w:numId w:val="22"/>
        </w:numPr>
        <w:spacing w:line="360" w:lineRule="auto"/>
        <w:jc w:val="both"/>
        <w:rPr>
          <w:rFonts w:ascii="Verdana" w:hAnsi="Verdana" w:cs="Arial"/>
        </w:rPr>
      </w:pPr>
      <w:r w:rsidRPr="007F787B">
        <w:rPr>
          <w:rFonts w:ascii="Verdana" w:hAnsi="Verdana" w:cs="Arial"/>
        </w:rPr>
        <w:t>El gerente selecciona la cantidad de productos</w:t>
      </w:r>
    </w:p>
    <w:p w:rsidR="00926E4B" w:rsidRPr="007F787B" w:rsidRDefault="00926E4B" w:rsidP="00926E4B">
      <w:pPr>
        <w:pStyle w:val="Sangra2detindependiente"/>
        <w:numPr>
          <w:ilvl w:val="0"/>
          <w:numId w:val="22"/>
        </w:numPr>
        <w:spacing w:line="360" w:lineRule="auto"/>
        <w:jc w:val="both"/>
        <w:rPr>
          <w:rFonts w:ascii="Verdana" w:hAnsi="Verdana" w:cs="Arial"/>
        </w:rPr>
      </w:pPr>
      <w:r w:rsidRPr="007F787B">
        <w:rPr>
          <w:rFonts w:ascii="Verdana" w:hAnsi="Verdana" w:cs="Arial"/>
        </w:rPr>
        <w:t>El gerente selecciona agregar</w:t>
      </w:r>
    </w:p>
    <w:p w:rsidR="00926E4B" w:rsidRPr="007F787B" w:rsidRDefault="00926E4B" w:rsidP="00926E4B">
      <w:pPr>
        <w:pStyle w:val="Sangra2detindependiente"/>
        <w:numPr>
          <w:ilvl w:val="0"/>
          <w:numId w:val="22"/>
        </w:numPr>
        <w:spacing w:line="360" w:lineRule="auto"/>
        <w:jc w:val="both"/>
        <w:rPr>
          <w:rFonts w:ascii="Verdana" w:hAnsi="Verdana" w:cs="Arial"/>
        </w:rPr>
      </w:pPr>
      <w:r w:rsidRPr="007F787B">
        <w:rPr>
          <w:rFonts w:ascii="Verdana" w:hAnsi="Verdana" w:cs="Arial"/>
        </w:rPr>
        <w:t xml:space="preserve">El sistema agrega el producto a la cuadricula de </w:t>
      </w:r>
      <w:r w:rsidR="00824C9E">
        <w:rPr>
          <w:rFonts w:ascii="Verdana" w:hAnsi="Verdana" w:cs="Arial"/>
        </w:rPr>
        <w:t xml:space="preserve">del detalle de </w:t>
      </w:r>
      <w:r w:rsidRPr="007F787B">
        <w:rPr>
          <w:rFonts w:ascii="Verdana" w:hAnsi="Verdana" w:cs="Arial"/>
        </w:rPr>
        <w:t>productos</w:t>
      </w:r>
    </w:p>
    <w:p w:rsidR="00926E4B" w:rsidRPr="007F787B" w:rsidRDefault="00926E4B" w:rsidP="00926E4B">
      <w:pPr>
        <w:pStyle w:val="Sangra2detindependiente"/>
        <w:numPr>
          <w:ilvl w:val="0"/>
          <w:numId w:val="22"/>
        </w:numPr>
        <w:spacing w:line="360" w:lineRule="auto"/>
        <w:jc w:val="both"/>
        <w:rPr>
          <w:rFonts w:ascii="Verdana" w:hAnsi="Verdana" w:cs="Arial"/>
        </w:rPr>
      </w:pPr>
      <w:r w:rsidRPr="007F787B">
        <w:rPr>
          <w:rFonts w:ascii="Verdana" w:hAnsi="Verdana" w:cs="Arial"/>
        </w:rPr>
        <w:t>Si el gerente desea agregar otro producto repite los pasos del 3 al 8</w:t>
      </w:r>
    </w:p>
    <w:p w:rsidR="00926E4B" w:rsidRPr="007F787B" w:rsidRDefault="00926E4B" w:rsidP="00926E4B">
      <w:pPr>
        <w:pStyle w:val="Sangra2detindependiente"/>
        <w:numPr>
          <w:ilvl w:val="0"/>
          <w:numId w:val="22"/>
        </w:numPr>
        <w:spacing w:line="360" w:lineRule="auto"/>
        <w:jc w:val="both"/>
        <w:rPr>
          <w:rFonts w:ascii="Verdana" w:hAnsi="Verdana" w:cs="Arial"/>
        </w:rPr>
      </w:pPr>
      <w:r w:rsidRPr="007F787B">
        <w:rPr>
          <w:rFonts w:ascii="Verdana" w:hAnsi="Verdana" w:cs="Arial"/>
        </w:rPr>
        <w:lastRenderedPageBreak/>
        <w:t>El gerente selecciona grabar</w:t>
      </w:r>
    </w:p>
    <w:p w:rsidR="00926E4B" w:rsidRPr="007F787B" w:rsidRDefault="00926E4B" w:rsidP="00926E4B">
      <w:pPr>
        <w:pStyle w:val="Sangra2detindependiente"/>
        <w:numPr>
          <w:ilvl w:val="0"/>
          <w:numId w:val="22"/>
        </w:numPr>
        <w:spacing w:line="360" w:lineRule="auto"/>
        <w:jc w:val="both"/>
        <w:rPr>
          <w:rFonts w:ascii="Verdana" w:hAnsi="Verdana" w:cs="Arial"/>
        </w:rPr>
      </w:pPr>
      <w:r w:rsidRPr="007F787B">
        <w:rPr>
          <w:rFonts w:ascii="Verdana" w:hAnsi="Verdana" w:cs="Arial"/>
        </w:rPr>
        <w:t>El sistema genera el número de Orden de producción, registra la orden con su detalle  y muestra el mensaje Orden de producción Generada con el Nro “#########”</w:t>
      </w:r>
    </w:p>
    <w:p w:rsidR="00926E4B" w:rsidRPr="007F787B" w:rsidRDefault="00926E4B" w:rsidP="00926E4B">
      <w:pPr>
        <w:pStyle w:val="Sangra2detindependiente"/>
        <w:numPr>
          <w:ilvl w:val="0"/>
          <w:numId w:val="22"/>
        </w:numPr>
        <w:spacing w:line="360" w:lineRule="auto"/>
        <w:jc w:val="both"/>
        <w:rPr>
          <w:rFonts w:ascii="Verdana" w:hAnsi="Verdana" w:cs="Arial"/>
        </w:rPr>
      </w:pPr>
      <w:r w:rsidRPr="007F787B">
        <w:rPr>
          <w:rFonts w:ascii="Verdana" w:hAnsi="Verdana" w:cs="Arial"/>
        </w:rPr>
        <w:t>El gerente selecciona aceptar</w:t>
      </w:r>
    </w:p>
    <w:p w:rsidR="00926E4B" w:rsidRPr="007F787B" w:rsidRDefault="00926E4B" w:rsidP="00926E4B">
      <w:pPr>
        <w:pStyle w:val="Sangra2detindependiente"/>
        <w:numPr>
          <w:ilvl w:val="0"/>
          <w:numId w:val="22"/>
        </w:numPr>
        <w:spacing w:line="360" w:lineRule="auto"/>
        <w:jc w:val="both"/>
        <w:rPr>
          <w:rFonts w:ascii="Verdana" w:hAnsi="Verdana" w:cs="Arial"/>
        </w:rPr>
      </w:pPr>
      <w:r w:rsidRPr="007F787B">
        <w:rPr>
          <w:rFonts w:ascii="Verdana" w:hAnsi="Verdana" w:cs="Arial"/>
        </w:rPr>
        <w:t>El sistema cierra la interfaz y el caso de uso termina.</w:t>
      </w:r>
    </w:p>
    <w:p w:rsidR="00047573" w:rsidRPr="007F787B" w:rsidRDefault="00D44D09" w:rsidP="00326D41">
      <w:pPr>
        <w:pStyle w:val="Textoindependiente"/>
        <w:numPr>
          <w:ilvl w:val="0"/>
          <w:numId w:val="6"/>
        </w:numPr>
        <w:spacing w:line="360" w:lineRule="auto"/>
        <w:rPr>
          <w:rFonts w:ascii="Verdana" w:hAnsi="Verdana" w:cs="Arial"/>
          <w:b/>
          <w:bCs/>
          <w:sz w:val="20"/>
        </w:rPr>
      </w:pPr>
      <w:r w:rsidRPr="007F787B">
        <w:rPr>
          <w:rFonts w:ascii="Verdana" w:hAnsi="Verdana" w:cs="Arial"/>
          <w:b/>
          <w:bCs/>
          <w:sz w:val="20"/>
        </w:rPr>
        <w:t>Sub Flujos</w:t>
      </w:r>
    </w:p>
    <w:p w:rsidR="00047573" w:rsidRPr="007F787B" w:rsidRDefault="00926E4B" w:rsidP="00047573">
      <w:pPr>
        <w:tabs>
          <w:tab w:val="num" w:pos="1080"/>
        </w:tabs>
        <w:spacing w:line="360" w:lineRule="auto"/>
        <w:ind w:left="1531"/>
        <w:rPr>
          <w:rFonts w:ascii="Verdana" w:hAnsi="Verdana" w:cs="Arial"/>
          <w:b/>
          <w:bCs/>
        </w:rPr>
      </w:pPr>
      <w:r w:rsidRPr="007F787B">
        <w:rPr>
          <w:rFonts w:ascii="Verdana" w:hAnsi="Verdana" w:cs="Arial"/>
        </w:rPr>
        <w:t>No aplica</w:t>
      </w:r>
    </w:p>
    <w:p w:rsidR="00047573" w:rsidRPr="007F787B" w:rsidRDefault="00D44D09" w:rsidP="00326D41">
      <w:pPr>
        <w:pStyle w:val="Textoindependiente"/>
        <w:numPr>
          <w:ilvl w:val="0"/>
          <w:numId w:val="6"/>
        </w:numPr>
        <w:spacing w:line="360" w:lineRule="auto"/>
        <w:rPr>
          <w:rFonts w:ascii="Verdana" w:hAnsi="Verdana" w:cs="Arial"/>
          <w:b/>
          <w:bCs/>
          <w:sz w:val="20"/>
        </w:rPr>
      </w:pPr>
      <w:r w:rsidRPr="007F787B">
        <w:rPr>
          <w:rFonts w:ascii="Verdana" w:hAnsi="Verdana" w:cs="Arial"/>
          <w:b/>
          <w:bCs/>
          <w:sz w:val="20"/>
        </w:rPr>
        <w:t>Flujos Alternos</w:t>
      </w:r>
    </w:p>
    <w:p w:rsidR="00047573" w:rsidRPr="007F787B" w:rsidRDefault="00047573" w:rsidP="00047573">
      <w:pPr>
        <w:pStyle w:val="Textoindependiente"/>
        <w:spacing w:line="360" w:lineRule="auto"/>
        <w:ind w:left="1418"/>
        <w:rPr>
          <w:rFonts w:ascii="Verdana" w:hAnsi="Verdana" w:cs="Arial"/>
          <w:b/>
          <w:bCs/>
          <w:sz w:val="20"/>
        </w:rPr>
      </w:pPr>
      <w:r w:rsidRPr="007F787B">
        <w:rPr>
          <w:rFonts w:ascii="Verdana" w:hAnsi="Verdana" w:cs="Arial"/>
          <w:b/>
          <w:bCs/>
          <w:sz w:val="20"/>
        </w:rPr>
        <w:t xml:space="preserve">6.1.  Nombre del </w:t>
      </w:r>
      <w:r w:rsidR="00D44D09" w:rsidRPr="007F787B">
        <w:rPr>
          <w:rFonts w:ascii="Verdana" w:hAnsi="Verdana" w:cs="Arial"/>
          <w:b/>
          <w:bCs/>
          <w:sz w:val="20"/>
        </w:rPr>
        <w:t>flujo alterno</w:t>
      </w:r>
    </w:p>
    <w:p w:rsidR="00047573" w:rsidRPr="007F787B" w:rsidRDefault="007F787B" w:rsidP="00326D41">
      <w:pPr>
        <w:numPr>
          <w:ilvl w:val="0"/>
          <w:numId w:val="5"/>
        </w:numPr>
        <w:tabs>
          <w:tab w:val="num" w:pos="2310"/>
        </w:tabs>
        <w:spacing w:line="360" w:lineRule="auto"/>
        <w:ind w:left="2310"/>
        <w:jc w:val="both"/>
        <w:rPr>
          <w:rFonts w:ascii="Verdana" w:hAnsi="Verdana" w:cs="Arial"/>
          <w:lang w:val="es-ES_tradnl"/>
        </w:rPr>
      </w:pPr>
      <w:r w:rsidRPr="007F787B">
        <w:rPr>
          <w:rFonts w:ascii="Verdana" w:hAnsi="Verdana" w:cs="Arial"/>
        </w:rPr>
        <w:t>No existe producto</w:t>
      </w:r>
    </w:p>
    <w:p w:rsidR="00047573" w:rsidRPr="007F787B" w:rsidRDefault="007F787B" w:rsidP="007F787B">
      <w:pPr>
        <w:tabs>
          <w:tab w:val="num" w:pos="2310"/>
        </w:tabs>
        <w:spacing w:line="360" w:lineRule="auto"/>
        <w:ind w:left="2310"/>
        <w:jc w:val="both"/>
        <w:rPr>
          <w:rFonts w:ascii="Verdana" w:hAnsi="Verdana" w:cs="Arial"/>
          <w:lang w:val="es-ES_tradnl"/>
        </w:rPr>
      </w:pPr>
      <w:r w:rsidRPr="007F787B">
        <w:rPr>
          <w:rFonts w:ascii="Verdana" w:hAnsi="Verdana" w:cs="Arial"/>
        </w:rPr>
        <w:t>Si busca un producto y el producto ya no se produce, se muestra un mensaje Producto ya nos e Fabrica</w:t>
      </w:r>
    </w:p>
    <w:p w:rsidR="00047573" w:rsidRPr="007F787B" w:rsidRDefault="00047573" w:rsidP="00326D41">
      <w:pPr>
        <w:pStyle w:val="Textoindependiente"/>
        <w:numPr>
          <w:ilvl w:val="0"/>
          <w:numId w:val="6"/>
        </w:numPr>
        <w:spacing w:line="360" w:lineRule="auto"/>
        <w:rPr>
          <w:rFonts w:ascii="Verdana" w:hAnsi="Verdana" w:cs="Arial"/>
          <w:b/>
          <w:bCs/>
          <w:sz w:val="20"/>
        </w:rPr>
      </w:pPr>
      <w:r w:rsidRPr="007F787B">
        <w:rPr>
          <w:rFonts w:ascii="Verdana" w:hAnsi="Verdana" w:cs="Arial"/>
          <w:b/>
          <w:bCs/>
          <w:sz w:val="20"/>
        </w:rPr>
        <w:t>Precondiciones</w:t>
      </w:r>
    </w:p>
    <w:p w:rsidR="007F787B" w:rsidRPr="007F787B" w:rsidRDefault="007F787B" w:rsidP="007F787B">
      <w:pPr>
        <w:pStyle w:val="Textoindependiente"/>
        <w:spacing w:before="60" w:after="60"/>
        <w:ind w:left="1416"/>
        <w:rPr>
          <w:rFonts w:ascii="Verdana" w:hAnsi="Verdana" w:cs="Arial"/>
          <w:sz w:val="20"/>
        </w:rPr>
      </w:pPr>
      <w:r w:rsidRPr="007F787B">
        <w:rPr>
          <w:rFonts w:ascii="Verdana" w:hAnsi="Verdana" w:cs="Arial"/>
          <w:sz w:val="20"/>
        </w:rPr>
        <w:t>Gerente debe de estar logeado</w:t>
      </w:r>
    </w:p>
    <w:p w:rsidR="007F787B" w:rsidRPr="007F787B" w:rsidRDefault="007F787B" w:rsidP="007F787B">
      <w:pPr>
        <w:spacing w:after="120" w:line="360" w:lineRule="auto"/>
        <w:ind w:left="708" w:firstLine="708"/>
        <w:jc w:val="both"/>
        <w:rPr>
          <w:rFonts w:ascii="Verdana" w:hAnsi="Verdana" w:cs="Arial"/>
        </w:rPr>
      </w:pPr>
      <w:r w:rsidRPr="007F787B">
        <w:rPr>
          <w:rFonts w:ascii="Verdana" w:hAnsi="Verdana" w:cs="Arial"/>
        </w:rPr>
        <w:t>Deben de existir productos</w:t>
      </w:r>
    </w:p>
    <w:p w:rsidR="00047573" w:rsidRPr="007F787B" w:rsidRDefault="00BB7359" w:rsidP="00326D41">
      <w:pPr>
        <w:pStyle w:val="Textoindependiente"/>
        <w:numPr>
          <w:ilvl w:val="0"/>
          <w:numId w:val="6"/>
        </w:numPr>
        <w:spacing w:line="360" w:lineRule="auto"/>
        <w:rPr>
          <w:rFonts w:ascii="Verdana" w:hAnsi="Verdana" w:cs="Arial"/>
          <w:b/>
          <w:bCs/>
          <w:sz w:val="20"/>
        </w:rPr>
      </w:pPr>
      <w:r w:rsidRPr="007F787B">
        <w:rPr>
          <w:rFonts w:ascii="Verdana" w:hAnsi="Verdana" w:cs="Arial"/>
          <w:b/>
          <w:bCs/>
          <w:sz w:val="20"/>
        </w:rPr>
        <w:t>Pos condiciones</w:t>
      </w:r>
    </w:p>
    <w:p w:rsidR="00047573" w:rsidRPr="007F787B" w:rsidRDefault="007F787B" w:rsidP="00BB7359">
      <w:pPr>
        <w:spacing w:after="120" w:line="360" w:lineRule="auto"/>
        <w:ind w:left="1980" w:hanging="562"/>
        <w:jc w:val="both"/>
        <w:rPr>
          <w:rFonts w:ascii="Verdana" w:hAnsi="Verdana" w:cs="Arial"/>
        </w:rPr>
      </w:pPr>
      <w:r w:rsidRPr="007F787B">
        <w:rPr>
          <w:rFonts w:ascii="Verdana" w:hAnsi="Verdana" w:cs="Arial"/>
        </w:rPr>
        <w:t>Orden de producción registrada con su detalle de productos.</w:t>
      </w:r>
    </w:p>
    <w:p w:rsidR="00047573" w:rsidRPr="007F787B" w:rsidRDefault="00047573" w:rsidP="00326D41">
      <w:pPr>
        <w:pStyle w:val="Textoindependiente"/>
        <w:numPr>
          <w:ilvl w:val="0"/>
          <w:numId w:val="6"/>
        </w:numPr>
        <w:spacing w:line="360" w:lineRule="auto"/>
        <w:rPr>
          <w:rFonts w:ascii="Verdana" w:hAnsi="Verdana" w:cs="Arial"/>
          <w:b/>
          <w:bCs/>
          <w:sz w:val="20"/>
        </w:rPr>
      </w:pPr>
      <w:r w:rsidRPr="007F787B">
        <w:rPr>
          <w:rFonts w:ascii="Verdana" w:hAnsi="Verdana" w:cs="Arial"/>
          <w:b/>
          <w:bCs/>
          <w:sz w:val="20"/>
        </w:rPr>
        <w:t>Puntos de Extensión</w:t>
      </w:r>
    </w:p>
    <w:p w:rsidR="007F787B" w:rsidRPr="007F787B" w:rsidRDefault="007F787B" w:rsidP="007F787B">
      <w:pPr>
        <w:pStyle w:val="Sangra2detindependiente"/>
        <w:spacing w:line="360" w:lineRule="auto"/>
        <w:ind w:left="826" w:firstLine="708"/>
        <w:rPr>
          <w:rFonts w:ascii="Verdana" w:hAnsi="Verdana" w:cs="Arial"/>
        </w:rPr>
      </w:pPr>
      <w:r w:rsidRPr="007F787B">
        <w:rPr>
          <w:rFonts w:ascii="Verdana" w:hAnsi="Verdana" w:cs="Arial"/>
        </w:rPr>
        <w:t xml:space="preserve"> No aplica</w:t>
      </w:r>
    </w:p>
    <w:p w:rsidR="00397D2D" w:rsidRPr="007F787B" w:rsidRDefault="00397D2D" w:rsidP="00326D41">
      <w:pPr>
        <w:pStyle w:val="Textoindependiente"/>
        <w:numPr>
          <w:ilvl w:val="0"/>
          <w:numId w:val="6"/>
        </w:numPr>
        <w:spacing w:line="360" w:lineRule="auto"/>
        <w:rPr>
          <w:rFonts w:ascii="Verdana" w:hAnsi="Verdana" w:cs="Arial"/>
          <w:b/>
          <w:bCs/>
          <w:sz w:val="20"/>
          <w:highlight w:val="yellow"/>
        </w:rPr>
      </w:pPr>
      <w:r w:rsidRPr="007F787B">
        <w:rPr>
          <w:rFonts w:ascii="Verdana" w:hAnsi="Verdana" w:cs="Arial"/>
          <w:b/>
          <w:bCs/>
          <w:sz w:val="20"/>
          <w:highlight w:val="yellow"/>
        </w:rPr>
        <w:t>Requisitos Funcionales asociados</w:t>
      </w:r>
    </w:p>
    <w:p w:rsidR="007F787B" w:rsidRPr="007F787B" w:rsidRDefault="007F787B" w:rsidP="00397D2D">
      <w:pPr>
        <w:pStyle w:val="Sangra2detindependiente"/>
        <w:spacing w:line="360" w:lineRule="auto"/>
        <w:ind w:left="826" w:firstLine="708"/>
        <w:rPr>
          <w:rFonts w:ascii="Verdana" w:hAnsi="Verdana" w:cs="Arial"/>
        </w:rPr>
      </w:pPr>
      <w:r w:rsidRPr="007F787B">
        <w:rPr>
          <w:rFonts w:ascii="Verdana" w:hAnsi="Verdana" w:cs="Arial"/>
        </w:rPr>
        <w:t>RF-001 Generar Orden de Producción</w:t>
      </w:r>
    </w:p>
    <w:p w:rsidR="00047573" w:rsidRPr="007F787B" w:rsidRDefault="00047573" w:rsidP="00326D41">
      <w:pPr>
        <w:pStyle w:val="Textoindependiente"/>
        <w:numPr>
          <w:ilvl w:val="0"/>
          <w:numId w:val="6"/>
        </w:numPr>
        <w:spacing w:line="360" w:lineRule="auto"/>
        <w:rPr>
          <w:rFonts w:ascii="Verdana" w:hAnsi="Verdana" w:cs="Arial"/>
          <w:b/>
          <w:bCs/>
          <w:sz w:val="20"/>
        </w:rPr>
      </w:pPr>
      <w:r w:rsidRPr="007F787B">
        <w:rPr>
          <w:rFonts w:ascii="Verdana" w:hAnsi="Verdana" w:cs="Arial"/>
          <w:b/>
          <w:bCs/>
          <w:sz w:val="20"/>
        </w:rPr>
        <w:t>Requerimientos Especiales</w:t>
      </w:r>
    </w:p>
    <w:p w:rsidR="00047573" w:rsidRPr="007F787B" w:rsidRDefault="007F787B" w:rsidP="00047573">
      <w:pPr>
        <w:pStyle w:val="Sangra2detindependiente"/>
        <w:spacing w:line="360" w:lineRule="auto"/>
        <w:ind w:left="826" w:firstLine="708"/>
        <w:rPr>
          <w:rFonts w:ascii="Verdana" w:hAnsi="Verdana" w:cs="Arial"/>
        </w:rPr>
      </w:pPr>
      <w:r w:rsidRPr="007F787B">
        <w:rPr>
          <w:rFonts w:ascii="Verdana" w:hAnsi="Verdana" w:cs="Arial"/>
        </w:rPr>
        <w:t>No aplica</w:t>
      </w:r>
    </w:p>
    <w:p w:rsidR="00047573" w:rsidRPr="00E34140" w:rsidRDefault="00047573" w:rsidP="00326D41">
      <w:pPr>
        <w:pStyle w:val="Textoindependiente"/>
        <w:numPr>
          <w:ilvl w:val="0"/>
          <w:numId w:val="6"/>
        </w:numPr>
        <w:spacing w:line="360" w:lineRule="auto"/>
        <w:rPr>
          <w:rFonts w:ascii="Verdana" w:hAnsi="Verdana" w:cs="Arial"/>
          <w:b/>
          <w:bCs/>
          <w:sz w:val="20"/>
        </w:rPr>
      </w:pPr>
      <w:r w:rsidRPr="00E34140">
        <w:rPr>
          <w:rFonts w:ascii="Verdana" w:hAnsi="Verdana" w:cs="Arial"/>
          <w:b/>
          <w:bCs/>
          <w:sz w:val="20"/>
        </w:rPr>
        <w:t>Prototipos</w:t>
      </w:r>
    </w:p>
    <w:p w:rsidR="00047573" w:rsidRDefault="003A247D" w:rsidP="00047573">
      <w:pPr>
        <w:spacing w:after="120" w:line="360" w:lineRule="auto"/>
        <w:ind w:left="1416"/>
        <w:jc w:val="both"/>
        <w:rPr>
          <w:rFonts w:ascii="Verdana" w:hAnsi="Verdana" w:cs="Arial"/>
          <w:color w:val="0000FF"/>
        </w:rPr>
      </w:pPr>
      <w:bookmarkStart w:id="14" w:name="_GoBack"/>
      <w:ins w:id="15" w:author="pcnavarr (Navarro Price, Carlos Enrique)" w:date="2016-10-29T12:52:00Z">
        <w:r>
          <w:rPr>
            <w:rFonts w:ascii="Verdana" w:hAnsi="Verdana" w:cs="Arial"/>
            <w:color w:val="0000FF"/>
          </w:rPr>
          <w:t xml:space="preserve"> </w:t>
        </w:r>
      </w:ins>
      <w:bookmarkEnd w:id="14"/>
    </w:p>
    <w:p w:rsidR="008425B8" w:rsidRDefault="008425B8" w:rsidP="00047573">
      <w:pPr>
        <w:spacing w:after="120" w:line="360" w:lineRule="auto"/>
        <w:ind w:left="1416"/>
        <w:jc w:val="both"/>
        <w:rPr>
          <w:rFonts w:ascii="Verdana" w:hAnsi="Verdana" w:cs="Arial"/>
          <w:color w:val="0000FF"/>
        </w:rPr>
      </w:pPr>
    </w:p>
    <w:p w:rsidR="00F517D9" w:rsidRPr="00F517D9" w:rsidRDefault="00F517D9" w:rsidP="00F517D9">
      <w:pPr>
        <w:ind w:left="290" w:firstLine="708"/>
        <w:rPr>
          <w:b/>
          <w:u w:val="single"/>
        </w:rPr>
      </w:pPr>
      <w:r w:rsidRPr="00F517D9">
        <w:rPr>
          <w:rFonts w:ascii="Verdana" w:hAnsi="Verdana"/>
          <w:b/>
          <w:color w:val="000000" w:themeColor="text1"/>
          <w:u w:val="single"/>
        </w:rPr>
        <w:t xml:space="preserve">CUS02 – </w:t>
      </w:r>
      <w:r w:rsidRPr="00F517D9">
        <w:rPr>
          <w:rFonts w:ascii="Verdana" w:hAnsi="Verdana" w:cs="Arial"/>
          <w:b/>
          <w:i/>
          <w:iCs/>
          <w:color w:val="000000" w:themeColor="text1"/>
          <w:u w:val="single"/>
        </w:rPr>
        <w:t>Asignar personal</w:t>
      </w:r>
    </w:p>
    <w:p w:rsidR="00F517D9" w:rsidRPr="00E34140" w:rsidRDefault="00F517D9" w:rsidP="00326D41">
      <w:pPr>
        <w:pStyle w:val="Textoindependiente"/>
        <w:numPr>
          <w:ilvl w:val="0"/>
          <w:numId w:val="10"/>
        </w:numPr>
        <w:spacing w:line="360" w:lineRule="auto"/>
        <w:rPr>
          <w:rFonts w:ascii="Verdana" w:hAnsi="Verdana" w:cs="Arial"/>
          <w:b/>
          <w:bCs/>
          <w:sz w:val="20"/>
        </w:rPr>
      </w:pPr>
      <w:r w:rsidRPr="00E34140">
        <w:rPr>
          <w:rFonts w:ascii="Verdana" w:hAnsi="Verdana" w:cs="Arial"/>
          <w:b/>
          <w:bCs/>
          <w:sz w:val="20"/>
        </w:rPr>
        <w:t>Actores</w:t>
      </w:r>
    </w:p>
    <w:p w:rsidR="00F517D9" w:rsidRPr="00E34140" w:rsidRDefault="00F517D9" w:rsidP="00F517D9">
      <w:pPr>
        <w:pStyle w:val="Sangra2detindependiente"/>
        <w:spacing w:line="360" w:lineRule="auto"/>
        <w:ind w:left="826" w:firstLine="708"/>
        <w:rPr>
          <w:rFonts w:ascii="Verdana" w:hAnsi="Verdana" w:cs="Arial"/>
          <w:color w:val="0000FF"/>
        </w:rPr>
      </w:pPr>
      <w:r w:rsidRPr="00E34140">
        <w:rPr>
          <w:rFonts w:ascii="Verdana" w:hAnsi="Verdana" w:cs="Arial"/>
          <w:color w:val="0000FF"/>
        </w:rPr>
        <w:t>Indicar la lista de actores</w:t>
      </w:r>
    </w:p>
    <w:p w:rsidR="00F517D9" w:rsidRPr="00E34140" w:rsidRDefault="00F517D9" w:rsidP="00326D41">
      <w:pPr>
        <w:pStyle w:val="Textoindependiente"/>
        <w:numPr>
          <w:ilvl w:val="0"/>
          <w:numId w:val="10"/>
        </w:numPr>
        <w:spacing w:line="360" w:lineRule="auto"/>
        <w:rPr>
          <w:rFonts w:ascii="Verdana" w:hAnsi="Verdana" w:cs="Arial"/>
          <w:b/>
          <w:bCs/>
          <w:sz w:val="20"/>
        </w:rPr>
      </w:pPr>
      <w:r w:rsidRPr="00E34140">
        <w:rPr>
          <w:rFonts w:ascii="Verdana" w:hAnsi="Verdana" w:cs="Arial"/>
          <w:b/>
          <w:bCs/>
          <w:sz w:val="20"/>
        </w:rPr>
        <w:t>Propósito</w:t>
      </w:r>
    </w:p>
    <w:p w:rsidR="00F517D9" w:rsidRPr="00E34140" w:rsidRDefault="00F517D9" w:rsidP="00F517D9">
      <w:pPr>
        <w:pStyle w:val="Sangra2detindependiente"/>
        <w:spacing w:line="360" w:lineRule="auto"/>
        <w:ind w:left="826" w:firstLine="708"/>
        <w:rPr>
          <w:rFonts w:ascii="Verdana" w:hAnsi="Verdana" w:cs="Arial"/>
          <w:color w:val="0000FF"/>
        </w:rPr>
      </w:pPr>
      <w:r w:rsidRPr="00E34140">
        <w:rPr>
          <w:rFonts w:ascii="Verdana" w:hAnsi="Verdana" w:cs="Arial"/>
          <w:color w:val="0000FF"/>
        </w:rPr>
        <w:t>Indicar el propósito</w:t>
      </w:r>
    </w:p>
    <w:p w:rsidR="00F517D9" w:rsidRPr="00E34140" w:rsidRDefault="00F517D9" w:rsidP="00326D41">
      <w:pPr>
        <w:pStyle w:val="Textoindependiente"/>
        <w:numPr>
          <w:ilvl w:val="0"/>
          <w:numId w:val="10"/>
        </w:numPr>
        <w:spacing w:line="360" w:lineRule="auto"/>
        <w:rPr>
          <w:rFonts w:ascii="Verdana" w:hAnsi="Verdana" w:cs="Arial"/>
          <w:b/>
          <w:bCs/>
          <w:sz w:val="20"/>
        </w:rPr>
      </w:pPr>
      <w:r w:rsidRPr="00E34140">
        <w:rPr>
          <w:rFonts w:ascii="Verdana" w:hAnsi="Verdana" w:cs="Arial"/>
          <w:b/>
          <w:bCs/>
          <w:sz w:val="20"/>
        </w:rPr>
        <w:t>Breve Descripción</w:t>
      </w:r>
    </w:p>
    <w:p w:rsidR="00F517D9" w:rsidRPr="00E34140" w:rsidRDefault="00F517D9" w:rsidP="00F517D9">
      <w:pPr>
        <w:pStyle w:val="Sangra2detindependiente"/>
        <w:spacing w:line="360" w:lineRule="auto"/>
        <w:ind w:left="826" w:firstLine="708"/>
        <w:rPr>
          <w:rFonts w:ascii="Verdana" w:hAnsi="Verdana"/>
          <w:color w:val="0000FF"/>
        </w:rPr>
      </w:pPr>
      <w:r w:rsidRPr="00E34140">
        <w:rPr>
          <w:rFonts w:ascii="Verdana" w:hAnsi="Verdana"/>
          <w:color w:val="0000FF"/>
        </w:rPr>
        <w:t>Reu</w:t>
      </w:r>
      <w:r w:rsidR="0040432C">
        <w:rPr>
          <w:rFonts w:ascii="Verdana" w:hAnsi="Verdana"/>
          <w:color w:val="0000FF"/>
        </w:rPr>
        <w:t>tilizar el resumen del punto 3.9</w:t>
      </w:r>
    </w:p>
    <w:p w:rsidR="00F517D9" w:rsidRPr="00E34140" w:rsidRDefault="00F517D9" w:rsidP="00326D41">
      <w:pPr>
        <w:pStyle w:val="Textoindependiente"/>
        <w:numPr>
          <w:ilvl w:val="0"/>
          <w:numId w:val="10"/>
        </w:numPr>
        <w:spacing w:line="360" w:lineRule="auto"/>
        <w:rPr>
          <w:rFonts w:ascii="Verdana" w:hAnsi="Verdana" w:cs="Arial"/>
          <w:b/>
          <w:bCs/>
          <w:sz w:val="20"/>
        </w:rPr>
      </w:pPr>
      <w:r w:rsidRPr="00E34140">
        <w:rPr>
          <w:rFonts w:ascii="Verdana" w:hAnsi="Verdana" w:cs="Arial"/>
          <w:b/>
          <w:bCs/>
          <w:sz w:val="20"/>
        </w:rPr>
        <w:t>Flujo Básico de Eventos</w:t>
      </w:r>
    </w:p>
    <w:p w:rsidR="00F517D9" w:rsidRPr="00E34140" w:rsidRDefault="00F517D9" w:rsidP="00F517D9">
      <w:pPr>
        <w:pStyle w:val="Sangra2detindependiente"/>
        <w:spacing w:line="360" w:lineRule="auto"/>
        <w:ind w:left="708" w:firstLine="708"/>
        <w:rPr>
          <w:rFonts w:ascii="Verdana" w:hAnsi="Verdana" w:cs="Arial"/>
          <w:color w:val="0000FF"/>
        </w:rPr>
      </w:pPr>
      <w:r w:rsidRPr="00E34140">
        <w:rPr>
          <w:rFonts w:ascii="Verdana" w:hAnsi="Verdana" w:cs="Arial"/>
          <w:color w:val="0000FF"/>
        </w:rPr>
        <w:t>Indicar el flujo básico de eventos</w:t>
      </w:r>
    </w:p>
    <w:p w:rsidR="00F517D9" w:rsidRPr="00E34140" w:rsidRDefault="00F517D9" w:rsidP="00F517D9">
      <w:pPr>
        <w:pStyle w:val="Sangra2detindependiente"/>
        <w:spacing w:line="360" w:lineRule="auto"/>
        <w:ind w:left="708" w:firstLine="708"/>
        <w:rPr>
          <w:rFonts w:ascii="Verdana" w:hAnsi="Verdana" w:cs="Arial"/>
          <w:color w:val="0000FF"/>
        </w:rPr>
      </w:pPr>
      <w:r w:rsidRPr="00E34140">
        <w:rPr>
          <w:rFonts w:ascii="Verdana" w:hAnsi="Verdana" w:cs="Arial"/>
          <w:color w:val="0000FF"/>
        </w:rPr>
        <w:t xml:space="preserve">Es posible hacer referencia a las reglas de negocio. </w:t>
      </w:r>
    </w:p>
    <w:p w:rsidR="00F517D9" w:rsidRPr="00E34140" w:rsidRDefault="00F517D9" w:rsidP="00326D41">
      <w:pPr>
        <w:pStyle w:val="Textoindependiente"/>
        <w:numPr>
          <w:ilvl w:val="0"/>
          <w:numId w:val="10"/>
        </w:numPr>
        <w:spacing w:line="360" w:lineRule="auto"/>
        <w:rPr>
          <w:rFonts w:ascii="Verdana" w:hAnsi="Verdana" w:cs="Arial"/>
          <w:b/>
          <w:bCs/>
          <w:sz w:val="20"/>
        </w:rPr>
      </w:pPr>
      <w:r w:rsidRPr="00E34140">
        <w:rPr>
          <w:rFonts w:ascii="Verdana" w:hAnsi="Verdana" w:cs="Arial"/>
          <w:b/>
          <w:bCs/>
          <w:sz w:val="20"/>
        </w:rPr>
        <w:lastRenderedPageBreak/>
        <w:t>Sub Flujos</w:t>
      </w:r>
    </w:p>
    <w:p w:rsidR="00F517D9" w:rsidRPr="00E34140" w:rsidRDefault="00F517D9" w:rsidP="00F517D9">
      <w:pPr>
        <w:tabs>
          <w:tab w:val="num" w:pos="1080"/>
        </w:tabs>
        <w:spacing w:line="360" w:lineRule="auto"/>
        <w:ind w:left="1531"/>
        <w:rPr>
          <w:rFonts w:ascii="Verdana" w:hAnsi="Verdana" w:cs="Arial"/>
          <w:b/>
          <w:bCs/>
          <w:color w:val="0000FF"/>
        </w:rPr>
      </w:pPr>
      <w:r w:rsidRPr="00E34140">
        <w:rPr>
          <w:rFonts w:ascii="Verdana" w:hAnsi="Verdana" w:cs="Arial"/>
          <w:color w:val="0000FF"/>
        </w:rPr>
        <w:t>Indicar los subflujos del flujo básico.</w:t>
      </w:r>
    </w:p>
    <w:p w:rsidR="00F517D9" w:rsidRPr="00E34140" w:rsidRDefault="00F517D9" w:rsidP="00326D41">
      <w:pPr>
        <w:pStyle w:val="Textoindependiente"/>
        <w:numPr>
          <w:ilvl w:val="0"/>
          <w:numId w:val="10"/>
        </w:numPr>
        <w:spacing w:line="360" w:lineRule="auto"/>
        <w:rPr>
          <w:rFonts w:ascii="Verdana" w:hAnsi="Verdana" w:cs="Arial"/>
          <w:b/>
          <w:bCs/>
          <w:sz w:val="20"/>
        </w:rPr>
      </w:pPr>
      <w:r w:rsidRPr="00E34140">
        <w:rPr>
          <w:rFonts w:ascii="Verdana" w:hAnsi="Verdana" w:cs="Arial"/>
          <w:b/>
          <w:bCs/>
          <w:sz w:val="20"/>
        </w:rPr>
        <w:t>Flujos Alternos</w:t>
      </w:r>
    </w:p>
    <w:p w:rsidR="00F517D9" w:rsidRPr="00E34140" w:rsidRDefault="00F517D9" w:rsidP="00F517D9">
      <w:pPr>
        <w:pStyle w:val="Textoindependiente"/>
        <w:spacing w:line="360" w:lineRule="auto"/>
        <w:ind w:left="1418"/>
        <w:rPr>
          <w:rFonts w:ascii="Verdana" w:hAnsi="Verdana" w:cs="Arial"/>
          <w:b/>
          <w:bCs/>
          <w:sz w:val="20"/>
        </w:rPr>
      </w:pPr>
      <w:r w:rsidRPr="00E34140">
        <w:rPr>
          <w:rFonts w:ascii="Verdana" w:hAnsi="Verdana" w:cs="Arial"/>
          <w:b/>
          <w:bCs/>
          <w:sz w:val="20"/>
        </w:rPr>
        <w:t>6.1.  Nombre del flujo alterno</w:t>
      </w:r>
    </w:p>
    <w:p w:rsidR="00F517D9" w:rsidRPr="00E34140" w:rsidRDefault="00F517D9" w:rsidP="00326D41">
      <w:pPr>
        <w:numPr>
          <w:ilvl w:val="0"/>
          <w:numId w:val="5"/>
        </w:numPr>
        <w:tabs>
          <w:tab w:val="num" w:pos="2310"/>
        </w:tabs>
        <w:spacing w:line="360" w:lineRule="auto"/>
        <w:ind w:left="2310"/>
        <w:jc w:val="both"/>
        <w:rPr>
          <w:rFonts w:ascii="Verdana" w:hAnsi="Verdana" w:cs="Arial"/>
          <w:color w:val="0000FF"/>
          <w:lang w:val="es-ES_tradnl"/>
        </w:rPr>
      </w:pPr>
      <w:r w:rsidRPr="00E34140">
        <w:rPr>
          <w:rFonts w:ascii="Verdana" w:hAnsi="Verdana" w:cs="Arial"/>
          <w:color w:val="0000FF"/>
        </w:rPr>
        <w:t>Detalle del Flujo alterno</w:t>
      </w:r>
    </w:p>
    <w:p w:rsidR="00F517D9" w:rsidRPr="00E34140" w:rsidRDefault="00F517D9" w:rsidP="00F517D9">
      <w:pPr>
        <w:tabs>
          <w:tab w:val="num" w:pos="2310"/>
        </w:tabs>
        <w:spacing w:line="360" w:lineRule="auto"/>
        <w:ind w:left="870"/>
        <w:jc w:val="both"/>
        <w:rPr>
          <w:rFonts w:ascii="Verdana" w:hAnsi="Verdana" w:cs="Arial"/>
          <w:color w:val="0000FF"/>
          <w:lang w:val="es-ES_tradnl"/>
        </w:rPr>
      </w:pPr>
      <w:r w:rsidRPr="00E34140">
        <w:rPr>
          <w:rFonts w:ascii="Verdana" w:hAnsi="Verdana" w:cs="Arial"/>
          <w:color w:val="0000FF"/>
        </w:rPr>
        <w:tab/>
        <w:t>Se pueden incluir reglas de negocio.</w:t>
      </w:r>
    </w:p>
    <w:p w:rsidR="00F517D9" w:rsidRPr="00E34140" w:rsidRDefault="00F517D9" w:rsidP="00326D41">
      <w:pPr>
        <w:pStyle w:val="Textoindependiente"/>
        <w:numPr>
          <w:ilvl w:val="0"/>
          <w:numId w:val="10"/>
        </w:numPr>
        <w:spacing w:line="360" w:lineRule="auto"/>
        <w:rPr>
          <w:rFonts w:ascii="Verdana" w:hAnsi="Verdana" w:cs="Arial"/>
          <w:b/>
          <w:bCs/>
          <w:sz w:val="20"/>
        </w:rPr>
      </w:pPr>
      <w:r w:rsidRPr="00E34140">
        <w:rPr>
          <w:rFonts w:ascii="Verdana" w:hAnsi="Verdana" w:cs="Arial"/>
          <w:b/>
          <w:bCs/>
          <w:sz w:val="20"/>
        </w:rPr>
        <w:t>Precondiciones</w:t>
      </w:r>
    </w:p>
    <w:p w:rsidR="00F517D9" w:rsidRPr="00E34140" w:rsidRDefault="00F517D9" w:rsidP="00F517D9">
      <w:pPr>
        <w:spacing w:after="120" w:line="360" w:lineRule="auto"/>
        <w:ind w:left="708" w:firstLine="708"/>
        <w:jc w:val="both"/>
        <w:rPr>
          <w:rFonts w:ascii="Verdana" w:hAnsi="Verdana" w:cs="Arial"/>
          <w:color w:val="0000FF"/>
        </w:rPr>
      </w:pPr>
      <w:r w:rsidRPr="00E34140">
        <w:rPr>
          <w:rFonts w:ascii="Verdana" w:hAnsi="Verdana" w:cs="Arial"/>
          <w:color w:val="0000FF"/>
        </w:rPr>
        <w:t>Descripción de la precondición</w:t>
      </w:r>
    </w:p>
    <w:p w:rsidR="00F517D9" w:rsidRPr="00E34140" w:rsidRDefault="00F517D9" w:rsidP="00326D41">
      <w:pPr>
        <w:pStyle w:val="Textoindependiente"/>
        <w:numPr>
          <w:ilvl w:val="0"/>
          <w:numId w:val="10"/>
        </w:numPr>
        <w:spacing w:line="360" w:lineRule="auto"/>
        <w:rPr>
          <w:rFonts w:ascii="Verdana" w:hAnsi="Verdana" w:cs="Arial"/>
          <w:b/>
          <w:bCs/>
          <w:sz w:val="20"/>
        </w:rPr>
      </w:pPr>
      <w:r w:rsidRPr="00E34140">
        <w:rPr>
          <w:rFonts w:ascii="Verdana" w:hAnsi="Verdana" w:cs="Arial"/>
          <w:b/>
          <w:bCs/>
          <w:sz w:val="20"/>
        </w:rPr>
        <w:t>Pos condiciones</w:t>
      </w:r>
    </w:p>
    <w:p w:rsidR="00F517D9" w:rsidRPr="00E34140" w:rsidRDefault="00F517D9" w:rsidP="00F517D9">
      <w:pPr>
        <w:spacing w:after="120" w:line="360" w:lineRule="auto"/>
        <w:ind w:left="1980" w:hanging="562"/>
        <w:jc w:val="both"/>
        <w:rPr>
          <w:rFonts w:ascii="Verdana" w:hAnsi="Verdana" w:cs="Arial"/>
          <w:color w:val="0000FF"/>
        </w:rPr>
      </w:pPr>
      <w:r w:rsidRPr="00E34140">
        <w:rPr>
          <w:rFonts w:ascii="Verdana" w:hAnsi="Verdana" w:cs="Arial"/>
          <w:color w:val="0000FF"/>
        </w:rPr>
        <w:t>Descripción de lapos condición</w:t>
      </w:r>
    </w:p>
    <w:p w:rsidR="00F517D9" w:rsidRPr="00E34140" w:rsidRDefault="00F517D9" w:rsidP="00326D41">
      <w:pPr>
        <w:pStyle w:val="Textoindependiente"/>
        <w:numPr>
          <w:ilvl w:val="0"/>
          <w:numId w:val="10"/>
        </w:numPr>
        <w:spacing w:line="360" w:lineRule="auto"/>
        <w:rPr>
          <w:rFonts w:ascii="Verdana" w:hAnsi="Verdana" w:cs="Arial"/>
          <w:b/>
          <w:bCs/>
          <w:sz w:val="20"/>
        </w:rPr>
      </w:pPr>
      <w:r w:rsidRPr="00E34140">
        <w:rPr>
          <w:rFonts w:ascii="Verdana" w:hAnsi="Verdana" w:cs="Arial"/>
          <w:b/>
          <w:bCs/>
          <w:sz w:val="20"/>
        </w:rPr>
        <w:t>Puntos de Extensión</w:t>
      </w:r>
    </w:p>
    <w:p w:rsidR="00F517D9" w:rsidRPr="00E34140" w:rsidRDefault="00F517D9" w:rsidP="00F517D9">
      <w:pPr>
        <w:pStyle w:val="Sangra2detindependiente"/>
        <w:spacing w:line="360" w:lineRule="auto"/>
        <w:ind w:left="826" w:firstLine="708"/>
        <w:rPr>
          <w:rFonts w:ascii="Verdana" w:hAnsi="Verdana" w:cs="Arial"/>
          <w:color w:val="0000FF"/>
        </w:rPr>
      </w:pPr>
      <w:r w:rsidRPr="00E34140">
        <w:rPr>
          <w:rFonts w:ascii="Verdana" w:hAnsi="Verdana" w:cs="Arial"/>
          <w:color w:val="0000FF"/>
        </w:rPr>
        <w:t>Indicar si existen puntos de extensión.</w:t>
      </w:r>
    </w:p>
    <w:p w:rsidR="00F517D9" w:rsidRPr="00397D2D" w:rsidRDefault="00F517D9" w:rsidP="00326D41">
      <w:pPr>
        <w:pStyle w:val="Textoindependiente"/>
        <w:numPr>
          <w:ilvl w:val="0"/>
          <w:numId w:val="10"/>
        </w:numPr>
        <w:spacing w:line="360" w:lineRule="auto"/>
        <w:rPr>
          <w:rFonts w:ascii="Verdana" w:hAnsi="Verdana" w:cs="Arial"/>
          <w:b/>
          <w:bCs/>
          <w:sz w:val="20"/>
          <w:highlight w:val="yellow"/>
        </w:rPr>
      </w:pPr>
      <w:r w:rsidRPr="00397D2D">
        <w:rPr>
          <w:rFonts w:ascii="Verdana" w:hAnsi="Verdana" w:cs="Arial"/>
          <w:b/>
          <w:bCs/>
          <w:sz w:val="20"/>
          <w:highlight w:val="yellow"/>
        </w:rPr>
        <w:t>Requisitos Funcionales asociados</w:t>
      </w:r>
    </w:p>
    <w:p w:rsidR="00F517D9" w:rsidRPr="00397D2D" w:rsidRDefault="00F517D9" w:rsidP="00F517D9">
      <w:pPr>
        <w:pStyle w:val="Sangra2detindependiente"/>
        <w:spacing w:line="360" w:lineRule="auto"/>
        <w:ind w:left="826" w:firstLine="708"/>
        <w:rPr>
          <w:rFonts w:ascii="Verdana" w:hAnsi="Verdana" w:cs="Arial"/>
          <w:color w:val="0000FF"/>
        </w:rPr>
      </w:pPr>
      <w:r w:rsidRPr="00650545">
        <w:rPr>
          <w:rFonts w:ascii="Verdana" w:hAnsi="Verdana" w:cs="Arial"/>
          <w:i/>
        </w:rPr>
        <w:t>RF-00</w:t>
      </w:r>
      <w:r>
        <w:rPr>
          <w:rFonts w:ascii="Verdana" w:hAnsi="Verdana" w:cs="Arial"/>
          <w:i/>
        </w:rPr>
        <w:t>2</w:t>
      </w:r>
    </w:p>
    <w:p w:rsidR="00F517D9" w:rsidRPr="00E34140" w:rsidRDefault="00F517D9" w:rsidP="00326D41">
      <w:pPr>
        <w:pStyle w:val="Textoindependiente"/>
        <w:numPr>
          <w:ilvl w:val="0"/>
          <w:numId w:val="10"/>
        </w:numPr>
        <w:spacing w:line="360" w:lineRule="auto"/>
        <w:rPr>
          <w:rFonts w:ascii="Verdana" w:hAnsi="Verdana" w:cs="Arial"/>
          <w:b/>
          <w:bCs/>
          <w:sz w:val="20"/>
        </w:rPr>
      </w:pPr>
      <w:r w:rsidRPr="00E34140">
        <w:rPr>
          <w:rFonts w:ascii="Verdana" w:hAnsi="Verdana" w:cs="Arial"/>
          <w:b/>
          <w:bCs/>
          <w:sz w:val="20"/>
        </w:rPr>
        <w:t>Requerimientos Especiales</w:t>
      </w:r>
    </w:p>
    <w:p w:rsidR="00F517D9" w:rsidRPr="00E34140" w:rsidRDefault="00F517D9" w:rsidP="00F517D9">
      <w:pPr>
        <w:pStyle w:val="Sangra2detindependiente"/>
        <w:spacing w:line="360" w:lineRule="auto"/>
        <w:ind w:left="826" w:firstLine="708"/>
        <w:rPr>
          <w:rFonts w:ascii="Verdana" w:hAnsi="Verdana" w:cs="Arial"/>
          <w:color w:val="0000FF"/>
        </w:rPr>
      </w:pPr>
      <w:r w:rsidRPr="00E34140">
        <w:rPr>
          <w:rFonts w:ascii="Verdana" w:hAnsi="Verdana" w:cs="Arial"/>
          <w:color w:val="0000FF"/>
        </w:rPr>
        <w:t>Indicar si existen requerimientos especiales.</w:t>
      </w:r>
    </w:p>
    <w:p w:rsidR="00F517D9" w:rsidRPr="00E34140" w:rsidRDefault="00F517D9" w:rsidP="00326D41">
      <w:pPr>
        <w:pStyle w:val="Textoindependiente"/>
        <w:numPr>
          <w:ilvl w:val="0"/>
          <w:numId w:val="10"/>
        </w:numPr>
        <w:spacing w:line="360" w:lineRule="auto"/>
        <w:rPr>
          <w:rFonts w:ascii="Verdana" w:hAnsi="Verdana" w:cs="Arial"/>
          <w:b/>
          <w:bCs/>
          <w:sz w:val="20"/>
        </w:rPr>
      </w:pPr>
      <w:r w:rsidRPr="00E34140">
        <w:rPr>
          <w:rFonts w:ascii="Verdana" w:hAnsi="Verdana" w:cs="Arial"/>
          <w:b/>
          <w:bCs/>
          <w:sz w:val="20"/>
        </w:rPr>
        <w:t>Prototipos</w:t>
      </w:r>
    </w:p>
    <w:p w:rsidR="00F517D9" w:rsidRDefault="00F517D9" w:rsidP="00F517D9">
      <w:pPr>
        <w:spacing w:after="120" w:line="360" w:lineRule="auto"/>
        <w:ind w:left="1416"/>
        <w:jc w:val="both"/>
        <w:rPr>
          <w:rFonts w:ascii="Verdana" w:hAnsi="Verdana" w:cs="Arial"/>
          <w:color w:val="0000FF"/>
        </w:rPr>
      </w:pPr>
      <w:r w:rsidRPr="00E34140">
        <w:rPr>
          <w:rFonts w:ascii="Verdana" w:hAnsi="Verdana" w:cs="Arial"/>
          <w:color w:val="0000FF"/>
        </w:rPr>
        <w:t>Incluir los prototipos asociados al caso de uso.</w:t>
      </w:r>
    </w:p>
    <w:p w:rsidR="008425B8" w:rsidRDefault="008425B8" w:rsidP="00047573">
      <w:pPr>
        <w:spacing w:after="120" w:line="360" w:lineRule="auto"/>
        <w:ind w:left="1416"/>
        <w:jc w:val="both"/>
        <w:rPr>
          <w:rFonts w:ascii="Verdana" w:hAnsi="Verdana" w:cs="Arial"/>
          <w:color w:val="0000FF"/>
        </w:rPr>
      </w:pPr>
    </w:p>
    <w:p w:rsidR="00F517D9" w:rsidRDefault="00F517D9">
      <w:pPr>
        <w:rPr>
          <w:rFonts w:ascii="Verdana" w:hAnsi="Verdana" w:cs="Arial"/>
          <w:color w:val="0000FF"/>
        </w:rPr>
      </w:pPr>
      <w:r>
        <w:rPr>
          <w:rFonts w:ascii="Verdana" w:hAnsi="Verdana" w:cs="Arial"/>
          <w:color w:val="0000FF"/>
        </w:rPr>
        <w:br w:type="page"/>
      </w:r>
    </w:p>
    <w:p w:rsidR="00F517D9" w:rsidRPr="00F517D9" w:rsidRDefault="00F517D9" w:rsidP="00F517D9">
      <w:pPr>
        <w:ind w:left="290" w:firstLine="708"/>
        <w:rPr>
          <w:rFonts w:ascii="Verdana" w:hAnsi="Verdana"/>
          <w:b/>
          <w:color w:val="000000" w:themeColor="text1"/>
          <w:u w:val="single"/>
        </w:rPr>
      </w:pPr>
      <w:r w:rsidRPr="00F517D9">
        <w:rPr>
          <w:rFonts w:ascii="Verdana" w:hAnsi="Verdana"/>
          <w:b/>
          <w:color w:val="000000" w:themeColor="text1"/>
          <w:u w:val="single"/>
        </w:rPr>
        <w:lastRenderedPageBreak/>
        <w:t>CUS03 Registrar Cierre de Orden de Producción</w:t>
      </w:r>
    </w:p>
    <w:p w:rsidR="00F517D9" w:rsidRPr="00E34140" w:rsidRDefault="00F517D9" w:rsidP="00326D41">
      <w:pPr>
        <w:pStyle w:val="Textoindependiente"/>
        <w:numPr>
          <w:ilvl w:val="0"/>
          <w:numId w:val="11"/>
        </w:numPr>
        <w:spacing w:line="360" w:lineRule="auto"/>
        <w:rPr>
          <w:rFonts w:ascii="Verdana" w:hAnsi="Verdana" w:cs="Arial"/>
          <w:b/>
          <w:bCs/>
          <w:sz w:val="20"/>
        </w:rPr>
      </w:pPr>
      <w:r w:rsidRPr="00E34140">
        <w:rPr>
          <w:rFonts w:ascii="Verdana" w:hAnsi="Verdana" w:cs="Arial"/>
          <w:b/>
          <w:bCs/>
          <w:sz w:val="20"/>
        </w:rPr>
        <w:t>Actores</w:t>
      </w:r>
    </w:p>
    <w:p w:rsidR="00F517D9" w:rsidRPr="00E34140" w:rsidRDefault="00F517D9" w:rsidP="00F517D9">
      <w:pPr>
        <w:pStyle w:val="Sangra2detindependiente"/>
        <w:spacing w:line="360" w:lineRule="auto"/>
        <w:ind w:left="826" w:firstLine="708"/>
        <w:rPr>
          <w:rFonts w:ascii="Verdana" w:hAnsi="Verdana" w:cs="Arial"/>
          <w:color w:val="0000FF"/>
        </w:rPr>
      </w:pPr>
      <w:r w:rsidRPr="00E34140">
        <w:rPr>
          <w:rFonts w:ascii="Verdana" w:hAnsi="Verdana" w:cs="Arial"/>
          <w:color w:val="0000FF"/>
        </w:rPr>
        <w:t>Indicar la lista de actores</w:t>
      </w:r>
    </w:p>
    <w:p w:rsidR="00F517D9" w:rsidRPr="00E34140" w:rsidRDefault="00F517D9" w:rsidP="00326D41">
      <w:pPr>
        <w:pStyle w:val="Textoindependiente"/>
        <w:numPr>
          <w:ilvl w:val="0"/>
          <w:numId w:val="11"/>
        </w:numPr>
        <w:spacing w:line="360" w:lineRule="auto"/>
        <w:rPr>
          <w:rFonts w:ascii="Verdana" w:hAnsi="Verdana" w:cs="Arial"/>
          <w:b/>
          <w:bCs/>
          <w:sz w:val="20"/>
        </w:rPr>
      </w:pPr>
      <w:r w:rsidRPr="00E34140">
        <w:rPr>
          <w:rFonts w:ascii="Verdana" w:hAnsi="Verdana" w:cs="Arial"/>
          <w:b/>
          <w:bCs/>
          <w:sz w:val="20"/>
        </w:rPr>
        <w:t>Propósito</w:t>
      </w:r>
    </w:p>
    <w:p w:rsidR="00F517D9" w:rsidRPr="00E34140" w:rsidRDefault="00F517D9" w:rsidP="00F517D9">
      <w:pPr>
        <w:pStyle w:val="Sangra2detindependiente"/>
        <w:spacing w:line="360" w:lineRule="auto"/>
        <w:ind w:left="826" w:firstLine="708"/>
        <w:rPr>
          <w:rFonts w:ascii="Verdana" w:hAnsi="Verdana" w:cs="Arial"/>
          <w:color w:val="0000FF"/>
        </w:rPr>
      </w:pPr>
      <w:r w:rsidRPr="00E34140">
        <w:rPr>
          <w:rFonts w:ascii="Verdana" w:hAnsi="Verdana" w:cs="Arial"/>
          <w:color w:val="0000FF"/>
        </w:rPr>
        <w:t>Indicar el propósito</w:t>
      </w:r>
    </w:p>
    <w:p w:rsidR="00F517D9" w:rsidRPr="00E34140" w:rsidRDefault="00F517D9" w:rsidP="00326D41">
      <w:pPr>
        <w:pStyle w:val="Textoindependiente"/>
        <w:numPr>
          <w:ilvl w:val="0"/>
          <w:numId w:val="11"/>
        </w:numPr>
        <w:spacing w:line="360" w:lineRule="auto"/>
        <w:rPr>
          <w:rFonts w:ascii="Verdana" w:hAnsi="Verdana" w:cs="Arial"/>
          <w:b/>
          <w:bCs/>
          <w:sz w:val="20"/>
        </w:rPr>
      </w:pPr>
      <w:r w:rsidRPr="00E34140">
        <w:rPr>
          <w:rFonts w:ascii="Verdana" w:hAnsi="Verdana" w:cs="Arial"/>
          <w:b/>
          <w:bCs/>
          <w:sz w:val="20"/>
        </w:rPr>
        <w:t>Breve Descripción</w:t>
      </w:r>
    </w:p>
    <w:p w:rsidR="0040432C" w:rsidRPr="00E34140" w:rsidRDefault="0040432C" w:rsidP="0040432C">
      <w:pPr>
        <w:pStyle w:val="Sangra2detindependiente"/>
        <w:spacing w:line="360" w:lineRule="auto"/>
        <w:ind w:left="1430" w:firstLine="0"/>
        <w:rPr>
          <w:rFonts w:ascii="Verdana" w:hAnsi="Verdana"/>
          <w:color w:val="0000FF"/>
        </w:rPr>
      </w:pPr>
      <w:r w:rsidRPr="00E34140">
        <w:rPr>
          <w:rFonts w:ascii="Verdana" w:hAnsi="Verdana"/>
          <w:color w:val="0000FF"/>
        </w:rPr>
        <w:t>Reu</w:t>
      </w:r>
      <w:r>
        <w:rPr>
          <w:rFonts w:ascii="Verdana" w:hAnsi="Verdana"/>
          <w:color w:val="0000FF"/>
        </w:rPr>
        <w:t>tilizar el resumen del punto 3.9</w:t>
      </w:r>
    </w:p>
    <w:p w:rsidR="00F517D9" w:rsidRPr="00E34140" w:rsidRDefault="00F517D9" w:rsidP="00326D41">
      <w:pPr>
        <w:pStyle w:val="Textoindependiente"/>
        <w:numPr>
          <w:ilvl w:val="0"/>
          <w:numId w:val="11"/>
        </w:numPr>
        <w:spacing w:line="360" w:lineRule="auto"/>
        <w:rPr>
          <w:rFonts w:ascii="Verdana" w:hAnsi="Verdana" w:cs="Arial"/>
          <w:b/>
          <w:bCs/>
          <w:sz w:val="20"/>
        </w:rPr>
      </w:pPr>
      <w:r w:rsidRPr="00E34140">
        <w:rPr>
          <w:rFonts w:ascii="Verdana" w:hAnsi="Verdana" w:cs="Arial"/>
          <w:b/>
          <w:bCs/>
          <w:sz w:val="20"/>
        </w:rPr>
        <w:t>Flujo Básico de Eventos</w:t>
      </w:r>
    </w:p>
    <w:p w:rsidR="00F517D9" w:rsidRPr="00E34140" w:rsidRDefault="00F517D9" w:rsidP="00F517D9">
      <w:pPr>
        <w:pStyle w:val="Sangra2detindependiente"/>
        <w:spacing w:line="360" w:lineRule="auto"/>
        <w:ind w:left="708" w:firstLine="708"/>
        <w:rPr>
          <w:rFonts w:ascii="Verdana" w:hAnsi="Verdana" w:cs="Arial"/>
          <w:color w:val="0000FF"/>
        </w:rPr>
      </w:pPr>
      <w:r w:rsidRPr="00E34140">
        <w:rPr>
          <w:rFonts w:ascii="Verdana" w:hAnsi="Verdana" w:cs="Arial"/>
          <w:color w:val="0000FF"/>
        </w:rPr>
        <w:t>Indicar el flujo básico de eventos</w:t>
      </w:r>
    </w:p>
    <w:p w:rsidR="00F517D9" w:rsidRPr="00E34140" w:rsidRDefault="00F517D9" w:rsidP="00F517D9">
      <w:pPr>
        <w:pStyle w:val="Sangra2detindependiente"/>
        <w:spacing w:line="360" w:lineRule="auto"/>
        <w:ind w:left="708" w:firstLine="708"/>
        <w:rPr>
          <w:rFonts w:ascii="Verdana" w:hAnsi="Verdana" w:cs="Arial"/>
          <w:color w:val="0000FF"/>
        </w:rPr>
      </w:pPr>
      <w:r w:rsidRPr="00E34140">
        <w:rPr>
          <w:rFonts w:ascii="Verdana" w:hAnsi="Verdana" w:cs="Arial"/>
          <w:color w:val="0000FF"/>
        </w:rPr>
        <w:t xml:space="preserve">Es posible hacer referencia a las reglas de negocio. </w:t>
      </w:r>
    </w:p>
    <w:p w:rsidR="00F517D9" w:rsidRPr="00E34140" w:rsidRDefault="00F517D9" w:rsidP="00326D41">
      <w:pPr>
        <w:pStyle w:val="Textoindependiente"/>
        <w:numPr>
          <w:ilvl w:val="0"/>
          <w:numId w:val="11"/>
        </w:numPr>
        <w:spacing w:line="360" w:lineRule="auto"/>
        <w:rPr>
          <w:rFonts w:ascii="Verdana" w:hAnsi="Verdana" w:cs="Arial"/>
          <w:b/>
          <w:bCs/>
          <w:sz w:val="20"/>
        </w:rPr>
      </w:pPr>
      <w:r w:rsidRPr="00E34140">
        <w:rPr>
          <w:rFonts w:ascii="Verdana" w:hAnsi="Verdana" w:cs="Arial"/>
          <w:b/>
          <w:bCs/>
          <w:sz w:val="20"/>
        </w:rPr>
        <w:t>Sub Flujos</w:t>
      </w:r>
    </w:p>
    <w:p w:rsidR="00F517D9" w:rsidRPr="00E34140" w:rsidRDefault="00F517D9" w:rsidP="00F517D9">
      <w:pPr>
        <w:tabs>
          <w:tab w:val="num" w:pos="1080"/>
        </w:tabs>
        <w:spacing w:line="360" w:lineRule="auto"/>
        <w:ind w:left="1531"/>
        <w:rPr>
          <w:rFonts w:ascii="Verdana" w:hAnsi="Verdana" w:cs="Arial"/>
          <w:b/>
          <w:bCs/>
          <w:color w:val="0000FF"/>
        </w:rPr>
      </w:pPr>
      <w:r w:rsidRPr="00E34140">
        <w:rPr>
          <w:rFonts w:ascii="Verdana" w:hAnsi="Verdana" w:cs="Arial"/>
          <w:color w:val="0000FF"/>
        </w:rPr>
        <w:t>Indicar los subflujos del flujo básico.</w:t>
      </w:r>
    </w:p>
    <w:p w:rsidR="00F517D9" w:rsidRPr="00E34140" w:rsidRDefault="00F517D9" w:rsidP="00326D41">
      <w:pPr>
        <w:pStyle w:val="Textoindependiente"/>
        <w:numPr>
          <w:ilvl w:val="0"/>
          <w:numId w:val="11"/>
        </w:numPr>
        <w:spacing w:line="360" w:lineRule="auto"/>
        <w:rPr>
          <w:rFonts w:ascii="Verdana" w:hAnsi="Verdana" w:cs="Arial"/>
          <w:b/>
          <w:bCs/>
          <w:sz w:val="20"/>
        </w:rPr>
      </w:pPr>
      <w:r w:rsidRPr="00E34140">
        <w:rPr>
          <w:rFonts w:ascii="Verdana" w:hAnsi="Verdana" w:cs="Arial"/>
          <w:b/>
          <w:bCs/>
          <w:sz w:val="20"/>
        </w:rPr>
        <w:t>Flujos Alternos</w:t>
      </w:r>
    </w:p>
    <w:p w:rsidR="00F517D9" w:rsidRPr="00E34140" w:rsidRDefault="00F517D9" w:rsidP="00F517D9">
      <w:pPr>
        <w:pStyle w:val="Textoindependiente"/>
        <w:spacing w:line="360" w:lineRule="auto"/>
        <w:ind w:left="1418"/>
        <w:rPr>
          <w:rFonts w:ascii="Verdana" w:hAnsi="Verdana" w:cs="Arial"/>
          <w:b/>
          <w:bCs/>
          <w:sz w:val="20"/>
        </w:rPr>
      </w:pPr>
      <w:r w:rsidRPr="00E34140">
        <w:rPr>
          <w:rFonts w:ascii="Verdana" w:hAnsi="Verdana" w:cs="Arial"/>
          <w:b/>
          <w:bCs/>
          <w:sz w:val="20"/>
        </w:rPr>
        <w:t>6.1.  Nombre del flujo alterno</w:t>
      </w:r>
    </w:p>
    <w:p w:rsidR="00F517D9" w:rsidRPr="00E34140" w:rsidRDefault="00F517D9" w:rsidP="00326D41">
      <w:pPr>
        <w:numPr>
          <w:ilvl w:val="0"/>
          <w:numId w:val="5"/>
        </w:numPr>
        <w:tabs>
          <w:tab w:val="num" w:pos="2310"/>
        </w:tabs>
        <w:spacing w:line="360" w:lineRule="auto"/>
        <w:ind w:left="2310"/>
        <w:jc w:val="both"/>
        <w:rPr>
          <w:rFonts w:ascii="Verdana" w:hAnsi="Verdana" w:cs="Arial"/>
          <w:color w:val="0000FF"/>
          <w:lang w:val="es-ES_tradnl"/>
        </w:rPr>
      </w:pPr>
      <w:r w:rsidRPr="00E34140">
        <w:rPr>
          <w:rFonts w:ascii="Verdana" w:hAnsi="Verdana" w:cs="Arial"/>
          <w:color w:val="0000FF"/>
        </w:rPr>
        <w:t>Detalle del Flujo alterno</w:t>
      </w:r>
    </w:p>
    <w:p w:rsidR="00F517D9" w:rsidRPr="00E34140" w:rsidRDefault="00F517D9" w:rsidP="00F517D9">
      <w:pPr>
        <w:tabs>
          <w:tab w:val="num" w:pos="2310"/>
        </w:tabs>
        <w:spacing w:line="360" w:lineRule="auto"/>
        <w:ind w:left="870"/>
        <w:jc w:val="both"/>
        <w:rPr>
          <w:rFonts w:ascii="Verdana" w:hAnsi="Verdana" w:cs="Arial"/>
          <w:color w:val="0000FF"/>
          <w:lang w:val="es-ES_tradnl"/>
        </w:rPr>
      </w:pPr>
      <w:r w:rsidRPr="00E34140">
        <w:rPr>
          <w:rFonts w:ascii="Verdana" w:hAnsi="Verdana" w:cs="Arial"/>
          <w:color w:val="0000FF"/>
        </w:rPr>
        <w:tab/>
        <w:t>Se pueden incluir reglas de negocio.</w:t>
      </w:r>
    </w:p>
    <w:p w:rsidR="00F517D9" w:rsidRPr="00E34140" w:rsidRDefault="00F517D9" w:rsidP="00326D41">
      <w:pPr>
        <w:pStyle w:val="Textoindependiente"/>
        <w:numPr>
          <w:ilvl w:val="0"/>
          <w:numId w:val="11"/>
        </w:numPr>
        <w:spacing w:line="360" w:lineRule="auto"/>
        <w:rPr>
          <w:rFonts w:ascii="Verdana" w:hAnsi="Verdana" w:cs="Arial"/>
          <w:b/>
          <w:bCs/>
          <w:sz w:val="20"/>
        </w:rPr>
      </w:pPr>
      <w:r w:rsidRPr="00E34140">
        <w:rPr>
          <w:rFonts w:ascii="Verdana" w:hAnsi="Verdana" w:cs="Arial"/>
          <w:b/>
          <w:bCs/>
          <w:sz w:val="20"/>
        </w:rPr>
        <w:t>Precondiciones</w:t>
      </w:r>
    </w:p>
    <w:p w:rsidR="00F517D9" w:rsidRPr="00E34140" w:rsidRDefault="00F517D9" w:rsidP="00F517D9">
      <w:pPr>
        <w:spacing w:after="120" w:line="360" w:lineRule="auto"/>
        <w:ind w:left="708" w:firstLine="708"/>
        <w:jc w:val="both"/>
        <w:rPr>
          <w:rFonts w:ascii="Verdana" w:hAnsi="Verdana" w:cs="Arial"/>
          <w:color w:val="0000FF"/>
        </w:rPr>
      </w:pPr>
      <w:r w:rsidRPr="00E34140">
        <w:rPr>
          <w:rFonts w:ascii="Verdana" w:hAnsi="Verdana" w:cs="Arial"/>
          <w:color w:val="0000FF"/>
        </w:rPr>
        <w:t>Descripción de la precondición</w:t>
      </w:r>
    </w:p>
    <w:p w:rsidR="00F517D9" w:rsidRPr="00E34140" w:rsidRDefault="00F517D9" w:rsidP="00326D41">
      <w:pPr>
        <w:pStyle w:val="Textoindependiente"/>
        <w:numPr>
          <w:ilvl w:val="0"/>
          <w:numId w:val="11"/>
        </w:numPr>
        <w:spacing w:line="360" w:lineRule="auto"/>
        <w:rPr>
          <w:rFonts w:ascii="Verdana" w:hAnsi="Verdana" w:cs="Arial"/>
          <w:b/>
          <w:bCs/>
          <w:sz w:val="20"/>
        </w:rPr>
      </w:pPr>
      <w:r w:rsidRPr="00E34140">
        <w:rPr>
          <w:rFonts w:ascii="Verdana" w:hAnsi="Verdana" w:cs="Arial"/>
          <w:b/>
          <w:bCs/>
          <w:sz w:val="20"/>
        </w:rPr>
        <w:t>Pos condiciones</w:t>
      </w:r>
    </w:p>
    <w:p w:rsidR="00F517D9" w:rsidRPr="00E34140" w:rsidRDefault="00F517D9" w:rsidP="00F517D9">
      <w:pPr>
        <w:spacing w:after="120" w:line="360" w:lineRule="auto"/>
        <w:ind w:left="1980" w:hanging="562"/>
        <w:jc w:val="both"/>
        <w:rPr>
          <w:rFonts w:ascii="Verdana" w:hAnsi="Verdana" w:cs="Arial"/>
          <w:color w:val="0000FF"/>
        </w:rPr>
      </w:pPr>
      <w:r w:rsidRPr="00E34140">
        <w:rPr>
          <w:rFonts w:ascii="Verdana" w:hAnsi="Verdana" w:cs="Arial"/>
          <w:color w:val="0000FF"/>
        </w:rPr>
        <w:t>Descripción de lapos condición</w:t>
      </w:r>
    </w:p>
    <w:p w:rsidR="00F517D9" w:rsidRPr="00E34140" w:rsidRDefault="00F517D9" w:rsidP="00326D41">
      <w:pPr>
        <w:pStyle w:val="Textoindependiente"/>
        <w:numPr>
          <w:ilvl w:val="0"/>
          <w:numId w:val="11"/>
        </w:numPr>
        <w:spacing w:line="360" w:lineRule="auto"/>
        <w:rPr>
          <w:rFonts w:ascii="Verdana" w:hAnsi="Verdana" w:cs="Arial"/>
          <w:b/>
          <w:bCs/>
          <w:sz w:val="20"/>
        </w:rPr>
      </w:pPr>
      <w:r w:rsidRPr="00E34140">
        <w:rPr>
          <w:rFonts w:ascii="Verdana" w:hAnsi="Verdana" w:cs="Arial"/>
          <w:b/>
          <w:bCs/>
          <w:sz w:val="20"/>
        </w:rPr>
        <w:t>Puntos de Extensión</w:t>
      </w:r>
    </w:p>
    <w:p w:rsidR="00F517D9" w:rsidRPr="00E34140" w:rsidRDefault="00F517D9" w:rsidP="00F517D9">
      <w:pPr>
        <w:pStyle w:val="Sangra2detindependiente"/>
        <w:spacing w:line="360" w:lineRule="auto"/>
        <w:ind w:left="826" w:firstLine="708"/>
        <w:rPr>
          <w:rFonts w:ascii="Verdana" w:hAnsi="Verdana" w:cs="Arial"/>
          <w:color w:val="0000FF"/>
        </w:rPr>
      </w:pPr>
      <w:r w:rsidRPr="00E34140">
        <w:rPr>
          <w:rFonts w:ascii="Verdana" w:hAnsi="Verdana" w:cs="Arial"/>
          <w:color w:val="0000FF"/>
        </w:rPr>
        <w:t>Indicar si existen puntos de extensión.</w:t>
      </w:r>
    </w:p>
    <w:p w:rsidR="00F517D9" w:rsidRPr="00397D2D" w:rsidRDefault="00F517D9" w:rsidP="00326D41">
      <w:pPr>
        <w:pStyle w:val="Textoindependiente"/>
        <w:numPr>
          <w:ilvl w:val="0"/>
          <w:numId w:val="11"/>
        </w:numPr>
        <w:spacing w:line="360" w:lineRule="auto"/>
        <w:rPr>
          <w:rFonts w:ascii="Verdana" w:hAnsi="Verdana" w:cs="Arial"/>
          <w:b/>
          <w:bCs/>
          <w:sz w:val="20"/>
          <w:highlight w:val="yellow"/>
        </w:rPr>
      </w:pPr>
      <w:r w:rsidRPr="00397D2D">
        <w:rPr>
          <w:rFonts w:ascii="Verdana" w:hAnsi="Verdana" w:cs="Arial"/>
          <w:b/>
          <w:bCs/>
          <w:sz w:val="20"/>
          <w:highlight w:val="yellow"/>
        </w:rPr>
        <w:t>Requisitos Funcionales asociados</w:t>
      </w:r>
    </w:p>
    <w:p w:rsidR="00F517D9" w:rsidRPr="00397D2D" w:rsidRDefault="00F517D9" w:rsidP="00F517D9">
      <w:pPr>
        <w:pStyle w:val="Sangra2detindependiente"/>
        <w:spacing w:line="360" w:lineRule="auto"/>
        <w:ind w:left="826" w:firstLine="708"/>
        <w:rPr>
          <w:rFonts w:ascii="Verdana" w:hAnsi="Verdana" w:cs="Arial"/>
          <w:color w:val="0000FF"/>
        </w:rPr>
      </w:pPr>
      <w:r w:rsidRPr="00650545">
        <w:rPr>
          <w:rFonts w:ascii="Verdana" w:hAnsi="Verdana" w:cs="Arial"/>
          <w:i/>
        </w:rPr>
        <w:t>RF-00</w:t>
      </w:r>
      <w:r>
        <w:rPr>
          <w:rFonts w:ascii="Verdana" w:hAnsi="Verdana" w:cs="Arial"/>
          <w:i/>
        </w:rPr>
        <w:t>2</w:t>
      </w:r>
    </w:p>
    <w:p w:rsidR="00F517D9" w:rsidRPr="00E34140" w:rsidRDefault="00F517D9" w:rsidP="00326D41">
      <w:pPr>
        <w:pStyle w:val="Textoindependiente"/>
        <w:numPr>
          <w:ilvl w:val="0"/>
          <w:numId w:val="11"/>
        </w:numPr>
        <w:spacing w:line="360" w:lineRule="auto"/>
        <w:rPr>
          <w:rFonts w:ascii="Verdana" w:hAnsi="Verdana" w:cs="Arial"/>
          <w:b/>
          <w:bCs/>
          <w:sz w:val="20"/>
        </w:rPr>
      </w:pPr>
      <w:r w:rsidRPr="00E34140">
        <w:rPr>
          <w:rFonts w:ascii="Verdana" w:hAnsi="Verdana" w:cs="Arial"/>
          <w:b/>
          <w:bCs/>
          <w:sz w:val="20"/>
        </w:rPr>
        <w:t>Requerimientos Especiales</w:t>
      </w:r>
    </w:p>
    <w:p w:rsidR="00F517D9" w:rsidRPr="00E34140" w:rsidRDefault="00F517D9" w:rsidP="00F517D9">
      <w:pPr>
        <w:pStyle w:val="Sangra2detindependiente"/>
        <w:spacing w:line="360" w:lineRule="auto"/>
        <w:ind w:left="826" w:firstLine="708"/>
        <w:rPr>
          <w:rFonts w:ascii="Verdana" w:hAnsi="Verdana" w:cs="Arial"/>
          <w:color w:val="0000FF"/>
        </w:rPr>
      </w:pPr>
      <w:r w:rsidRPr="00E34140">
        <w:rPr>
          <w:rFonts w:ascii="Verdana" w:hAnsi="Verdana" w:cs="Arial"/>
          <w:color w:val="0000FF"/>
        </w:rPr>
        <w:t>Indicar si existen requerimientos especiales.</w:t>
      </w:r>
    </w:p>
    <w:p w:rsidR="00F517D9" w:rsidRPr="00E34140" w:rsidRDefault="00F517D9" w:rsidP="00326D41">
      <w:pPr>
        <w:pStyle w:val="Textoindependiente"/>
        <w:numPr>
          <w:ilvl w:val="0"/>
          <w:numId w:val="11"/>
        </w:numPr>
        <w:spacing w:line="360" w:lineRule="auto"/>
        <w:rPr>
          <w:rFonts w:ascii="Verdana" w:hAnsi="Verdana" w:cs="Arial"/>
          <w:b/>
          <w:bCs/>
          <w:sz w:val="20"/>
        </w:rPr>
      </w:pPr>
      <w:r w:rsidRPr="00E34140">
        <w:rPr>
          <w:rFonts w:ascii="Verdana" w:hAnsi="Verdana" w:cs="Arial"/>
          <w:b/>
          <w:bCs/>
          <w:sz w:val="20"/>
        </w:rPr>
        <w:t>Prototipos</w:t>
      </w:r>
    </w:p>
    <w:p w:rsidR="00F517D9" w:rsidRDefault="00F517D9" w:rsidP="00F517D9">
      <w:pPr>
        <w:spacing w:after="120" w:line="360" w:lineRule="auto"/>
        <w:ind w:left="1416"/>
        <w:jc w:val="both"/>
        <w:rPr>
          <w:rFonts w:ascii="Verdana" w:hAnsi="Verdana" w:cs="Arial"/>
          <w:color w:val="0000FF"/>
        </w:rPr>
      </w:pPr>
      <w:r w:rsidRPr="00E34140">
        <w:rPr>
          <w:rFonts w:ascii="Verdana" w:hAnsi="Verdana" w:cs="Arial"/>
          <w:color w:val="0000FF"/>
        </w:rPr>
        <w:t>Incluir los prototipos asociados al caso de uso.</w:t>
      </w:r>
    </w:p>
    <w:p w:rsidR="00F517D9" w:rsidRDefault="00F517D9">
      <w:pPr>
        <w:rPr>
          <w:rFonts w:ascii="Verdana" w:hAnsi="Verdana" w:cs="Arial"/>
          <w:color w:val="0000FF"/>
        </w:rPr>
      </w:pPr>
      <w:r>
        <w:rPr>
          <w:rFonts w:ascii="Verdana" w:hAnsi="Verdana" w:cs="Arial"/>
          <w:color w:val="0000FF"/>
        </w:rPr>
        <w:br w:type="page"/>
      </w:r>
    </w:p>
    <w:p w:rsidR="00C0075B" w:rsidRPr="00C0075B" w:rsidRDefault="00C0075B" w:rsidP="00F517D9">
      <w:pPr>
        <w:ind w:left="290" w:firstLine="708"/>
        <w:rPr>
          <w:rFonts w:ascii="Verdana" w:hAnsi="Verdana" w:cs="Arial"/>
          <w:b/>
          <w:i/>
          <w:iCs/>
          <w:color w:val="000000" w:themeColor="text1"/>
          <w:u w:val="single"/>
        </w:rPr>
      </w:pPr>
      <w:r w:rsidRPr="00C0075B">
        <w:rPr>
          <w:rFonts w:ascii="Verdana" w:hAnsi="Verdana" w:cs="Arial"/>
          <w:b/>
          <w:i/>
          <w:iCs/>
          <w:color w:val="000000" w:themeColor="text1"/>
          <w:u w:val="single"/>
        </w:rPr>
        <w:lastRenderedPageBreak/>
        <w:t>CUS04 –Generar Solicitud de Insumos</w:t>
      </w:r>
    </w:p>
    <w:p w:rsidR="00F517D9" w:rsidRPr="00E34140" w:rsidRDefault="00F517D9" w:rsidP="00326D41">
      <w:pPr>
        <w:pStyle w:val="Textoindependiente"/>
        <w:numPr>
          <w:ilvl w:val="0"/>
          <w:numId w:val="12"/>
        </w:numPr>
        <w:spacing w:line="360" w:lineRule="auto"/>
        <w:rPr>
          <w:rFonts w:ascii="Verdana" w:hAnsi="Verdana" w:cs="Arial"/>
          <w:b/>
          <w:bCs/>
          <w:sz w:val="20"/>
        </w:rPr>
      </w:pPr>
      <w:r w:rsidRPr="00E34140">
        <w:rPr>
          <w:rFonts w:ascii="Verdana" w:hAnsi="Verdana" w:cs="Arial"/>
          <w:b/>
          <w:bCs/>
          <w:sz w:val="20"/>
        </w:rPr>
        <w:t>Actores</w:t>
      </w:r>
    </w:p>
    <w:p w:rsidR="00F517D9" w:rsidRPr="00E34140" w:rsidRDefault="00F517D9" w:rsidP="00F517D9">
      <w:pPr>
        <w:pStyle w:val="Sangra2detindependiente"/>
        <w:spacing w:line="360" w:lineRule="auto"/>
        <w:ind w:left="826" w:firstLine="708"/>
        <w:rPr>
          <w:rFonts w:ascii="Verdana" w:hAnsi="Verdana" w:cs="Arial"/>
          <w:color w:val="0000FF"/>
        </w:rPr>
      </w:pPr>
      <w:r w:rsidRPr="00E34140">
        <w:rPr>
          <w:rFonts w:ascii="Verdana" w:hAnsi="Verdana" w:cs="Arial"/>
          <w:color w:val="0000FF"/>
        </w:rPr>
        <w:t>Indicar la lista de actores</w:t>
      </w:r>
    </w:p>
    <w:p w:rsidR="00F517D9" w:rsidRPr="00E34140" w:rsidRDefault="00F517D9" w:rsidP="00326D41">
      <w:pPr>
        <w:pStyle w:val="Textoindependiente"/>
        <w:numPr>
          <w:ilvl w:val="0"/>
          <w:numId w:val="12"/>
        </w:numPr>
        <w:spacing w:line="360" w:lineRule="auto"/>
        <w:rPr>
          <w:rFonts w:ascii="Verdana" w:hAnsi="Verdana" w:cs="Arial"/>
          <w:b/>
          <w:bCs/>
          <w:sz w:val="20"/>
        </w:rPr>
      </w:pPr>
      <w:r w:rsidRPr="00E34140">
        <w:rPr>
          <w:rFonts w:ascii="Verdana" w:hAnsi="Verdana" w:cs="Arial"/>
          <w:b/>
          <w:bCs/>
          <w:sz w:val="20"/>
        </w:rPr>
        <w:t>Propósito</w:t>
      </w:r>
    </w:p>
    <w:p w:rsidR="00F517D9" w:rsidRPr="00E34140" w:rsidRDefault="00F517D9" w:rsidP="00F517D9">
      <w:pPr>
        <w:pStyle w:val="Sangra2detindependiente"/>
        <w:spacing w:line="360" w:lineRule="auto"/>
        <w:ind w:left="826" w:firstLine="708"/>
        <w:rPr>
          <w:rFonts w:ascii="Verdana" w:hAnsi="Verdana" w:cs="Arial"/>
          <w:color w:val="0000FF"/>
        </w:rPr>
      </w:pPr>
      <w:r w:rsidRPr="00E34140">
        <w:rPr>
          <w:rFonts w:ascii="Verdana" w:hAnsi="Verdana" w:cs="Arial"/>
          <w:color w:val="0000FF"/>
        </w:rPr>
        <w:t>Indicar el propósito</w:t>
      </w:r>
    </w:p>
    <w:p w:rsidR="00F517D9" w:rsidRPr="00E34140" w:rsidRDefault="00F517D9" w:rsidP="00326D41">
      <w:pPr>
        <w:pStyle w:val="Textoindependiente"/>
        <w:numPr>
          <w:ilvl w:val="0"/>
          <w:numId w:val="12"/>
        </w:numPr>
        <w:spacing w:line="360" w:lineRule="auto"/>
        <w:rPr>
          <w:rFonts w:ascii="Verdana" w:hAnsi="Verdana" w:cs="Arial"/>
          <w:b/>
          <w:bCs/>
          <w:sz w:val="20"/>
        </w:rPr>
      </w:pPr>
      <w:r w:rsidRPr="00E34140">
        <w:rPr>
          <w:rFonts w:ascii="Verdana" w:hAnsi="Verdana" w:cs="Arial"/>
          <w:b/>
          <w:bCs/>
          <w:sz w:val="20"/>
        </w:rPr>
        <w:t>Breve Descripción</w:t>
      </w:r>
    </w:p>
    <w:p w:rsidR="0040432C" w:rsidRPr="00E34140" w:rsidRDefault="0040432C" w:rsidP="0040432C">
      <w:pPr>
        <w:pStyle w:val="Sangra2detindependiente"/>
        <w:spacing w:line="360" w:lineRule="auto"/>
        <w:ind w:left="826" w:firstLine="708"/>
        <w:rPr>
          <w:rFonts w:ascii="Verdana" w:hAnsi="Verdana"/>
          <w:color w:val="0000FF"/>
        </w:rPr>
      </w:pPr>
      <w:r>
        <w:rPr>
          <w:rFonts w:ascii="Verdana" w:hAnsi="Verdana"/>
          <w:color w:val="0000FF"/>
        </w:rPr>
        <w:t xml:space="preserve"> </w:t>
      </w:r>
      <w:r w:rsidRPr="00E34140">
        <w:rPr>
          <w:rFonts w:ascii="Verdana" w:hAnsi="Verdana"/>
          <w:color w:val="0000FF"/>
        </w:rPr>
        <w:t>Reu</w:t>
      </w:r>
      <w:r>
        <w:rPr>
          <w:rFonts w:ascii="Verdana" w:hAnsi="Verdana"/>
          <w:color w:val="0000FF"/>
        </w:rPr>
        <w:t>tilizar el resumen del punto 3.9</w:t>
      </w:r>
    </w:p>
    <w:p w:rsidR="00F517D9" w:rsidRPr="00E34140" w:rsidRDefault="00F517D9" w:rsidP="00F517D9">
      <w:pPr>
        <w:pStyle w:val="Sangra2detindependiente"/>
        <w:spacing w:line="360" w:lineRule="auto"/>
        <w:ind w:left="826" w:firstLine="708"/>
        <w:rPr>
          <w:rFonts w:ascii="Verdana" w:hAnsi="Verdana"/>
          <w:color w:val="0000FF"/>
        </w:rPr>
      </w:pPr>
    </w:p>
    <w:p w:rsidR="00F517D9" w:rsidRPr="00E34140" w:rsidRDefault="00F517D9" w:rsidP="00326D41">
      <w:pPr>
        <w:pStyle w:val="Textoindependiente"/>
        <w:numPr>
          <w:ilvl w:val="0"/>
          <w:numId w:val="12"/>
        </w:numPr>
        <w:spacing w:line="360" w:lineRule="auto"/>
        <w:rPr>
          <w:rFonts w:ascii="Verdana" w:hAnsi="Verdana" w:cs="Arial"/>
          <w:b/>
          <w:bCs/>
          <w:sz w:val="20"/>
        </w:rPr>
      </w:pPr>
      <w:r w:rsidRPr="00E34140">
        <w:rPr>
          <w:rFonts w:ascii="Verdana" w:hAnsi="Verdana" w:cs="Arial"/>
          <w:b/>
          <w:bCs/>
          <w:sz w:val="20"/>
        </w:rPr>
        <w:t>Flujo Básico de Eventos</w:t>
      </w:r>
    </w:p>
    <w:p w:rsidR="00F517D9" w:rsidRPr="00E34140" w:rsidRDefault="00F517D9" w:rsidP="00F517D9">
      <w:pPr>
        <w:pStyle w:val="Sangra2detindependiente"/>
        <w:spacing w:line="360" w:lineRule="auto"/>
        <w:ind w:left="708" w:firstLine="708"/>
        <w:rPr>
          <w:rFonts w:ascii="Verdana" w:hAnsi="Verdana" w:cs="Arial"/>
          <w:color w:val="0000FF"/>
        </w:rPr>
      </w:pPr>
      <w:r w:rsidRPr="00E34140">
        <w:rPr>
          <w:rFonts w:ascii="Verdana" w:hAnsi="Verdana" w:cs="Arial"/>
          <w:color w:val="0000FF"/>
        </w:rPr>
        <w:t>Indicar el flujo básico de eventos</w:t>
      </w:r>
    </w:p>
    <w:p w:rsidR="00F517D9" w:rsidRPr="00E34140" w:rsidRDefault="00F517D9" w:rsidP="00F517D9">
      <w:pPr>
        <w:pStyle w:val="Sangra2detindependiente"/>
        <w:spacing w:line="360" w:lineRule="auto"/>
        <w:ind w:left="708" w:firstLine="708"/>
        <w:rPr>
          <w:rFonts w:ascii="Verdana" w:hAnsi="Verdana" w:cs="Arial"/>
          <w:color w:val="0000FF"/>
        </w:rPr>
      </w:pPr>
      <w:r w:rsidRPr="00E34140">
        <w:rPr>
          <w:rFonts w:ascii="Verdana" w:hAnsi="Verdana" w:cs="Arial"/>
          <w:color w:val="0000FF"/>
        </w:rPr>
        <w:t xml:space="preserve">Es posible hacer referencia a las reglas de negocio. </w:t>
      </w:r>
    </w:p>
    <w:p w:rsidR="00F517D9" w:rsidRPr="00E34140" w:rsidRDefault="00F517D9" w:rsidP="00326D41">
      <w:pPr>
        <w:pStyle w:val="Textoindependiente"/>
        <w:numPr>
          <w:ilvl w:val="0"/>
          <w:numId w:val="12"/>
        </w:numPr>
        <w:spacing w:line="360" w:lineRule="auto"/>
        <w:rPr>
          <w:rFonts w:ascii="Verdana" w:hAnsi="Verdana" w:cs="Arial"/>
          <w:b/>
          <w:bCs/>
          <w:sz w:val="20"/>
        </w:rPr>
      </w:pPr>
      <w:r w:rsidRPr="00E34140">
        <w:rPr>
          <w:rFonts w:ascii="Verdana" w:hAnsi="Verdana" w:cs="Arial"/>
          <w:b/>
          <w:bCs/>
          <w:sz w:val="20"/>
        </w:rPr>
        <w:t>Sub Flujos</w:t>
      </w:r>
    </w:p>
    <w:p w:rsidR="00F517D9" w:rsidRPr="00E34140" w:rsidRDefault="00F517D9" w:rsidP="00F517D9">
      <w:pPr>
        <w:tabs>
          <w:tab w:val="num" w:pos="1080"/>
        </w:tabs>
        <w:spacing w:line="360" w:lineRule="auto"/>
        <w:ind w:left="1531"/>
        <w:rPr>
          <w:rFonts w:ascii="Verdana" w:hAnsi="Verdana" w:cs="Arial"/>
          <w:b/>
          <w:bCs/>
          <w:color w:val="0000FF"/>
        </w:rPr>
      </w:pPr>
      <w:r w:rsidRPr="00E34140">
        <w:rPr>
          <w:rFonts w:ascii="Verdana" w:hAnsi="Verdana" w:cs="Arial"/>
          <w:color w:val="0000FF"/>
        </w:rPr>
        <w:t>Indicar los subflujos del flujo básico.</w:t>
      </w:r>
    </w:p>
    <w:p w:rsidR="00F517D9" w:rsidRPr="00E34140" w:rsidRDefault="00F517D9" w:rsidP="00326D41">
      <w:pPr>
        <w:pStyle w:val="Textoindependiente"/>
        <w:numPr>
          <w:ilvl w:val="0"/>
          <w:numId w:val="12"/>
        </w:numPr>
        <w:spacing w:line="360" w:lineRule="auto"/>
        <w:rPr>
          <w:rFonts w:ascii="Verdana" w:hAnsi="Verdana" w:cs="Arial"/>
          <w:b/>
          <w:bCs/>
          <w:sz w:val="20"/>
        </w:rPr>
      </w:pPr>
      <w:r w:rsidRPr="00E34140">
        <w:rPr>
          <w:rFonts w:ascii="Verdana" w:hAnsi="Verdana" w:cs="Arial"/>
          <w:b/>
          <w:bCs/>
          <w:sz w:val="20"/>
        </w:rPr>
        <w:t>Flujos Alternos</w:t>
      </w:r>
    </w:p>
    <w:p w:rsidR="00F517D9" w:rsidRPr="00E34140" w:rsidRDefault="00F517D9" w:rsidP="00F517D9">
      <w:pPr>
        <w:pStyle w:val="Textoindependiente"/>
        <w:spacing w:line="360" w:lineRule="auto"/>
        <w:ind w:left="1418"/>
        <w:rPr>
          <w:rFonts w:ascii="Verdana" w:hAnsi="Verdana" w:cs="Arial"/>
          <w:b/>
          <w:bCs/>
          <w:sz w:val="20"/>
        </w:rPr>
      </w:pPr>
      <w:r w:rsidRPr="00E34140">
        <w:rPr>
          <w:rFonts w:ascii="Verdana" w:hAnsi="Verdana" w:cs="Arial"/>
          <w:b/>
          <w:bCs/>
          <w:sz w:val="20"/>
        </w:rPr>
        <w:t>6.1.  Nombre del flujo alterno</w:t>
      </w:r>
    </w:p>
    <w:p w:rsidR="00F517D9" w:rsidRPr="00E34140" w:rsidRDefault="00F517D9" w:rsidP="00326D41">
      <w:pPr>
        <w:numPr>
          <w:ilvl w:val="0"/>
          <w:numId w:val="5"/>
        </w:numPr>
        <w:tabs>
          <w:tab w:val="num" w:pos="2310"/>
        </w:tabs>
        <w:spacing w:line="360" w:lineRule="auto"/>
        <w:ind w:left="2310"/>
        <w:jc w:val="both"/>
        <w:rPr>
          <w:rFonts w:ascii="Verdana" w:hAnsi="Verdana" w:cs="Arial"/>
          <w:color w:val="0000FF"/>
          <w:lang w:val="es-ES_tradnl"/>
        </w:rPr>
      </w:pPr>
      <w:r w:rsidRPr="00E34140">
        <w:rPr>
          <w:rFonts w:ascii="Verdana" w:hAnsi="Verdana" w:cs="Arial"/>
          <w:color w:val="0000FF"/>
        </w:rPr>
        <w:t>Detalle del Flujo alterno</w:t>
      </w:r>
    </w:p>
    <w:p w:rsidR="00F517D9" w:rsidRPr="00E34140" w:rsidRDefault="00F517D9" w:rsidP="00F517D9">
      <w:pPr>
        <w:tabs>
          <w:tab w:val="num" w:pos="2310"/>
        </w:tabs>
        <w:spacing w:line="360" w:lineRule="auto"/>
        <w:ind w:left="870"/>
        <w:jc w:val="both"/>
        <w:rPr>
          <w:rFonts w:ascii="Verdana" w:hAnsi="Verdana" w:cs="Arial"/>
          <w:color w:val="0000FF"/>
          <w:lang w:val="es-ES_tradnl"/>
        </w:rPr>
      </w:pPr>
      <w:r w:rsidRPr="00E34140">
        <w:rPr>
          <w:rFonts w:ascii="Verdana" w:hAnsi="Verdana" w:cs="Arial"/>
          <w:color w:val="0000FF"/>
        </w:rPr>
        <w:tab/>
        <w:t>Se pueden incluir reglas de negocio.</w:t>
      </w:r>
    </w:p>
    <w:p w:rsidR="00F517D9" w:rsidRPr="00E34140" w:rsidRDefault="00F517D9" w:rsidP="00326D41">
      <w:pPr>
        <w:pStyle w:val="Textoindependiente"/>
        <w:numPr>
          <w:ilvl w:val="0"/>
          <w:numId w:val="12"/>
        </w:numPr>
        <w:spacing w:line="360" w:lineRule="auto"/>
        <w:rPr>
          <w:rFonts w:ascii="Verdana" w:hAnsi="Verdana" w:cs="Arial"/>
          <w:b/>
          <w:bCs/>
          <w:sz w:val="20"/>
        </w:rPr>
      </w:pPr>
      <w:r w:rsidRPr="00E34140">
        <w:rPr>
          <w:rFonts w:ascii="Verdana" w:hAnsi="Verdana" w:cs="Arial"/>
          <w:b/>
          <w:bCs/>
          <w:sz w:val="20"/>
        </w:rPr>
        <w:t>Precondiciones</w:t>
      </w:r>
    </w:p>
    <w:p w:rsidR="00F517D9" w:rsidRPr="00E34140" w:rsidRDefault="00F517D9" w:rsidP="00F517D9">
      <w:pPr>
        <w:spacing w:after="120" w:line="360" w:lineRule="auto"/>
        <w:ind w:left="708" w:firstLine="708"/>
        <w:jc w:val="both"/>
        <w:rPr>
          <w:rFonts w:ascii="Verdana" w:hAnsi="Verdana" w:cs="Arial"/>
          <w:color w:val="0000FF"/>
        </w:rPr>
      </w:pPr>
      <w:r w:rsidRPr="00E34140">
        <w:rPr>
          <w:rFonts w:ascii="Verdana" w:hAnsi="Verdana" w:cs="Arial"/>
          <w:color w:val="0000FF"/>
        </w:rPr>
        <w:t>Descripción de la precondición</w:t>
      </w:r>
    </w:p>
    <w:p w:rsidR="00F517D9" w:rsidRPr="00E34140" w:rsidRDefault="00F517D9" w:rsidP="00326D41">
      <w:pPr>
        <w:pStyle w:val="Textoindependiente"/>
        <w:numPr>
          <w:ilvl w:val="0"/>
          <w:numId w:val="12"/>
        </w:numPr>
        <w:spacing w:line="360" w:lineRule="auto"/>
        <w:rPr>
          <w:rFonts w:ascii="Verdana" w:hAnsi="Verdana" w:cs="Arial"/>
          <w:b/>
          <w:bCs/>
          <w:sz w:val="20"/>
        </w:rPr>
      </w:pPr>
      <w:r w:rsidRPr="00E34140">
        <w:rPr>
          <w:rFonts w:ascii="Verdana" w:hAnsi="Verdana" w:cs="Arial"/>
          <w:b/>
          <w:bCs/>
          <w:sz w:val="20"/>
        </w:rPr>
        <w:t>Pos condiciones</w:t>
      </w:r>
    </w:p>
    <w:p w:rsidR="00F517D9" w:rsidRPr="00E34140" w:rsidRDefault="00F517D9" w:rsidP="00F517D9">
      <w:pPr>
        <w:spacing w:after="120" w:line="360" w:lineRule="auto"/>
        <w:ind w:left="1980" w:hanging="562"/>
        <w:jc w:val="both"/>
        <w:rPr>
          <w:rFonts w:ascii="Verdana" w:hAnsi="Verdana" w:cs="Arial"/>
          <w:color w:val="0000FF"/>
        </w:rPr>
      </w:pPr>
      <w:r w:rsidRPr="00E34140">
        <w:rPr>
          <w:rFonts w:ascii="Verdana" w:hAnsi="Verdana" w:cs="Arial"/>
          <w:color w:val="0000FF"/>
        </w:rPr>
        <w:t>Descripción de lapos condición</w:t>
      </w:r>
    </w:p>
    <w:p w:rsidR="00F517D9" w:rsidRPr="00E34140" w:rsidRDefault="00F517D9" w:rsidP="00326D41">
      <w:pPr>
        <w:pStyle w:val="Textoindependiente"/>
        <w:numPr>
          <w:ilvl w:val="0"/>
          <w:numId w:val="12"/>
        </w:numPr>
        <w:spacing w:line="360" w:lineRule="auto"/>
        <w:rPr>
          <w:rFonts w:ascii="Verdana" w:hAnsi="Verdana" w:cs="Arial"/>
          <w:b/>
          <w:bCs/>
          <w:sz w:val="20"/>
        </w:rPr>
      </w:pPr>
      <w:r w:rsidRPr="00E34140">
        <w:rPr>
          <w:rFonts w:ascii="Verdana" w:hAnsi="Verdana" w:cs="Arial"/>
          <w:b/>
          <w:bCs/>
          <w:sz w:val="20"/>
        </w:rPr>
        <w:t>Puntos de Extensión</w:t>
      </w:r>
    </w:p>
    <w:p w:rsidR="00F517D9" w:rsidRPr="00E34140" w:rsidRDefault="00F517D9" w:rsidP="00F517D9">
      <w:pPr>
        <w:pStyle w:val="Sangra2detindependiente"/>
        <w:spacing w:line="360" w:lineRule="auto"/>
        <w:ind w:left="826" w:firstLine="708"/>
        <w:rPr>
          <w:rFonts w:ascii="Verdana" w:hAnsi="Verdana" w:cs="Arial"/>
          <w:color w:val="0000FF"/>
        </w:rPr>
      </w:pPr>
      <w:r w:rsidRPr="00E34140">
        <w:rPr>
          <w:rFonts w:ascii="Verdana" w:hAnsi="Verdana" w:cs="Arial"/>
          <w:color w:val="0000FF"/>
        </w:rPr>
        <w:t>Indicar si existen puntos de extensión.</w:t>
      </w:r>
    </w:p>
    <w:p w:rsidR="00F517D9" w:rsidRPr="00397D2D" w:rsidRDefault="00F517D9" w:rsidP="00326D41">
      <w:pPr>
        <w:pStyle w:val="Textoindependiente"/>
        <w:numPr>
          <w:ilvl w:val="0"/>
          <w:numId w:val="12"/>
        </w:numPr>
        <w:spacing w:line="360" w:lineRule="auto"/>
        <w:rPr>
          <w:rFonts w:ascii="Verdana" w:hAnsi="Verdana" w:cs="Arial"/>
          <w:b/>
          <w:bCs/>
          <w:sz w:val="20"/>
          <w:highlight w:val="yellow"/>
        </w:rPr>
      </w:pPr>
      <w:r w:rsidRPr="00397D2D">
        <w:rPr>
          <w:rFonts w:ascii="Verdana" w:hAnsi="Verdana" w:cs="Arial"/>
          <w:b/>
          <w:bCs/>
          <w:sz w:val="20"/>
          <w:highlight w:val="yellow"/>
        </w:rPr>
        <w:t>Requisitos Funcionales asociados</w:t>
      </w:r>
    </w:p>
    <w:p w:rsidR="00F517D9" w:rsidRPr="00397D2D" w:rsidRDefault="00F517D9" w:rsidP="00F517D9">
      <w:pPr>
        <w:pStyle w:val="Sangra2detindependiente"/>
        <w:spacing w:line="360" w:lineRule="auto"/>
        <w:ind w:left="826" w:firstLine="708"/>
        <w:rPr>
          <w:rFonts w:ascii="Verdana" w:hAnsi="Verdana" w:cs="Arial"/>
          <w:color w:val="0000FF"/>
        </w:rPr>
      </w:pPr>
      <w:r w:rsidRPr="00650545">
        <w:rPr>
          <w:rFonts w:ascii="Verdana" w:hAnsi="Verdana" w:cs="Arial"/>
          <w:i/>
        </w:rPr>
        <w:t>RF-00</w:t>
      </w:r>
      <w:r>
        <w:rPr>
          <w:rFonts w:ascii="Verdana" w:hAnsi="Verdana" w:cs="Arial"/>
          <w:i/>
        </w:rPr>
        <w:t>2</w:t>
      </w:r>
    </w:p>
    <w:p w:rsidR="00F517D9" w:rsidRPr="00E34140" w:rsidRDefault="00F517D9" w:rsidP="00326D41">
      <w:pPr>
        <w:pStyle w:val="Textoindependiente"/>
        <w:numPr>
          <w:ilvl w:val="0"/>
          <w:numId w:val="12"/>
        </w:numPr>
        <w:spacing w:line="360" w:lineRule="auto"/>
        <w:rPr>
          <w:rFonts w:ascii="Verdana" w:hAnsi="Verdana" w:cs="Arial"/>
          <w:b/>
          <w:bCs/>
          <w:sz w:val="20"/>
        </w:rPr>
      </w:pPr>
      <w:r w:rsidRPr="00E34140">
        <w:rPr>
          <w:rFonts w:ascii="Verdana" w:hAnsi="Verdana" w:cs="Arial"/>
          <w:b/>
          <w:bCs/>
          <w:sz w:val="20"/>
        </w:rPr>
        <w:t>Requerimientos Especiales</w:t>
      </w:r>
    </w:p>
    <w:p w:rsidR="00F517D9" w:rsidRPr="00E34140" w:rsidRDefault="00F517D9" w:rsidP="00F517D9">
      <w:pPr>
        <w:pStyle w:val="Sangra2detindependiente"/>
        <w:spacing w:line="360" w:lineRule="auto"/>
        <w:ind w:left="826" w:firstLine="708"/>
        <w:rPr>
          <w:rFonts w:ascii="Verdana" w:hAnsi="Verdana" w:cs="Arial"/>
          <w:color w:val="0000FF"/>
        </w:rPr>
      </w:pPr>
      <w:r w:rsidRPr="00E34140">
        <w:rPr>
          <w:rFonts w:ascii="Verdana" w:hAnsi="Verdana" w:cs="Arial"/>
          <w:color w:val="0000FF"/>
        </w:rPr>
        <w:t>Indicar si existen requerimientos especiales.</w:t>
      </w:r>
    </w:p>
    <w:p w:rsidR="00F517D9" w:rsidRPr="00E34140" w:rsidRDefault="00F517D9" w:rsidP="00326D41">
      <w:pPr>
        <w:pStyle w:val="Textoindependiente"/>
        <w:numPr>
          <w:ilvl w:val="0"/>
          <w:numId w:val="12"/>
        </w:numPr>
        <w:spacing w:line="360" w:lineRule="auto"/>
        <w:rPr>
          <w:rFonts w:ascii="Verdana" w:hAnsi="Verdana" w:cs="Arial"/>
          <w:b/>
          <w:bCs/>
          <w:sz w:val="20"/>
        </w:rPr>
      </w:pPr>
      <w:r w:rsidRPr="00E34140">
        <w:rPr>
          <w:rFonts w:ascii="Verdana" w:hAnsi="Verdana" w:cs="Arial"/>
          <w:b/>
          <w:bCs/>
          <w:sz w:val="20"/>
        </w:rPr>
        <w:t>Prototipos</w:t>
      </w:r>
    </w:p>
    <w:p w:rsidR="00F517D9" w:rsidRDefault="00F517D9" w:rsidP="00F517D9">
      <w:pPr>
        <w:spacing w:after="120" w:line="360" w:lineRule="auto"/>
        <w:ind w:left="1416"/>
        <w:jc w:val="both"/>
        <w:rPr>
          <w:rFonts w:ascii="Verdana" w:hAnsi="Verdana" w:cs="Arial"/>
          <w:color w:val="0000FF"/>
        </w:rPr>
      </w:pPr>
      <w:r w:rsidRPr="00E34140">
        <w:rPr>
          <w:rFonts w:ascii="Verdana" w:hAnsi="Verdana" w:cs="Arial"/>
          <w:color w:val="0000FF"/>
        </w:rPr>
        <w:t>Incluir los prototipos asociados al caso de uso.</w:t>
      </w:r>
    </w:p>
    <w:p w:rsidR="00F517D9" w:rsidRDefault="00F517D9">
      <w:pPr>
        <w:rPr>
          <w:rFonts w:ascii="Verdana" w:hAnsi="Verdana" w:cs="Arial"/>
          <w:color w:val="0000FF"/>
        </w:rPr>
      </w:pPr>
      <w:r>
        <w:rPr>
          <w:rFonts w:ascii="Verdana" w:hAnsi="Verdana" w:cs="Arial"/>
          <w:color w:val="0000FF"/>
        </w:rPr>
        <w:br w:type="page"/>
      </w:r>
    </w:p>
    <w:p w:rsidR="00326D41" w:rsidRPr="00326D41" w:rsidRDefault="00326D41" w:rsidP="00F517D9">
      <w:pPr>
        <w:ind w:left="290" w:firstLine="708"/>
        <w:rPr>
          <w:rFonts w:ascii="Verdana" w:hAnsi="Verdana"/>
          <w:b/>
          <w:color w:val="000000" w:themeColor="text1"/>
          <w:u w:val="single"/>
        </w:rPr>
      </w:pPr>
      <w:r w:rsidRPr="00326D41">
        <w:rPr>
          <w:rFonts w:ascii="Verdana" w:hAnsi="Verdana"/>
          <w:b/>
          <w:color w:val="000000" w:themeColor="text1"/>
          <w:u w:val="single"/>
        </w:rPr>
        <w:lastRenderedPageBreak/>
        <w:t>CUS05 –Generar Insumos x Solicitud</w:t>
      </w:r>
    </w:p>
    <w:p w:rsidR="00F517D9" w:rsidRPr="00E34140" w:rsidRDefault="00F517D9" w:rsidP="00326D41">
      <w:pPr>
        <w:pStyle w:val="Textoindependiente"/>
        <w:numPr>
          <w:ilvl w:val="0"/>
          <w:numId w:val="13"/>
        </w:numPr>
        <w:spacing w:line="360" w:lineRule="auto"/>
        <w:rPr>
          <w:rFonts w:ascii="Verdana" w:hAnsi="Verdana" w:cs="Arial"/>
          <w:b/>
          <w:bCs/>
          <w:sz w:val="20"/>
        </w:rPr>
      </w:pPr>
      <w:r w:rsidRPr="00E34140">
        <w:rPr>
          <w:rFonts w:ascii="Verdana" w:hAnsi="Verdana" w:cs="Arial"/>
          <w:b/>
          <w:bCs/>
          <w:sz w:val="20"/>
        </w:rPr>
        <w:t>Actores</w:t>
      </w:r>
    </w:p>
    <w:p w:rsidR="00F517D9" w:rsidRPr="00E34140" w:rsidRDefault="00F517D9" w:rsidP="00F517D9">
      <w:pPr>
        <w:pStyle w:val="Sangra2detindependiente"/>
        <w:spacing w:line="360" w:lineRule="auto"/>
        <w:ind w:left="826" w:firstLine="708"/>
        <w:rPr>
          <w:rFonts w:ascii="Verdana" w:hAnsi="Verdana" w:cs="Arial"/>
          <w:color w:val="0000FF"/>
        </w:rPr>
      </w:pPr>
      <w:r w:rsidRPr="00E34140">
        <w:rPr>
          <w:rFonts w:ascii="Verdana" w:hAnsi="Verdana" w:cs="Arial"/>
          <w:color w:val="0000FF"/>
        </w:rPr>
        <w:t>Indicar la lista de actores</w:t>
      </w:r>
    </w:p>
    <w:p w:rsidR="00F517D9" w:rsidRPr="00E34140" w:rsidRDefault="00F517D9" w:rsidP="00326D41">
      <w:pPr>
        <w:pStyle w:val="Textoindependiente"/>
        <w:numPr>
          <w:ilvl w:val="0"/>
          <w:numId w:val="13"/>
        </w:numPr>
        <w:spacing w:line="360" w:lineRule="auto"/>
        <w:rPr>
          <w:rFonts w:ascii="Verdana" w:hAnsi="Verdana" w:cs="Arial"/>
          <w:b/>
          <w:bCs/>
          <w:sz w:val="20"/>
        </w:rPr>
      </w:pPr>
      <w:r w:rsidRPr="00E34140">
        <w:rPr>
          <w:rFonts w:ascii="Verdana" w:hAnsi="Verdana" w:cs="Arial"/>
          <w:b/>
          <w:bCs/>
          <w:sz w:val="20"/>
        </w:rPr>
        <w:t>Propósito</w:t>
      </w:r>
    </w:p>
    <w:p w:rsidR="00F517D9" w:rsidRPr="00E34140" w:rsidRDefault="00F517D9" w:rsidP="00F517D9">
      <w:pPr>
        <w:pStyle w:val="Sangra2detindependiente"/>
        <w:spacing w:line="360" w:lineRule="auto"/>
        <w:ind w:left="826" w:firstLine="708"/>
        <w:rPr>
          <w:rFonts w:ascii="Verdana" w:hAnsi="Verdana" w:cs="Arial"/>
          <w:color w:val="0000FF"/>
        </w:rPr>
      </w:pPr>
      <w:r w:rsidRPr="00E34140">
        <w:rPr>
          <w:rFonts w:ascii="Verdana" w:hAnsi="Verdana" w:cs="Arial"/>
          <w:color w:val="0000FF"/>
        </w:rPr>
        <w:t>Indicar el propósito</w:t>
      </w:r>
    </w:p>
    <w:p w:rsidR="00F517D9" w:rsidRPr="00E34140" w:rsidRDefault="00F517D9" w:rsidP="00326D41">
      <w:pPr>
        <w:pStyle w:val="Textoindependiente"/>
        <w:numPr>
          <w:ilvl w:val="0"/>
          <w:numId w:val="13"/>
        </w:numPr>
        <w:spacing w:line="360" w:lineRule="auto"/>
        <w:rPr>
          <w:rFonts w:ascii="Verdana" w:hAnsi="Verdana" w:cs="Arial"/>
          <w:b/>
          <w:bCs/>
          <w:sz w:val="20"/>
        </w:rPr>
      </w:pPr>
      <w:r w:rsidRPr="00E34140">
        <w:rPr>
          <w:rFonts w:ascii="Verdana" w:hAnsi="Verdana" w:cs="Arial"/>
          <w:b/>
          <w:bCs/>
          <w:sz w:val="20"/>
        </w:rPr>
        <w:t>Breve Descripción</w:t>
      </w:r>
    </w:p>
    <w:p w:rsidR="0040432C" w:rsidRPr="00E34140" w:rsidRDefault="0040432C" w:rsidP="0040432C">
      <w:pPr>
        <w:pStyle w:val="Sangra2detindependiente"/>
        <w:spacing w:line="360" w:lineRule="auto"/>
        <w:ind w:left="826" w:firstLine="708"/>
        <w:rPr>
          <w:rFonts w:ascii="Verdana" w:hAnsi="Verdana"/>
          <w:color w:val="0000FF"/>
        </w:rPr>
      </w:pPr>
      <w:r w:rsidRPr="00E34140">
        <w:rPr>
          <w:rFonts w:ascii="Verdana" w:hAnsi="Verdana"/>
          <w:color w:val="0000FF"/>
        </w:rPr>
        <w:t>Reu</w:t>
      </w:r>
      <w:r>
        <w:rPr>
          <w:rFonts w:ascii="Verdana" w:hAnsi="Verdana"/>
          <w:color w:val="0000FF"/>
        </w:rPr>
        <w:t>tilizar el resumen del punto 3.9</w:t>
      </w:r>
    </w:p>
    <w:p w:rsidR="00F517D9" w:rsidRPr="00E34140" w:rsidRDefault="00F517D9" w:rsidP="00326D41">
      <w:pPr>
        <w:pStyle w:val="Textoindependiente"/>
        <w:numPr>
          <w:ilvl w:val="0"/>
          <w:numId w:val="13"/>
        </w:numPr>
        <w:spacing w:line="360" w:lineRule="auto"/>
        <w:rPr>
          <w:rFonts w:ascii="Verdana" w:hAnsi="Verdana" w:cs="Arial"/>
          <w:b/>
          <w:bCs/>
          <w:sz w:val="20"/>
        </w:rPr>
      </w:pPr>
      <w:r w:rsidRPr="00E34140">
        <w:rPr>
          <w:rFonts w:ascii="Verdana" w:hAnsi="Verdana" w:cs="Arial"/>
          <w:b/>
          <w:bCs/>
          <w:sz w:val="20"/>
        </w:rPr>
        <w:t>Flujo Básico de Eventos</w:t>
      </w:r>
    </w:p>
    <w:p w:rsidR="00F517D9" w:rsidRPr="00E34140" w:rsidRDefault="00F517D9" w:rsidP="00F517D9">
      <w:pPr>
        <w:pStyle w:val="Sangra2detindependiente"/>
        <w:spacing w:line="360" w:lineRule="auto"/>
        <w:ind w:left="708" w:firstLine="708"/>
        <w:rPr>
          <w:rFonts w:ascii="Verdana" w:hAnsi="Verdana" w:cs="Arial"/>
          <w:color w:val="0000FF"/>
        </w:rPr>
      </w:pPr>
      <w:r w:rsidRPr="00E34140">
        <w:rPr>
          <w:rFonts w:ascii="Verdana" w:hAnsi="Verdana" w:cs="Arial"/>
          <w:color w:val="0000FF"/>
        </w:rPr>
        <w:t>Indicar el flujo básico de eventos</w:t>
      </w:r>
    </w:p>
    <w:p w:rsidR="00F517D9" w:rsidRPr="00E34140" w:rsidRDefault="00F517D9" w:rsidP="00F517D9">
      <w:pPr>
        <w:pStyle w:val="Sangra2detindependiente"/>
        <w:spacing w:line="360" w:lineRule="auto"/>
        <w:ind w:left="708" w:firstLine="708"/>
        <w:rPr>
          <w:rFonts w:ascii="Verdana" w:hAnsi="Verdana" w:cs="Arial"/>
          <w:color w:val="0000FF"/>
        </w:rPr>
      </w:pPr>
      <w:r w:rsidRPr="00E34140">
        <w:rPr>
          <w:rFonts w:ascii="Verdana" w:hAnsi="Verdana" w:cs="Arial"/>
          <w:color w:val="0000FF"/>
        </w:rPr>
        <w:t xml:space="preserve">Es posible hacer referencia a las reglas de negocio. </w:t>
      </w:r>
    </w:p>
    <w:p w:rsidR="00F517D9" w:rsidRPr="00E34140" w:rsidRDefault="00F517D9" w:rsidP="00326D41">
      <w:pPr>
        <w:pStyle w:val="Textoindependiente"/>
        <w:numPr>
          <w:ilvl w:val="0"/>
          <w:numId w:val="13"/>
        </w:numPr>
        <w:spacing w:line="360" w:lineRule="auto"/>
        <w:rPr>
          <w:rFonts w:ascii="Verdana" w:hAnsi="Verdana" w:cs="Arial"/>
          <w:b/>
          <w:bCs/>
          <w:sz w:val="20"/>
        </w:rPr>
      </w:pPr>
      <w:r w:rsidRPr="00E34140">
        <w:rPr>
          <w:rFonts w:ascii="Verdana" w:hAnsi="Verdana" w:cs="Arial"/>
          <w:b/>
          <w:bCs/>
          <w:sz w:val="20"/>
        </w:rPr>
        <w:t>Sub Flujos</w:t>
      </w:r>
    </w:p>
    <w:p w:rsidR="00F517D9" w:rsidRPr="00E34140" w:rsidRDefault="00F517D9" w:rsidP="00F517D9">
      <w:pPr>
        <w:tabs>
          <w:tab w:val="num" w:pos="1080"/>
        </w:tabs>
        <w:spacing w:line="360" w:lineRule="auto"/>
        <w:ind w:left="1531"/>
        <w:rPr>
          <w:rFonts w:ascii="Verdana" w:hAnsi="Verdana" w:cs="Arial"/>
          <w:b/>
          <w:bCs/>
          <w:color w:val="0000FF"/>
        </w:rPr>
      </w:pPr>
      <w:r w:rsidRPr="00E34140">
        <w:rPr>
          <w:rFonts w:ascii="Verdana" w:hAnsi="Verdana" w:cs="Arial"/>
          <w:color w:val="0000FF"/>
        </w:rPr>
        <w:t>Indicar los subflujos del flujo básico.</w:t>
      </w:r>
    </w:p>
    <w:p w:rsidR="00F517D9" w:rsidRPr="00E34140" w:rsidRDefault="00F517D9" w:rsidP="00326D41">
      <w:pPr>
        <w:pStyle w:val="Textoindependiente"/>
        <w:numPr>
          <w:ilvl w:val="0"/>
          <w:numId w:val="13"/>
        </w:numPr>
        <w:spacing w:line="360" w:lineRule="auto"/>
        <w:rPr>
          <w:rFonts w:ascii="Verdana" w:hAnsi="Verdana" w:cs="Arial"/>
          <w:b/>
          <w:bCs/>
          <w:sz w:val="20"/>
        </w:rPr>
      </w:pPr>
      <w:r w:rsidRPr="00E34140">
        <w:rPr>
          <w:rFonts w:ascii="Verdana" w:hAnsi="Verdana" w:cs="Arial"/>
          <w:b/>
          <w:bCs/>
          <w:sz w:val="20"/>
        </w:rPr>
        <w:t>Flujos Alternos</w:t>
      </w:r>
    </w:p>
    <w:p w:rsidR="00F517D9" w:rsidRPr="00E34140" w:rsidRDefault="00F517D9" w:rsidP="00F517D9">
      <w:pPr>
        <w:pStyle w:val="Textoindependiente"/>
        <w:spacing w:line="360" w:lineRule="auto"/>
        <w:ind w:left="1418"/>
        <w:rPr>
          <w:rFonts w:ascii="Verdana" w:hAnsi="Verdana" w:cs="Arial"/>
          <w:b/>
          <w:bCs/>
          <w:sz w:val="20"/>
        </w:rPr>
      </w:pPr>
      <w:r w:rsidRPr="00E34140">
        <w:rPr>
          <w:rFonts w:ascii="Verdana" w:hAnsi="Verdana" w:cs="Arial"/>
          <w:b/>
          <w:bCs/>
          <w:sz w:val="20"/>
        </w:rPr>
        <w:t>6.1.  Nombre del flujo alterno</w:t>
      </w:r>
    </w:p>
    <w:p w:rsidR="00F517D9" w:rsidRPr="00E34140" w:rsidRDefault="00F517D9" w:rsidP="00326D41">
      <w:pPr>
        <w:numPr>
          <w:ilvl w:val="0"/>
          <w:numId w:val="5"/>
        </w:numPr>
        <w:tabs>
          <w:tab w:val="num" w:pos="2310"/>
        </w:tabs>
        <w:spacing w:line="360" w:lineRule="auto"/>
        <w:ind w:left="2310"/>
        <w:jc w:val="both"/>
        <w:rPr>
          <w:rFonts w:ascii="Verdana" w:hAnsi="Verdana" w:cs="Arial"/>
          <w:color w:val="0000FF"/>
          <w:lang w:val="es-ES_tradnl"/>
        </w:rPr>
      </w:pPr>
      <w:r w:rsidRPr="00E34140">
        <w:rPr>
          <w:rFonts w:ascii="Verdana" w:hAnsi="Verdana" w:cs="Arial"/>
          <w:color w:val="0000FF"/>
        </w:rPr>
        <w:t>Detalle del Flujo alterno</w:t>
      </w:r>
    </w:p>
    <w:p w:rsidR="00F517D9" w:rsidRPr="00E34140" w:rsidRDefault="00F517D9" w:rsidP="00F517D9">
      <w:pPr>
        <w:tabs>
          <w:tab w:val="num" w:pos="2310"/>
        </w:tabs>
        <w:spacing w:line="360" w:lineRule="auto"/>
        <w:ind w:left="870"/>
        <w:jc w:val="both"/>
        <w:rPr>
          <w:rFonts w:ascii="Verdana" w:hAnsi="Verdana" w:cs="Arial"/>
          <w:color w:val="0000FF"/>
          <w:lang w:val="es-ES_tradnl"/>
        </w:rPr>
      </w:pPr>
      <w:r w:rsidRPr="00E34140">
        <w:rPr>
          <w:rFonts w:ascii="Verdana" w:hAnsi="Verdana" w:cs="Arial"/>
          <w:color w:val="0000FF"/>
        </w:rPr>
        <w:tab/>
        <w:t>Se pueden incluir reglas de negocio.</w:t>
      </w:r>
    </w:p>
    <w:p w:rsidR="00F517D9" w:rsidRPr="00E34140" w:rsidRDefault="00F517D9" w:rsidP="00326D41">
      <w:pPr>
        <w:pStyle w:val="Textoindependiente"/>
        <w:numPr>
          <w:ilvl w:val="0"/>
          <w:numId w:val="13"/>
        </w:numPr>
        <w:spacing w:line="360" w:lineRule="auto"/>
        <w:rPr>
          <w:rFonts w:ascii="Verdana" w:hAnsi="Verdana" w:cs="Arial"/>
          <w:b/>
          <w:bCs/>
          <w:sz w:val="20"/>
        </w:rPr>
      </w:pPr>
      <w:r w:rsidRPr="00E34140">
        <w:rPr>
          <w:rFonts w:ascii="Verdana" w:hAnsi="Verdana" w:cs="Arial"/>
          <w:b/>
          <w:bCs/>
          <w:sz w:val="20"/>
        </w:rPr>
        <w:t>Precondiciones</w:t>
      </w:r>
    </w:p>
    <w:p w:rsidR="00F517D9" w:rsidRPr="00E34140" w:rsidRDefault="00F517D9" w:rsidP="00F517D9">
      <w:pPr>
        <w:spacing w:after="120" w:line="360" w:lineRule="auto"/>
        <w:ind w:left="708" w:firstLine="708"/>
        <w:jc w:val="both"/>
        <w:rPr>
          <w:rFonts w:ascii="Verdana" w:hAnsi="Verdana" w:cs="Arial"/>
          <w:color w:val="0000FF"/>
        </w:rPr>
      </w:pPr>
      <w:r w:rsidRPr="00E34140">
        <w:rPr>
          <w:rFonts w:ascii="Verdana" w:hAnsi="Verdana" w:cs="Arial"/>
          <w:color w:val="0000FF"/>
        </w:rPr>
        <w:t>Descripción de la precondición</w:t>
      </w:r>
    </w:p>
    <w:p w:rsidR="00F517D9" w:rsidRPr="00E34140" w:rsidRDefault="00F517D9" w:rsidP="00326D41">
      <w:pPr>
        <w:pStyle w:val="Textoindependiente"/>
        <w:numPr>
          <w:ilvl w:val="0"/>
          <w:numId w:val="13"/>
        </w:numPr>
        <w:spacing w:line="360" w:lineRule="auto"/>
        <w:rPr>
          <w:rFonts w:ascii="Verdana" w:hAnsi="Verdana" w:cs="Arial"/>
          <w:b/>
          <w:bCs/>
          <w:sz w:val="20"/>
        </w:rPr>
      </w:pPr>
      <w:r w:rsidRPr="00E34140">
        <w:rPr>
          <w:rFonts w:ascii="Verdana" w:hAnsi="Verdana" w:cs="Arial"/>
          <w:b/>
          <w:bCs/>
          <w:sz w:val="20"/>
        </w:rPr>
        <w:t>Pos condiciones</w:t>
      </w:r>
    </w:p>
    <w:p w:rsidR="00F517D9" w:rsidRPr="00E34140" w:rsidRDefault="00F517D9" w:rsidP="00F517D9">
      <w:pPr>
        <w:spacing w:after="120" w:line="360" w:lineRule="auto"/>
        <w:ind w:left="1980" w:hanging="562"/>
        <w:jc w:val="both"/>
        <w:rPr>
          <w:rFonts w:ascii="Verdana" w:hAnsi="Verdana" w:cs="Arial"/>
          <w:color w:val="0000FF"/>
        </w:rPr>
      </w:pPr>
      <w:r w:rsidRPr="00E34140">
        <w:rPr>
          <w:rFonts w:ascii="Verdana" w:hAnsi="Verdana" w:cs="Arial"/>
          <w:color w:val="0000FF"/>
        </w:rPr>
        <w:t>Descripción de lapos condición</w:t>
      </w:r>
    </w:p>
    <w:p w:rsidR="00F517D9" w:rsidRPr="00E34140" w:rsidRDefault="00F517D9" w:rsidP="00326D41">
      <w:pPr>
        <w:pStyle w:val="Textoindependiente"/>
        <w:numPr>
          <w:ilvl w:val="0"/>
          <w:numId w:val="13"/>
        </w:numPr>
        <w:spacing w:line="360" w:lineRule="auto"/>
        <w:rPr>
          <w:rFonts w:ascii="Verdana" w:hAnsi="Verdana" w:cs="Arial"/>
          <w:b/>
          <w:bCs/>
          <w:sz w:val="20"/>
        </w:rPr>
      </w:pPr>
      <w:r w:rsidRPr="00E34140">
        <w:rPr>
          <w:rFonts w:ascii="Verdana" w:hAnsi="Verdana" w:cs="Arial"/>
          <w:b/>
          <w:bCs/>
          <w:sz w:val="20"/>
        </w:rPr>
        <w:t>Puntos de Extensión</w:t>
      </w:r>
    </w:p>
    <w:p w:rsidR="00F517D9" w:rsidRPr="00E34140" w:rsidRDefault="00F517D9" w:rsidP="00F517D9">
      <w:pPr>
        <w:pStyle w:val="Sangra2detindependiente"/>
        <w:spacing w:line="360" w:lineRule="auto"/>
        <w:ind w:left="826" w:firstLine="708"/>
        <w:rPr>
          <w:rFonts w:ascii="Verdana" w:hAnsi="Verdana" w:cs="Arial"/>
          <w:color w:val="0000FF"/>
        </w:rPr>
      </w:pPr>
      <w:r w:rsidRPr="00E34140">
        <w:rPr>
          <w:rFonts w:ascii="Verdana" w:hAnsi="Verdana" w:cs="Arial"/>
          <w:color w:val="0000FF"/>
        </w:rPr>
        <w:t>Indicar si existen puntos de extensión.</w:t>
      </w:r>
    </w:p>
    <w:p w:rsidR="00F517D9" w:rsidRPr="00397D2D" w:rsidRDefault="00F517D9" w:rsidP="00326D41">
      <w:pPr>
        <w:pStyle w:val="Textoindependiente"/>
        <w:numPr>
          <w:ilvl w:val="0"/>
          <w:numId w:val="13"/>
        </w:numPr>
        <w:spacing w:line="360" w:lineRule="auto"/>
        <w:rPr>
          <w:rFonts w:ascii="Verdana" w:hAnsi="Verdana" w:cs="Arial"/>
          <w:b/>
          <w:bCs/>
          <w:sz w:val="20"/>
          <w:highlight w:val="yellow"/>
        </w:rPr>
      </w:pPr>
      <w:r w:rsidRPr="00397D2D">
        <w:rPr>
          <w:rFonts w:ascii="Verdana" w:hAnsi="Verdana" w:cs="Arial"/>
          <w:b/>
          <w:bCs/>
          <w:sz w:val="20"/>
          <w:highlight w:val="yellow"/>
        </w:rPr>
        <w:t>Requisitos Funcionales asociados</w:t>
      </w:r>
    </w:p>
    <w:p w:rsidR="00F517D9" w:rsidRPr="00397D2D" w:rsidRDefault="00F517D9" w:rsidP="00F517D9">
      <w:pPr>
        <w:pStyle w:val="Sangra2detindependiente"/>
        <w:spacing w:line="360" w:lineRule="auto"/>
        <w:ind w:left="826" w:firstLine="708"/>
        <w:rPr>
          <w:rFonts w:ascii="Verdana" w:hAnsi="Verdana" w:cs="Arial"/>
          <w:color w:val="0000FF"/>
        </w:rPr>
      </w:pPr>
      <w:r w:rsidRPr="00650545">
        <w:rPr>
          <w:rFonts w:ascii="Verdana" w:hAnsi="Verdana" w:cs="Arial"/>
          <w:i/>
        </w:rPr>
        <w:t>RF-00</w:t>
      </w:r>
      <w:r>
        <w:rPr>
          <w:rFonts w:ascii="Verdana" w:hAnsi="Verdana" w:cs="Arial"/>
          <w:i/>
        </w:rPr>
        <w:t>2</w:t>
      </w:r>
    </w:p>
    <w:p w:rsidR="00F517D9" w:rsidRPr="00E34140" w:rsidRDefault="00F517D9" w:rsidP="00326D41">
      <w:pPr>
        <w:pStyle w:val="Textoindependiente"/>
        <w:numPr>
          <w:ilvl w:val="0"/>
          <w:numId w:val="13"/>
        </w:numPr>
        <w:spacing w:line="360" w:lineRule="auto"/>
        <w:rPr>
          <w:rFonts w:ascii="Verdana" w:hAnsi="Verdana" w:cs="Arial"/>
          <w:b/>
          <w:bCs/>
          <w:sz w:val="20"/>
        </w:rPr>
      </w:pPr>
      <w:r w:rsidRPr="00E34140">
        <w:rPr>
          <w:rFonts w:ascii="Verdana" w:hAnsi="Verdana" w:cs="Arial"/>
          <w:b/>
          <w:bCs/>
          <w:sz w:val="20"/>
        </w:rPr>
        <w:t>Requerimientos Especiales</w:t>
      </w:r>
    </w:p>
    <w:p w:rsidR="00F517D9" w:rsidRPr="00E34140" w:rsidRDefault="00F517D9" w:rsidP="00F517D9">
      <w:pPr>
        <w:pStyle w:val="Sangra2detindependiente"/>
        <w:spacing w:line="360" w:lineRule="auto"/>
        <w:ind w:left="826" w:firstLine="708"/>
        <w:rPr>
          <w:rFonts w:ascii="Verdana" w:hAnsi="Verdana" w:cs="Arial"/>
          <w:color w:val="0000FF"/>
        </w:rPr>
      </w:pPr>
      <w:r w:rsidRPr="00E34140">
        <w:rPr>
          <w:rFonts w:ascii="Verdana" w:hAnsi="Verdana" w:cs="Arial"/>
          <w:color w:val="0000FF"/>
        </w:rPr>
        <w:t>Indicar si existen requerimientos especiales.</w:t>
      </w:r>
    </w:p>
    <w:p w:rsidR="00F517D9" w:rsidRPr="00E34140" w:rsidRDefault="00F517D9" w:rsidP="00326D41">
      <w:pPr>
        <w:pStyle w:val="Textoindependiente"/>
        <w:numPr>
          <w:ilvl w:val="0"/>
          <w:numId w:val="13"/>
        </w:numPr>
        <w:spacing w:line="360" w:lineRule="auto"/>
        <w:rPr>
          <w:rFonts w:ascii="Verdana" w:hAnsi="Verdana" w:cs="Arial"/>
          <w:b/>
          <w:bCs/>
          <w:sz w:val="20"/>
        </w:rPr>
      </w:pPr>
      <w:r w:rsidRPr="00E34140">
        <w:rPr>
          <w:rFonts w:ascii="Verdana" w:hAnsi="Verdana" w:cs="Arial"/>
          <w:b/>
          <w:bCs/>
          <w:sz w:val="20"/>
        </w:rPr>
        <w:t>Prototipos</w:t>
      </w:r>
    </w:p>
    <w:p w:rsidR="00F517D9" w:rsidRDefault="00F517D9" w:rsidP="00F517D9">
      <w:pPr>
        <w:spacing w:after="120" w:line="360" w:lineRule="auto"/>
        <w:ind w:left="1416"/>
        <w:jc w:val="both"/>
        <w:rPr>
          <w:rFonts w:ascii="Verdana" w:hAnsi="Verdana" w:cs="Arial"/>
          <w:color w:val="0000FF"/>
        </w:rPr>
      </w:pPr>
      <w:r w:rsidRPr="00E34140">
        <w:rPr>
          <w:rFonts w:ascii="Verdana" w:hAnsi="Verdana" w:cs="Arial"/>
          <w:color w:val="0000FF"/>
        </w:rPr>
        <w:t>Incluir los prototipos asociados al caso de uso.</w:t>
      </w:r>
    </w:p>
    <w:p w:rsidR="00F517D9" w:rsidRDefault="00F517D9">
      <w:pPr>
        <w:rPr>
          <w:rFonts w:ascii="Verdana" w:hAnsi="Verdana" w:cs="Arial"/>
          <w:color w:val="0000FF"/>
        </w:rPr>
      </w:pPr>
      <w:r>
        <w:rPr>
          <w:rFonts w:ascii="Verdana" w:hAnsi="Verdana" w:cs="Arial"/>
          <w:color w:val="0000FF"/>
        </w:rPr>
        <w:br w:type="page"/>
      </w:r>
    </w:p>
    <w:p w:rsidR="00326D41" w:rsidRPr="00326D41" w:rsidRDefault="00326D41" w:rsidP="00F517D9">
      <w:pPr>
        <w:ind w:left="290" w:firstLine="708"/>
        <w:rPr>
          <w:rFonts w:ascii="Verdana" w:hAnsi="Verdana"/>
          <w:b/>
          <w:color w:val="000000" w:themeColor="text1"/>
          <w:u w:val="single"/>
        </w:rPr>
      </w:pPr>
      <w:r w:rsidRPr="00326D41">
        <w:rPr>
          <w:rFonts w:ascii="Verdana" w:hAnsi="Verdana"/>
          <w:b/>
          <w:color w:val="000000" w:themeColor="text1"/>
          <w:u w:val="single"/>
        </w:rPr>
        <w:lastRenderedPageBreak/>
        <w:t>CUS06 Registrar cotizaciones de los proveedores</w:t>
      </w:r>
    </w:p>
    <w:p w:rsidR="00F517D9" w:rsidRPr="00E34140" w:rsidRDefault="00F517D9" w:rsidP="00326D41">
      <w:pPr>
        <w:pStyle w:val="Textoindependiente"/>
        <w:numPr>
          <w:ilvl w:val="0"/>
          <w:numId w:val="14"/>
        </w:numPr>
        <w:spacing w:line="360" w:lineRule="auto"/>
        <w:rPr>
          <w:rFonts w:ascii="Verdana" w:hAnsi="Verdana" w:cs="Arial"/>
          <w:b/>
          <w:bCs/>
          <w:sz w:val="20"/>
        </w:rPr>
      </w:pPr>
      <w:r w:rsidRPr="00E34140">
        <w:rPr>
          <w:rFonts w:ascii="Verdana" w:hAnsi="Verdana" w:cs="Arial"/>
          <w:b/>
          <w:bCs/>
          <w:sz w:val="20"/>
        </w:rPr>
        <w:t>Actores</w:t>
      </w:r>
    </w:p>
    <w:p w:rsidR="00F517D9" w:rsidRPr="00E34140" w:rsidRDefault="00F517D9" w:rsidP="00F517D9">
      <w:pPr>
        <w:pStyle w:val="Sangra2detindependiente"/>
        <w:spacing w:line="360" w:lineRule="auto"/>
        <w:ind w:left="826" w:firstLine="708"/>
        <w:rPr>
          <w:rFonts w:ascii="Verdana" w:hAnsi="Verdana" w:cs="Arial"/>
          <w:color w:val="0000FF"/>
        </w:rPr>
      </w:pPr>
      <w:r w:rsidRPr="00E34140">
        <w:rPr>
          <w:rFonts w:ascii="Verdana" w:hAnsi="Verdana" w:cs="Arial"/>
          <w:color w:val="0000FF"/>
        </w:rPr>
        <w:t>Indicar la lista de actores</w:t>
      </w:r>
    </w:p>
    <w:p w:rsidR="00F517D9" w:rsidRPr="00E34140" w:rsidRDefault="00F517D9" w:rsidP="00326D41">
      <w:pPr>
        <w:pStyle w:val="Textoindependiente"/>
        <w:numPr>
          <w:ilvl w:val="0"/>
          <w:numId w:val="14"/>
        </w:numPr>
        <w:spacing w:line="360" w:lineRule="auto"/>
        <w:rPr>
          <w:rFonts w:ascii="Verdana" w:hAnsi="Verdana" w:cs="Arial"/>
          <w:b/>
          <w:bCs/>
          <w:sz w:val="20"/>
        </w:rPr>
      </w:pPr>
      <w:r w:rsidRPr="00E34140">
        <w:rPr>
          <w:rFonts w:ascii="Verdana" w:hAnsi="Verdana" w:cs="Arial"/>
          <w:b/>
          <w:bCs/>
          <w:sz w:val="20"/>
        </w:rPr>
        <w:t>Propósito</w:t>
      </w:r>
    </w:p>
    <w:p w:rsidR="00F517D9" w:rsidRPr="00E34140" w:rsidRDefault="00F517D9" w:rsidP="00F517D9">
      <w:pPr>
        <w:pStyle w:val="Sangra2detindependiente"/>
        <w:spacing w:line="360" w:lineRule="auto"/>
        <w:ind w:left="826" w:firstLine="708"/>
        <w:rPr>
          <w:rFonts w:ascii="Verdana" w:hAnsi="Verdana" w:cs="Arial"/>
          <w:color w:val="0000FF"/>
        </w:rPr>
      </w:pPr>
      <w:r w:rsidRPr="00E34140">
        <w:rPr>
          <w:rFonts w:ascii="Verdana" w:hAnsi="Verdana" w:cs="Arial"/>
          <w:color w:val="0000FF"/>
        </w:rPr>
        <w:t>Indicar el propósito</w:t>
      </w:r>
    </w:p>
    <w:p w:rsidR="00F517D9" w:rsidRPr="00E34140" w:rsidRDefault="00F517D9" w:rsidP="00326D41">
      <w:pPr>
        <w:pStyle w:val="Textoindependiente"/>
        <w:numPr>
          <w:ilvl w:val="0"/>
          <w:numId w:val="14"/>
        </w:numPr>
        <w:spacing w:line="360" w:lineRule="auto"/>
        <w:rPr>
          <w:rFonts w:ascii="Verdana" w:hAnsi="Verdana" w:cs="Arial"/>
          <w:b/>
          <w:bCs/>
          <w:sz w:val="20"/>
        </w:rPr>
      </w:pPr>
      <w:r w:rsidRPr="00E34140">
        <w:rPr>
          <w:rFonts w:ascii="Verdana" w:hAnsi="Verdana" w:cs="Arial"/>
          <w:b/>
          <w:bCs/>
          <w:sz w:val="20"/>
        </w:rPr>
        <w:t>Breve Descripción</w:t>
      </w:r>
    </w:p>
    <w:p w:rsidR="0040432C" w:rsidRPr="00E34140" w:rsidRDefault="0040432C" w:rsidP="0040432C">
      <w:pPr>
        <w:pStyle w:val="Sangra2detindependiente"/>
        <w:spacing w:line="360" w:lineRule="auto"/>
        <w:ind w:left="826" w:firstLine="708"/>
        <w:rPr>
          <w:rFonts w:ascii="Verdana" w:hAnsi="Verdana"/>
          <w:color w:val="0000FF"/>
        </w:rPr>
      </w:pPr>
      <w:r w:rsidRPr="00E34140">
        <w:rPr>
          <w:rFonts w:ascii="Verdana" w:hAnsi="Verdana"/>
          <w:color w:val="0000FF"/>
        </w:rPr>
        <w:t>Reu</w:t>
      </w:r>
      <w:r>
        <w:rPr>
          <w:rFonts w:ascii="Verdana" w:hAnsi="Verdana"/>
          <w:color w:val="0000FF"/>
        </w:rPr>
        <w:t>tilizar el resumen del punto 3.9</w:t>
      </w:r>
    </w:p>
    <w:p w:rsidR="00F517D9" w:rsidRPr="00E34140" w:rsidRDefault="00F517D9" w:rsidP="00326D41">
      <w:pPr>
        <w:pStyle w:val="Textoindependiente"/>
        <w:numPr>
          <w:ilvl w:val="0"/>
          <w:numId w:val="14"/>
        </w:numPr>
        <w:spacing w:line="360" w:lineRule="auto"/>
        <w:rPr>
          <w:rFonts w:ascii="Verdana" w:hAnsi="Verdana" w:cs="Arial"/>
          <w:b/>
          <w:bCs/>
          <w:sz w:val="20"/>
        </w:rPr>
      </w:pPr>
      <w:r w:rsidRPr="00E34140">
        <w:rPr>
          <w:rFonts w:ascii="Verdana" w:hAnsi="Verdana" w:cs="Arial"/>
          <w:b/>
          <w:bCs/>
          <w:sz w:val="20"/>
        </w:rPr>
        <w:t>Flujo Básico de Eventos</w:t>
      </w:r>
    </w:p>
    <w:p w:rsidR="00F517D9" w:rsidRPr="00E34140" w:rsidRDefault="00F517D9" w:rsidP="00F517D9">
      <w:pPr>
        <w:pStyle w:val="Sangra2detindependiente"/>
        <w:spacing w:line="360" w:lineRule="auto"/>
        <w:ind w:left="708" w:firstLine="708"/>
        <w:rPr>
          <w:rFonts w:ascii="Verdana" w:hAnsi="Verdana" w:cs="Arial"/>
          <w:color w:val="0000FF"/>
        </w:rPr>
      </w:pPr>
      <w:r w:rsidRPr="00E34140">
        <w:rPr>
          <w:rFonts w:ascii="Verdana" w:hAnsi="Verdana" w:cs="Arial"/>
          <w:color w:val="0000FF"/>
        </w:rPr>
        <w:t>Indicar el flujo básico de eventos</w:t>
      </w:r>
    </w:p>
    <w:p w:rsidR="00F517D9" w:rsidRPr="00E34140" w:rsidRDefault="00F517D9" w:rsidP="00F517D9">
      <w:pPr>
        <w:pStyle w:val="Sangra2detindependiente"/>
        <w:spacing w:line="360" w:lineRule="auto"/>
        <w:ind w:left="708" w:firstLine="708"/>
        <w:rPr>
          <w:rFonts w:ascii="Verdana" w:hAnsi="Verdana" w:cs="Arial"/>
          <w:color w:val="0000FF"/>
        </w:rPr>
      </w:pPr>
      <w:r w:rsidRPr="00E34140">
        <w:rPr>
          <w:rFonts w:ascii="Verdana" w:hAnsi="Verdana" w:cs="Arial"/>
          <w:color w:val="0000FF"/>
        </w:rPr>
        <w:t xml:space="preserve">Es posible hacer referencia a las reglas de negocio. </w:t>
      </w:r>
    </w:p>
    <w:p w:rsidR="00F517D9" w:rsidRPr="00E34140" w:rsidRDefault="00F517D9" w:rsidP="00326D41">
      <w:pPr>
        <w:pStyle w:val="Textoindependiente"/>
        <w:numPr>
          <w:ilvl w:val="0"/>
          <w:numId w:val="14"/>
        </w:numPr>
        <w:spacing w:line="360" w:lineRule="auto"/>
        <w:rPr>
          <w:rFonts w:ascii="Verdana" w:hAnsi="Verdana" w:cs="Arial"/>
          <w:b/>
          <w:bCs/>
          <w:sz w:val="20"/>
        </w:rPr>
      </w:pPr>
      <w:r w:rsidRPr="00E34140">
        <w:rPr>
          <w:rFonts w:ascii="Verdana" w:hAnsi="Verdana" w:cs="Arial"/>
          <w:b/>
          <w:bCs/>
          <w:sz w:val="20"/>
        </w:rPr>
        <w:t>Sub Flujos</w:t>
      </w:r>
    </w:p>
    <w:p w:rsidR="00F517D9" w:rsidRPr="00E34140" w:rsidRDefault="00F517D9" w:rsidP="00F517D9">
      <w:pPr>
        <w:tabs>
          <w:tab w:val="num" w:pos="1080"/>
        </w:tabs>
        <w:spacing w:line="360" w:lineRule="auto"/>
        <w:ind w:left="1531"/>
        <w:rPr>
          <w:rFonts w:ascii="Verdana" w:hAnsi="Verdana" w:cs="Arial"/>
          <w:b/>
          <w:bCs/>
          <w:color w:val="0000FF"/>
        </w:rPr>
      </w:pPr>
      <w:r w:rsidRPr="00E34140">
        <w:rPr>
          <w:rFonts w:ascii="Verdana" w:hAnsi="Verdana" w:cs="Arial"/>
          <w:color w:val="0000FF"/>
        </w:rPr>
        <w:t>Indicar los subflujos del flujo básico.</w:t>
      </w:r>
    </w:p>
    <w:p w:rsidR="00F517D9" w:rsidRPr="00E34140" w:rsidRDefault="00F517D9" w:rsidP="00326D41">
      <w:pPr>
        <w:pStyle w:val="Textoindependiente"/>
        <w:numPr>
          <w:ilvl w:val="0"/>
          <w:numId w:val="14"/>
        </w:numPr>
        <w:spacing w:line="360" w:lineRule="auto"/>
        <w:rPr>
          <w:rFonts w:ascii="Verdana" w:hAnsi="Verdana" w:cs="Arial"/>
          <w:b/>
          <w:bCs/>
          <w:sz w:val="20"/>
        </w:rPr>
      </w:pPr>
      <w:r w:rsidRPr="00E34140">
        <w:rPr>
          <w:rFonts w:ascii="Verdana" w:hAnsi="Verdana" w:cs="Arial"/>
          <w:b/>
          <w:bCs/>
          <w:sz w:val="20"/>
        </w:rPr>
        <w:t>Flujos Alternos</w:t>
      </w:r>
    </w:p>
    <w:p w:rsidR="00F517D9" w:rsidRPr="00E34140" w:rsidRDefault="00F517D9" w:rsidP="00F517D9">
      <w:pPr>
        <w:pStyle w:val="Textoindependiente"/>
        <w:spacing w:line="360" w:lineRule="auto"/>
        <w:ind w:left="1418"/>
        <w:rPr>
          <w:rFonts w:ascii="Verdana" w:hAnsi="Verdana" w:cs="Arial"/>
          <w:b/>
          <w:bCs/>
          <w:sz w:val="20"/>
        </w:rPr>
      </w:pPr>
      <w:r w:rsidRPr="00E34140">
        <w:rPr>
          <w:rFonts w:ascii="Verdana" w:hAnsi="Verdana" w:cs="Arial"/>
          <w:b/>
          <w:bCs/>
          <w:sz w:val="20"/>
        </w:rPr>
        <w:t>6.1.  Nombre del flujo alterno</w:t>
      </w:r>
    </w:p>
    <w:p w:rsidR="00F517D9" w:rsidRPr="00E34140" w:rsidRDefault="00F517D9" w:rsidP="00326D41">
      <w:pPr>
        <w:numPr>
          <w:ilvl w:val="0"/>
          <w:numId w:val="5"/>
        </w:numPr>
        <w:tabs>
          <w:tab w:val="num" w:pos="2310"/>
        </w:tabs>
        <w:spacing w:line="360" w:lineRule="auto"/>
        <w:ind w:left="2310"/>
        <w:jc w:val="both"/>
        <w:rPr>
          <w:rFonts w:ascii="Verdana" w:hAnsi="Verdana" w:cs="Arial"/>
          <w:color w:val="0000FF"/>
          <w:lang w:val="es-ES_tradnl"/>
        </w:rPr>
      </w:pPr>
      <w:r w:rsidRPr="00E34140">
        <w:rPr>
          <w:rFonts w:ascii="Verdana" w:hAnsi="Verdana" w:cs="Arial"/>
          <w:color w:val="0000FF"/>
        </w:rPr>
        <w:t>Detalle del Flujo alterno</w:t>
      </w:r>
    </w:p>
    <w:p w:rsidR="00F517D9" w:rsidRPr="00E34140" w:rsidRDefault="00F517D9" w:rsidP="00F517D9">
      <w:pPr>
        <w:tabs>
          <w:tab w:val="num" w:pos="2310"/>
        </w:tabs>
        <w:spacing w:line="360" w:lineRule="auto"/>
        <w:ind w:left="870"/>
        <w:jc w:val="both"/>
        <w:rPr>
          <w:rFonts w:ascii="Verdana" w:hAnsi="Verdana" w:cs="Arial"/>
          <w:color w:val="0000FF"/>
          <w:lang w:val="es-ES_tradnl"/>
        </w:rPr>
      </w:pPr>
      <w:r w:rsidRPr="00E34140">
        <w:rPr>
          <w:rFonts w:ascii="Verdana" w:hAnsi="Verdana" w:cs="Arial"/>
          <w:color w:val="0000FF"/>
        </w:rPr>
        <w:tab/>
        <w:t>Se pueden incluir reglas de negocio.</w:t>
      </w:r>
    </w:p>
    <w:p w:rsidR="00F517D9" w:rsidRPr="00E34140" w:rsidRDefault="00F517D9" w:rsidP="00326D41">
      <w:pPr>
        <w:pStyle w:val="Textoindependiente"/>
        <w:numPr>
          <w:ilvl w:val="0"/>
          <w:numId w:val="14"/>
        </w:numPr>
        <w:spacing w:line="360" w:lineRule="auto"/>
        <w:rPr>
          <w:rFonts w:ascii="Verdana" w:hAnsi="Verdana" w:cs="Arial"/>
          <w:b/>
          <w:bCs/>
          <w:sz w:val="20"/>
        </w:rPr>
      </w:pPr>
      <w:r w:rsidRPr="00E34140">
        <w:rPr>
          <w:rFonts w:ascii="Verdana" w:hAnsi="Verdana" w:cs="Arial"/>
          <w:b/>
          <w:bCs/>
          <w:sz w:val="20"/>
        </w:rPr>
        <w:t>Precondiciones</w:t>
      </w:r>
    </w:p>
    <w:p w:rsidR="00F517D9" w:rsidRPr="00E34140" w:rsidRDefault="00F517D9" w:rsidP="00F517D9">
      <w:pPr>
        <w:spacing w:after="120" w:line="360" w:lineRule="auto"/>
        <w:ind w:left="708" w:firstLine="708"/>
        <w:jc w:val="both"/>
        <w:rPr>
          <w:rFonts w:ascii="Verdana" w:hAnsi="Verdana" w:cs="Arial"/>
          <w:color w:val="0000FF"/>
        </w:rPr>
      </w:pPr>
      <w:r w:rsidRPr="00E34140">
        <w:rPr>
          <w:rFonts w:ascii="Verdana" w:hAnsi="Verdana" w:cs="Arial"/>
          <w:color w:val="0000FF"/>
        </w:rPr>
        <w:t>Descripción de la precondición</w:t>
      </w:r>
    </w:p>
    <w:p w:rsidR="00F517D9" w:rsidRPr="00E34140" w:rsidRDefault="00F517D9" w:rsidP="00326D41">
      <w:pPr>
        <w:pStyle w:val="Textoindependiente"/>
        <w:numPr>
          <w:ilvl w:val="0"/>
          <w:numId w:val="14"/>
        </w:numPr>
        <w:spacing w:line="360" w:lineRule="auto"/>
        <w:rPr>
          <w:rFonts w:ascii="Verdana" w:hAnsi="Verdana" w:cs="Arial"/>
          <w:b/>
          <w:bCs/>
          <w:sz w:val="20"/>
        </w:rPr>
      </w:pPr>
      <w:r w:rsidRPr="00E34140">
        <w:rPr>
          <w:rFonts w:ascii="Verdana" w:hAnsi="Verdana" w:cs="Arial"/>
          <w:b/>
          <w:bCs/>
          <w:sz w:val="20"/>
        </w:rPr>
        <w:t>Pos condiciones</w:t>
      </w:r>
    </w:p>
    <w:p w:rsidR="00F517D9" w:rsidRPr="00E34140" w:rsidRDefault="00F517D9" w:rsidP="00F517D9">
      <w:pPr>
        <w:spacing w:after="120" w:line="360" w:lineRule="auto"/>
        <w:ind w:left="1980" w:hanging="562"/>
        <w:jc w:val="both"/>
        <w:rPr>
          <w:rFonts w:ascii="Verdana" w:hAnsi="Verdana" w:cs="Arial"/>
          <w:color w:val="0000FF"/>
        </w:rPr>
      </w:pPr>
      <w:r w:rsidRPr="00E34140">
        <w:rPr>
          <w:rFonts w:ascii="Verdana" w:hAnsi="Verdana" w:cs="Arial"/>
          <w:color w:val="0000FF"/>
        </w:rPr>
        <w:t>Descripción de lapos condición</w:t>
      </w:r>
    </w:p>
    <w:p w:rsidR="00F517D9" w:rsidRPr="00E34140" w:rsidRDefault="00F517D9" w:rsidP="00326D41">
      <w:pPr>
        <w:pStyle w:val="Textoindependiente"/>
        <w:numPr>
          <w:ilvl w:val="0"/>
          <w:numId w:val="14"/>
        </w:numPr>
        <w:spacing w:line="360" w:lineRule="auto"/>
        <w:rPr>
          <w:rFonts w:ascii="Verdana" w:hAnsi="Verdana" w:cs="Arial"/>
          <w:b/>
          <w:bCs/>
          <w:sz w:val="20"/>
        </w:rPr>
      </w:pPr>
      <w:r w:rsidRPr="00E34140">
        <w:rPr>
          <w:rFonts w:ascii="Verdana" w:hAnsi="Verdana" w:cs="Arial"/>
          <w:b/>
          <w:bCs/>
          <w:sz w:val="20"/>
        </w:rPr>
        <w:t>Puntos de Extensión</w:t>
      </w:r>
    </w:p>
    <w:p w:rsidR="00F517D9" w:rsidRPr="00E34140" w:rsidRDefault="00F517D9" w:rsidP="00F517D9">
      <w:pPr>
        <w:pStyle w:val="Sangra2detindependiente"/>
        <w:spacing w:line="360" w:lineRule="auto"/>
        <w:ind w:left="826" w:firstLine="708"/>
        <w:rPr>
          <w:rFonts w:ascii="Verdana" w:hAnsi="Verdana" w:cs="Arial"/>
          <w:color w:val="0000FF"/>
        </w:rPr>
      </w:pPr>
      <w:r w:rsidRPr="00E34140">
        <w:rPr>
          <w:rFonts w:ascii="Verdana" w:hAnsi="Verdana" w:cs="Arial"/>
          <w:color w:val="0000FF"/>
        </w:rPr>
        <w:t>Indicar si existen puntos de extensión.</w:t>
      </w:r>
    </w:p>
    <w:p w:rsidR="00F517D9" w:rsidRPr="00397D2D" w:rsidRDefault="00F517D9" w:rsidP="00326D41">
      <w:pPr>
        <w:pStyle w:val="Textoindependiente"/>
        <w:numPr>
          <w:ilvl w:val="0"/>
          <w:numId w:val="14"/>
        </w:numPr>
        <w:spacing w:line="360" w:lineRule="auto"/>
        <w:rPr>
          <w:rFonts w:ascii="Verdana" w:hAnsi="Verdana" w:cs="Arial"/>
          <w:b/>
          <w:bCs/>
          <w:sz w:val="20"/>
          <w:highlight w:val="yellow"/>
        </w:rPr>
      </w:pPr>
      <w:r w:rsidRPr="00397D2D">
        <w:rPr>
          <w:rFonts w:ascii="Verdana" w:hAnsi="Verdana" w:cs="Arial"/>
          <w:b/>
          <w:bCs/>
          <w:sz w:val="20"/>
          <w:highlight w:val="yellow"/>
        </w:rPr>
        <w:t>Requisitos Funcionales asociados</w:t>
      </w:r>
    </w:p>
    <w:p w:rsidR="00F517D9" w:rsidRPr="00397D2D" w:rsidRDefault="00F517D9" w:rsidP="00F517D9">
      <w:pPr>
        <w:pStyle w:val="Sangra2detindependiente"/>
        <w:spacing w:line="360" w:lineRule="auto"/>
        <w:ind w:left="826" w:firstLine="708"/>
        <w:rPr>
          <w:rFonts w:ascii="Verdana" w:hAnsi="Verdana" w:cs="Arial"/>
          <w:color w:val="0000FF"/>
        </w:rPr>
      </w:pPr>
      <w:r w:rsidRPr="00650545">
        <w:rPr>
          <w:rFonts w:ascii="Verdana" w:hAnsi="Verdana" w:cs="Arial"/>
          <w:i/>
        </w:rPr>
        <w:t>RF-00</w:t>
      </w:r>
      <w:r>
        <w:rPr>
          <w:rFonts w:ascii="Verdana" w:hAnsi="Verdana" w:cs="Arial"/>
          <w:i/>
        </w:rPr>
        <w:t>2</w:t>
      </w:r>
    </w:p>
    <w:p w:rsidR="00F517D9" w:rsidRPr="00E34140" w:rsidRDefault="00F517D9" w:rsidP="00326D41">
      <w:pPr>
        <w:pStyle w:val="Textoindependiente"/>
        <w:numPr>
          <w:ilvl w:val="0"/>
          <w:numId w:val="14"/>
        </w:numPr>
        <w:spacing w:line="360" w:lineRule="auto"/>
        <w:rPr>
          <w:rFonts w:ascii="Verdana" w:hAnsi="Verdana" w:cs="Arial"/>
          <w:b/>
          <w:bCs/>
          <w:sz w:val="20"/>
        </w:rPr>
      </w:pPr>
      <w:r w:rsidRPr="00E34140">
        <w:rPr>
          <w:rFonts w:ascii="Verdana" w:hAnsi="Verdana" w:cs="Arial"/>
          <w:b/>
          <w:bCs/>
          <w:sz w:val="20"/>
        </w:rPr>
        <w:t>Requerimientos Especiales</w:t>
      </w:r>
    </w:p>
    <w:p w:rsidR="00F517D9" w:rsidRPr="00E34140" w:rsidRDefault="00F517D9" w:rsidP="00F517D9">
      <w:pPr>
        <w:pStyle w:val="Sangra2detindependiente"/>
        <w:spacing w:line="360" w:lineRule="auto"/>
        <w:ind w:left="826" w:firstLine="708"/>
        <w:rPr>
          <w:rFonts w:ascii="Verdana" w:hAnsi="Verdana" w:cs="Arial"/>
          <w:color w:val="0000FF"/>
        </w:rPr>
      </w:pPr>
      <w:r w:rsidRPr="00E34140">
        <w:rPr>
          <w:rFonts w:ascii="Verdana" w:hAnsi="Verdana" w:cs="Arial"/>
          <w:color w:val="0000FF"/>
        </w:rPr>
        <w:t>Indicar si existen requerimientos especiales.</w:t>
      </w:r>
    </w:p>
    <w:p w:rsidR="00F517D9" w:rsidRPr="00E34140" w:rsidRDefault="00F517D9" w:rsidP="00326D41">
      <w:pPr>
        <w:pStyle w:val="Textoindependiente"/>
        <w:numPr>
          <w:ilvl w:val="0"/>
          <w:numId w:val="14"/>
        </w:numPr>
        <w:spacing w:line="360" w:lineRule="auto"/>
        <w:rPr>
          <w:rFonts w:ascii="Verdana" w:hAnsi="Verdana" w:cs="Arial"/>
          <w:b/>
          <w:bCs/>
          <w:sz w:val="20"/>
        </w:rPr>
      </w:pPr>
      <w:r w:rsidRPr="00E34140">
        <w:rPr>
          <w:rFonts w:ascii="Verdana" w:hAnsi="Verdana" w:cs="Arial"/>
          <w:b/>
          <w:bCs/>
          <w:sz w:val="20"/>
        </w:rPr>
        <w:t>Prototipos</w:t>
      </w:r>
    </w:p>
    <w:p w:rsidR="00F517D9" w:rsidRDefault="00F517D9" w:rsidP="00F517D9">
      <w:pPr>
        <w:spacing w:after="120" w:line="360" w:lineRule="auto"/>
        <w:ind w:left="1416"/>
        <w:jc w:val="both"/>
        <w:rPr>
          <w:rFonts w:ascii="Verdana" w:hAnsi="Verdana" w:cs="Arial"/>
          <w:color w:val="0000FF"/>
        </w:rPr>
      </w:pPr>
      <w:r w:rsidRPr="00E34140">
        <w:rPr>
          <w:rFonts w:ascii="Verdana" w:hAnsi="Verdana" w:cs="Arial"/>
          <w:color w:val="0000FF"/>
        </w:rPr>
        <w:t>Incluir los prototipos asociados al caso de uso.</w:t>
      </w:r>
    </w:p>
    <w:p w:rsidR="00F517D9" w:rsidRDefault="00F517D9">
      <w:pPr>
        <w:rPr>
          <w:rFonts w:ascii="Verdana" w:hAnsi="Verdana" w:cs="Arial"/>
          <w:color w:val="0000FF"/>
        </w:rPr>
      </w:pPr>
      <w:r>
        <w:rPr>
          <w:rFonts w:ascii="Verdana" w:hAnsi="Verdana" w:cs="Arial"/>
          <w:color w:val="0000FF"/>
        </w:rPr>
        <w:br w:type="page"/>
      </w:r>
    </w:p>
    <w:p w:rsidR="00326D41" w:rsidRPr="00326D41" w:rsidRDefault="00326D41" w:rsidP="00326D41">
      <w:pPr>
        <w:tabs>
          <w:tab w:val="center" w:pos="4752"/>
        </w:tabs>
        <w:ind w:left="290" w:firstLine="708"/>
        <w:rPr>
          <w:rFonts w:ascii="Verdana" w:hAnsi="Verdana"/>
          <w:b/>
          <w:color w:val="000000" w:themeColor="text1"/>
          <w:u w:val="single"/>
        </w:rPr>
      </w:pPr>
      <w:r w:rsidRPr="00326D41">
        <w:rPr>
          <w:rFonts w:ascii="Verdana" w:hAnsi="Verdana"/>
          <w:b/>
          <w:color w:val="000000" w:themeColor="text1"/>
          <w:u w:val="single"/>
        </w:rPr>
        <w:lastRenderedPageBreak/>
        <w:t>CUS07 Registrar Orden de compra</w:t>
      </w:r>
    </w:p>
    <w:p w:rsidR="00F517D9" w:rsidRPr="00E34140" w:rsidRDefault="00F517D9" w:rsidP="00326D41">
      <w:pPr>
        <w:pStyle w:val="Textoindependiente"/>
        <w:numPr>
          <w:ilvl w:val="0"/>
          <w:numId w:val="15"/>
        </w:numPr>
        <w:spacing w:line="360" w:lineRule="auto"/>
        <w:rPr>
          <w:rFonts w:ascii="Verdana" w:hAnsi="Verdana" w:cs="Arial"/>
          <w:b/>
          <w:bCs/>
          <w:sz w:val="20"/>
        </w:rPr>
      </w:pPr>
      <w:r w:rsidRPr="00E34140">
        <w:rPr>
          <w:rFonts w:ascii="Verdana" w:hAnsi="Verdana" w:cs="Arial"/>
          <w:b/>
          <w:bCs/>
          <w:sz w:val="20"/>
        </w:rPr>
        <w:t>Actores</w:t>
      </w:r>
    </w:p>
    <w:p w:rsidR="00F517D9" w:rsidRPr="00E34140" w:rsidRDefault="00F517D9" w:rsidP="00F517D9">
      <w:pPr>
        <w:pStyle w:val="Sangra2detindependiente"/>
        <w:spacing w:line="360" w:lineRule="auto"/>
        <w:ind w:left="826" w:firstLine="708"/>
        <w:rPr>
          <w:rFonts w:ascii="Verdana" w:hAnsi="Verdana" w:cs="Arial"/>
          <w:color w:val="0000FF"/>
        </w:rPr>
      </w:pPr>
      <w:r w:rsidRPr="00E34140">
        <w:rPr>
          <w:rFonts w:ascii="Verdana" w:hAnsi="Verdana" w:cs="Arial"/>
          <w:color w:val="0000FF"/>
        </w:rPr>
        <w:t>Indicar la lista de actores</w:t>
      </w:r>
    </w:p>
    <w:p w:rsidR="00F517D9" w:rsidRPr="00E34140" w:rsidRDefault="00F517D9" w:rsidP="00326D41">
      <w:pPr>
        <w:pStyle w:val="Textoindependiente"/>
        <w:numPr>
          <w:ilvl w:val="0"/>
          <w:numId w:val="15"/>
        </w:numPr>
        <w:spacing w:line="360" w:lineRule="auto"/>
        <w:rPr>
          <w:rFonts w:ascii="Verdana" w:hAnsi="Verdana" w:cs="Arial"/>
          <w:b/>
          <w:bCs/>
          <w:sz w:val="20"/>
        </w:rPr>
      </w:pPr>
      <w:r w:rsidRPr="00E34140">
        <w:rPr>
          <w:rFonts w:ascii="Verdana" w:hAnsi="Verdana" w:cs="Arial"/>
          <w:b/>
          <w:bCs/>
          <w:sz w:val="20"/>
        </w:rPr>
        <w:t>Propósito</w:t>
      </w:r>
    </w:p>
    <w:p w:rsidR="00F517D9" w:rsidRPr="00E34140" w:rsidRDefault="00F517D9" w:rsidP="00F517D9">
      <w:pPr>
        <w:pStyle w:val="Sangra2detindependiente"/>
        <w:spacing w:line="360" w:lineRule="auto"/>
        <w:ind w:left="826" w:firstLine="708"/>
        <w:rPr>
          <w:rFonts w:ascii="Verdana" w:hAnsi="Verdana" w:cs="Arial"/>
          <w:color w:val="0000FF"/>
        </w:rPr>
      </w:pPr>
      <w:r w:rsidRPr="00E34140">
        <w:rPr>
          <w:rFonts w:ascii="Verdana" w:hAnsi="Verdana" w:cs="Arial"/>
          <w:color w:val="0000FF"/>
        </w:rPr>
        <w:t>Indicar el propósito</w:t>
      </w:r>
    </w:p>
    <w:p w:rsidR="00F517D9" w:rsidRPr="00E34140" w:rsidRDefault="00F517D9" w:rsidP="00326D41">
      <w:pPr>
        <w:pStyle w:val="Textoindependiente"/>
        <w:numPr>
          <w:ilvl w:val="0"/>
          <w:numId w:val="15"/>
        </w:numPr>
        <w:spacing w:line="360" w:lineRule="auto"/>
        <w:rPr>
          <w:rFonts w:ascii="Verdana" w:hAnsi="Verdana" w:cs="Arial"/>
          <w:b/>
          <w:bCs/>
          <w:sz w:val="20"/>
        </w:rPr>
      </w:pPr>
      <w:r w:rsidRPr="00E34140">
        <w:rPr>
          <w:rFonts w:ascii="Verdana" w:hAnsi="Verdana" w:cs="Arial"/>
          <w:b/>
          <w:bCs/>
          <w:sz w:val="20"/>
        </w:rPr>
        <w:t>Breve Descripción</w:t>
      </w:r>
    </w:p>
    <w:p w:rsidR="0040432C" w:rsidRPr="00E34140" w:rsidRDefault="0040432C" w:rsidP="0040432C">
      <w:pPr>
        <w:pStyle w:val="Sangra2detindependiente"/>
        <w:spacing w:line="360" w:lineRule="auto"/>
        <w:ind w:left="826" w:firstLine="708"/>
        <w:rPr>
          <w:rFonts w:ascii="Verdana" w:hAnsi="Verdana"/>
          <w:color w:val="0000FF"/>
        </w:rPr>
      </w:pPr>
      <w:r w:rsidRPr="00E34140">
        <w:rPr>
          <w:rFonts w:ascii="Verdana" w:hAnsi="Verdana"/>
          <w:color w:val="0000FF"/>
        </w:rPr>
        <w:t>Reu</w:t>
      </w:r>
      <w:r>
        <w:rPr>
          <w:rFonts w:ascii="Verdana" w:hAnsi="Verdana"/>
          <w:color w:val="0000FF"/>
        </w:rPr>
        <w:t>tilizar el resumen del punto 3.9</w:t>
      </w:r>
    </w:p>
    <w:p w:rsidR="00F517D9" w:rsidRPr="00E34140" w:rsidRDefault="00F517D9" w:rsidP="00326D41">
      <w:pPr>
        <w:pStyle w:val="Textoindependiente"/>
        <w:numPr>
          <w:ilvl w:val="0"/>
          <w:numId w:val="15"/>
        </w:numPr>
        <w:spacing w:line="360" w:lineRule="auto"/>
        <w:rPr>
          <w:rFonts w:ascii="Verdana" w:hAnsi="Verdana" w:cs="Arial"/>
          <w:b/>
          <w:bCs/>
          <w:sz w:val="20"/>
        </w:rPr>
      </w:pPr>
      <w:r w:rsidRPr="00E34140">
        <w:rPr>
          <w:rFonts w:ascii="Verdana" w:hAnsi="Verdana" w:cs="Arial"/>
          <w:b/>
          <w:bCs/>
          <w:sz w:val="20"/>
        </w:rPr>
        <w:t>Flujo Básico de Eventos</w:t>
      </w:r>
    </w:p>
    <w:p w:rsidR="00F517D9" w:rsidRPr="00E34140" w:rsidRDefault="00F517D9" w:rsidP="00F517D9">
      <w:pPr>
        <w:pStyle w:val="Sangra2detindependiente"/>
        <w:spacing w:line="360" w:lineRule="auto"/>
        <w:ind w:left="708" w:firstLine="708"/>
        <w:rPr>
          <w:rFonts w:ascii="Verdana" w:hAnsi="Verdana" w:cs="Arial"/>
          <w:color w:val="0000FF"/>
        </w:rPr>
      </w:pPr>
      <w:r w:rsidRPr="00E34140">
        <w:rPr>
          <w:rFonts w:ascii="Verdana" w:hAnsi="Verdana" w:cs="Arial"/>
          <w:color w:val="0000FF"/>
        </w:rPr>
        <w:t>Indicar el flujo básico de eventos</w:t>
      </w:r>
    </w:p>
    <w:p w:rsidR="00F517D9" w:rsidRPr="00E34140" w:rsidRDefault="00F517D9" w:rsidP="00F517D9">
      <w:pPr>
        <w:pStyle w:val="Sangra2detindependiente"/>
        <w:spacing w:line="360" w:lineRule="auto"/>
        <w:ind w:left="708" w:firstLine="708"/>
        <w:rPr>
          <w:rFonts w:ascii="Verdana" w:hAnsi="Verdana" w:cs="Arial"/>
          <w:color w:val="0000FF"/>
        </w:rPr>
      </w:pPr>
      <w:r w:rsidRPr="00E34140">
        <w:rPr>
          <w:rFonts w:ascii="Verdana" w:hAnsi="Verdana" w:cs="Arial"/>
          <w:color w:val="0000FF"/>
        </w:rPr>
        <w:t xml:space="preserve">Es posible hacer referencia a las reglas de negocio. </w:t>
      </w:r>
    </w:p>
    <w:p w:rsidR="00F517D9" w:rsidRPr="00E34140" w:rsidRDefault="00F517D9" w:rsidP="00326D41">
      <w:pPr>
        <w:pStyle w:val="Textoindependiente"/>
        <w:numPr>
          <w:ilvl w:val="0"/>
          <w:numId w:val="15"/>
        </w:numPr>
        <w:spacing w:line="360" w:lineRule="auto"/>
        <w:rPr>
          <w:rFonts w:ascii="Verdana" w:hAnsi="Verdana" w:cs="Arial"/>
          <w:b/>
          <w:bCs/>
          <w:sz w:val="20"/>
        </w:rPr>
      </w:pPr>
      <w:r w:rsidRPr="00E34140">
        <w:rPr>
          <w:rFonts w:ascii="Verdana" w:hAnsi="Verdana" w:cs="Arial"/>
          <w:b/>
          <w:bCs/>
          <w:sz w:val="20"/>
        </w:rPr>
        <w:t>Sub Flujos</w:t>
      </w:r>
    </w:p>
    <w:p w:rsidR="00F517D9" w:rsidRPr="00E34140" w:rsidRDefault="00F517D9" w:rsidP="00F517D9">
      <w:pPr>
        <w:tabs>
          <w:tab w:val="num" w:pos="1080"/>
        </w:tabs>
        <w:spacing w:line="360" w:lineRule="auto"/>
        <w:ind w:left="1531"/>
        <w:rPr>
          <w:rFonts w:ascii="Verdana" w:hAnsi="Verdana" w:cs="Arial"/>
          <w:b/>
          <w:bCs/>
          <w:color w:val="0000FF"/>
        </w:rPr>
      </w:pPr>
      <w:r w:rsidRPr="00E34140">
        <w:rPr>
          <w:rFonts w:ascii="Verdana" w:hAnsi="Verdana" w:cs="Arial"/>
          <w:color w:val="0000FF"/>
        </w:rPr>
        <w:t>Indicar los subflujos del flujo básico.</w:t>
      </w:r>
    </w:p>
    <w:p w:rsidR="00F517D9" w:rsidRPr="00E34140" w:rsidRDefault="00F517D9" w:rsidP="00326D41">
      <w:pPr>
        <w:pStyle w:val="Textoindependiente"/>
        <w:numPr>
          <w:ilvl w:val="0"/>
          <w:numId w:val="15"/>
        </w:numPr>
        <w:spacing w:line="360" w:lineRule="auto"/>
        <w:rPr>
          <w:rFonts w:ascii="Verdana" w:hAnsi="Verdana" w:cs="Arial"/>
          <w:b/>
          <w:bCs/>
          <w:sz w:val="20"/>
        </w:rPr>
      </w:pPr>
      <w:r w:rsidRPr="00E34140">
        <w:rPr>
          <w:rFonts w:ascii="Verdana" w:hAnsi="Verdana" w:cs="Arial"/>
          <w:b/>
          <w:bCs/>
          <w:sz w:val="20"/>
        </w:rPr>
        <w:t>Flujos Alternos</w:t>
      </w:r>
    </w:p>
    <w:p w:rsidR="00F517D9" w:rsidRPr="00E34140" w:rsidRDefault="00F517D9" w:rsidP="00F517D9">
      <w:pPr>
        <w:pStyle w:val="Textoindependiente"/>
        <w:spacing w:line="360" w:lineRule="auto"/>
        <w:ind w:left="1418"/>
        <w:rPr>
          <w:rFonts w:ascii="Verdana" w:hAnsi="Verdana" w:cs="Arial"/>
          <w:b/>
          <w:bCs/>
          <w:sz w:val="20"/>
        </w:rPr>
      </w:pPr>
      <w:r w:rsidRPr="00E34140">
        <w:rPr>
          <w:rFonts w:ascii="Verdana" w:hAnsi="Verdana" w:cs="Arial"/>
          <w:b/>
          <w:bCs/>
          <w:sz w:val="20"/>
        </w:rPr>
        <w:t>6.1.  Nombre del flujo alterno</w:t>
      </w:r>
    </w:p>
    <w:p w:rsidR="00F517D9" w:rsidRPr="00E34140" w:rsidRDefault="00F517D9" w:rsidP="00326D41">
      <w:pPr>
        <w:numPr>
          <w:ilvl w:val="0"/>
          <w:numId w:val="5"/>
        </w:numPr>
        <w:tabs>
          <w:tab w:val="num" w:pos="2310"/>
        </w:tabs>
        <w:spacing w:line="360" w:lineRule="auto"/>
        <w:ind w:left="2310"/>
        <w:jc w:val="both"/>
        <w:rPr>
          <w:rFonts w:ascii="Verdana" w:hAnsi="Verdana" w:cs="Arial"/>
          <w:color w:val="0000FF"/>
          <w:lang w:val="es-ES_tradnl"/>
        </w:rPr>
      </w:pPr>
      <w:r w:rsidRPr="00E34140">
        <w:rPr>
          <w:rFonts w:ascii="Verdana" w:hAnsi="Verdana" w:cs="Arial"/>
          <w:color w:val="0000FF"/>
        </w:rPr>
        <w:t>Detalle del Flujo alterno</w:t>
      </w:r>
    </w:p>
    <w:p w:rsidR="00F517D9" w:rsidRPr="00E34140" w:rsidRDefault="00F517D9" w:rsidP="00F517D9">
      <w:pPr>
        <w:tabs>
          <w:tab w:val="num" w:pos="2310"/>
        </w:tabs>
        <w:spacing w:line="360" w:lineRule="auto"/>
        <w:ind w:left="870"/>
        <w:jc w:val="both"/>
        <w:rPr>
          <w:rFonts w:ascii="Verdana" w:hAnsi="Verdana" w:cs="Arial"/>
          <w:color w:val="0000FF"/>
          <w:lang w:val="es-ES_tradnl"/>
        </w:rPr>
      </w:pPr>
      <w:r w:rsidRPr="00E34140">
        <w:rPr>
          <w:rFonts w:ascii="Verdana" w:hAnsi="Verdana" w:cs="Arial"/>
          <w:color w:val="0000FF"/>
        </w:rPr>
        <w:tab/>
        <w:t>Se pueden incluir reglas de negocio.</w:t>
      </w:r>
    </w:p>
    <w:p w:rsidR="00F517D9" w:rsidRPr="00E34140" w:rsidRDefault="00F517D9" w:rsidP="00326D41">
      <w:pPr>
        <w:pStyle w:val="Textoindependiente"/>
        <w:numPr>
          <w:ilvl w:val="0"/>
          <w:numId w:val="15"/>
        </w:numPr>
        <w:spacing w:line="360" w:lineRule="auto"/>
        <w:rPr>
          <w:rFonts w:ascii="Verdana" w:hAnsi="Verdana" w:cs="Arial"/>
          <w:b/>
          <w:bCs/>
          <w:sz w:val="20"/>
        </w:rPr>
      </w:pPr>
      <w:r w:rsidRPr="00E34140">
        <w:rPr>
          <w:rFonts w:ascii="Verdana" w:hAnsi="Verdana" w:cs="Arial"/>
          <w:b/>
          <w:bCs/>
          <w:sz w:val="20"/>
        </w:rPr>
        <w:t>Precondiciones</w:t>
      </w:r>
    </w:p>
    <w:p w:rsidR="00F517D9" w:rsidRPr="00E34140" w:rsidRDefault="00F517D9" w:rsidP="00F517D9">
      <w:pPr>
        <w:spacing w:after="120" w:line="360" w:lineRule="auto"/>
        <w:ind w:left="708" w:firstLine="708"/>
        <w:jc w:val="both"/>
        <w:rPr>
          <w:rFonts w:ascii="Verdana" w:hAnsi="Verdana" w:cs="Arial"/>
          <w:color w:val="0000FF"/>
        </w:rPr>
      </w:pPr>
      <w:r w:rsidRPr="00E34140">
        <w:rPr>
          <w:rFonts w:ascii="Verdana" w:hAnsi="Verdana" w:cs="Arial"/>
          <w:color w:val="0000FF"/>
        </w:rPr>
        <w:t>Descripción de la precondición</w:t>
      </w:r>
    </w:p>
    <w:p w:rsidR="00F517D9" w:rsidRPr="00E34140" w:rsidRDefault="00F517D9" w:rsidP="00326D41">
      <w:pPr>
        <w:pStyle w:val="Textoindependiente"/>
        <w:numPr>
          <w:ilvl w:val="0"/>
          <w:numId w:val="15"/>
        </w:numPr>
        <w:spacing w:line="360" w:lineRule="auto"/>
        <w:rPr>
          <w:rFonts w:ascii="Verdana" w:hAnsi="Verdana" w:cs="Arial"/>
          <w:b/>
          <w:bCs/>
          <w:sz w:val="20"/>
        </w:rPr>
      </w:pPr>
      <w:r w:rsidRPr="00E34140">
        <w:rPr>
          <w:rFonts w:ascii="Verdana" w:hAnsi="Verdana" w:cs="Arial"/>
          <w:b/>
          <w:bCs/>
          <w:sz w:val="20"/>
        </w:rPr>
        <w:t>Pos condiciones</w:t>
      </w:r>
    </w:p>
    <w:p w:rsidR="00F517D9" w:rsidRPr="00E34140" w:rsidRDefault="00F517D9" w:rsidP="00F517D9">
      <w:pPr>
        <w:spacing w:after="120" w:line="360" w:lineRule="auto"/>
        <w:ind w:left="1980" w:hanging="562"/>
        <w:jc w:val="both"/>
        <w:rPr>
          <w:rFonts w:ascii="Verdana" w:hAnsi="Verdana" w:cs="Arial"/>
          <w:color w:val="0000FF"/>
        </w:rPr>
      </w:pPr>
      <w:r w:rsidRPr="00E34140">
        <w:rPr>
          <w:rFonts w:ascii="Verdana" w:hAnsi="Verdana" w:cs="Arial"/>
          <w:color w:val="0000FF"/>
        </w:rPr>
        <w:t>Descripción de lapos condición</w:t>
      </w:r>
    </w:p>
    <w:p w:rsidR="00F517D9" w:rsidRPr="00E34140" w:rsidRDefault="00F517D9" w:rsidP="00326D41">
      <w:pPr>
        <w:pStyle w:val="Textoindependiente"/>
        <w:numPr>
          <w:ilvl w:val="0"/>
          <w:numId w:val="15"/>
        </w:numPr>
        <w:spacing w:line="360" w:lineRule="auto"/>
        <w:rPr>
          <w:rFonts w:ascii="Verdana" w:hAnsi="Verdana" w:cs="Arial"/>
          <w:b/>
          <w:bCs/>
          <w:sz w:val="20"/>
        </w:rPr>
      </w:pPr>
      <w:r w:rsidRPr="00E34140">
        <w:rPr>
          <w:rFonts w:ascii="Verdana" w:hAnsi="Verdana" w:cs="Arial"/>
          <w:b/>
          <w:bCs/>
          <w:sz w:val="20"/>
        </w:rPr>
        <w:t>Puntos de Extensión</w:t>
      </w:r>
    </w:p>
    <w:p w:rsidR="00F517D9" w:rsidRPr="00E34140" w:rsidRDefault="00F517D9" w:rsidP="00F517D9">
      <w:pPr>
        <w:pStyle w:val="Sangra2detindependiente"/>
        <w:spacing w:line="360" w:lineRule="auto"/>
        <w:ind w:left="826" w:firstLine="708"/>
        <w:rPr>
          <w:rFonts w:ascii="Verdana" w:hAnsi="Verdana" w:cs="Arial"/>
          <w:color w:val="0000FF"/>
        </w:rPr>
      </w:pPr>
      <w:r w:rsidRPr="00E34140">
        <w:rPr>
          <w:rFonts w:ascii="Verdana" w:hAnsi="Verdana" w:cs="Arial"/>
          <w:color w:val="0000FF"/>
        </w:rPr>
        <w:t>Indicar si existen puntos de extensión.</w:t>
      </w:r>
    </w:p>
    <w:p w:rsidR="00F517D9" w:rsidRPr="00397D2D" w:rsidRDefault="00F517D9" w:rsidP="00326D41">
      <w:pPr>
        <w:pStyle w:val="Textoindependiente"/>
        <w:numPr>
          <w:ilvl w:val="0"/>
          <w:numId w:val="15"/>
        </w:numPr>
        <w:spacing w:line="360" w:lineRule="auto"/>
        <w:rPr>
          <w:rFonts w:ascii="Verdana" w:hAnsi="Verdana" w:cs="Arial"/>
          <w:b/>
          <w:bCs/>
          <w:sz w:val="20"/>
          <w:highlight w:val="yellow"/>
        </w:rPr>
      </w:pPr>
      <w:r w:rsidRPr="00397D2D">
        <w:rPr>
          <w:rFonts w:ascii="Verdana" w:hAnsi="Verdana" w:cs="Arial"/>
          <w:b/>
          <w:bCs/>
          <w:sz w:val="20"/>
          <w:highlight w:val="yellow"/>
        </w:rPr>
        <w:t>Requisitos Funcionales asociados</w:t>
      </w:r>
    </w:p>
    <w:p w:rsidR="00F517D9" w:rsidRPr="00397D2D" w:rsidRDefault="00F517D9" w:rsidP="00F517D9">
      <w:pPr>
        <w:pStyle w:val="Sangra2detindependiente"/>
        <w:spacing w:line="360" w:lineRule="auto"/>
        <w:ind w:left="826" w:firstLine="708"/>
        <w:rPr>
          <w:rFonts w:ascii="Verdana" w:hAnsi="Verdana" w:cs="Arial"/>
          <w:color w:val="0000FF"/>
        </w:rPr>
      </w:pPr>
      <w:r w:rsidRPr="00650545">
        <w:rPr>
          <w:rFonts w:ascii="Verdana" w:hAnsi="Verdana" w:cs="Arial"/>
          <w:i/>
        </w:rPr>
        <w:t>RF-00</w:t>
      </w:r>
      <w:r>
        <w:rPr>
          <w:rFonts w:ascii="Verdana" w:hAnsi="Verdana" w:cs="Arial"/>
          <w:i/>
        </w:rPr>
        <w:t>2</w:t>
      </w:r>
    </w:p>
    <w:p w:rsidR="00F517D9" w:rsidRPr="00E34140" w:rsidRDefault="00F517D9" w:rsidP="00326D41">
      <w:pPr>
        <w:pStyle w:val="Textoindependiente"/>
        <w:numPr>
          <w:ilvl w:val="0"/>
          <w:numId w:val="15"/>
        </w:numPr>
        <w:spacing w:line="360" w:lineRule="auto"/>
        <w:rPr>
          <w:rFonts w:ascii="Verdana" w:hAnsi="Verdana" w:cs="Arial"/>
          <w:b/>
          <w:bCs/>
          <w:sz w:val="20"/>
        </w:rPr>
      </w:pPr>
      <w:r w:rsidRPr="00E34140">
        <w:rPr>
          <w:rFonts w:ascii="Verdana" w:hAnsi="Verdana" w:cs="Arial"/>
          <w:b/>
          <w:bCs/>
          <w:sz w:val="20"/>
        </w:rPr>
        <w:t>Requerimientos Especiales</w:t>
      </w:r>
    </w:p>
    <w:p w:rsidR="00F517D9" w:rsidRPr="00E34140" w:rsidRDefault="00F517D9" w:rsidP="00F517D9">
      <w:pPr>
        <w:pStyle w:val="Sangra2detindependiente"/>
        <w:spacing w:line="360" w:lineRule="auto"/>
        <w:ind w:left="826" w:firstLine="708"/>
        <w:rPr>
          <w:rFonts w:ascii="Verdana" w:hAnsi="Verdana" w:cs="Arial"/>
          <w:color w:val="0000FF"/>
        </w:rPr>
      </w:pPr>
      <w:r w:rsidRPr="00E34140">
        <w:rPr>
          <w:rFonts w:ascii="Verdana" w:hAnsi="Verdana" w:cs="Arial"/>
          <w:color w:val="0000FF"/>
        </w:rPr>
        <w:t>Indicar si existen requerimientos especiales.</w:t>
      </w:r>
    </w:p>
    <w:p w:rsidR="00F517D9" w:rsidRPr="00E34140" w:rsidRDefault="00F517D9" w:rsidP="00326D41">
      <w:pPr>
        <w:pStyle w:val="Textoindependiente"/>
        <w:numPr>
          <w:ilvl w:val="0"/>
          <w:numId w:val="15"/>
        </w:numPr>
        <w:spacing w:line="360" w:lineRule="auto"/>
        <w:rPr>
          <w:rFonts w:ascii="Verdana" w:hAnsi="Verdana" w:cs="Arial"/>
          <w:b/>
          <w:bCs/>
          <w:sz w:val="20"/>
        </w:rPr>
      </w:pPr>
      <w:r w:rsidRPr="00E34140">
        <w:rPr>
          <w:rFonts w:ascii="Verdana" w:hAnsi="Verdana" w:cs="Arial"/>
          <w:b/>
          <w:bCs/>
          <w:sz w:val="20"/>
        </w:rPr>
        <w:t>Prototipos</w:t>
      </w:r>
    </w:p>
    <w:p w:rsidR="00F517D9" w:rsidRDefault="00F517D9" w:rsidP="00F517D9">
      <w:pPr>
        <w:spacing w:after="120" w:line="360" w:lineRule="auto"/>
        <w:ind w:left="1416"/>
        <w:jc w:val="both"/>
        <w:rPr>
          <w:rFonts w:ascii="Verdana" w:hAnsi="Verdana" w:cs="Arial"/>
          <w:color w:val="0000FF"/>
        </w:rPr>
      </w:pPr>
      <w:r w:rsidRPr="00E34140">
        <w:rPr>
          <w:rFonts w:ascii="Verdana" w:hAnsi="Verdana" w:cs="Arial"/>
          <w:color w:val="0000FF"/>
        </w:rPr>
        <w:t>Incluir los prototipos asociados al caso de uso.</w:t>
      </w:r>
    </w:p>
    <w:p w:rsidR="00F517D9" w:rsidRDefault="00F517D9">
      <w:pPr>
        <w:rPr>
          <w:rFonts w:ascii="Verdana" w:hAnsi="Verdana" w:cs="Arial"/>
          <w:color w:val="0000FF"/>
        </w:rPr>
      </w:pPr>
      <w:r>
        <w:rPr>
          <w:rFonts w:ascii="Verdana" w:hAnsi="Verdana" w:cs="Arial"/>
          <w:color w:val="0000FF"/>
        </w:rPr>
        <w:br w:type="page"/>
      </w:r>
    </w:p>
    <w:p w:rsidR="00326D41" w:rsidRDefault="00326D41" w:rsidP="00F517D9">
      <w:pPr>
        <w:ind w:left="290" w:firstLine="708"/>
        <w:rPr>
          <w:rFonts w:ascii="Verdana" w:hAnsi="Verdana"/>
          <w:b/>
          <w:color w:val="000000" w:themeColor="text1"/>
          <w:u w:val="single"/>
        </w:rPr>
      </w:pPr>
      <w:r w:rsidRPr="00326D41">
        <w:rPr>
          <w:rFonts w:ascii="Verdana" w:hAnsi="Verdana"/>
          <w:b/>
          <w:color w:val="000000" w:themeColor="text1"/>
          <w:u w:val="single"/>
        </w:rPr>
        <w:lastRenderedPageBreak/>
        <w:t>CUS08 Registrar Insumos en Almacén</w:t>
      </w:r>
    </w:p>
    <w:p w:rsidR="00F517D9" w:rsidRPr="00E34140" w:rsidRDefault="00F517D9" w:rsidP="00326D41">
      <w:pPr>
        <w:pStyle w:val="Textoindependiente"/>
        <w:numPr>
          <w:ilvl w:val="0"/>
          <w:numId w:val="16"/>
        </w:numPr>
        <w:spacing w:line="360" w:lineRule="auto"/>
        <w:rPr>
          <w:rFonts w:ascii="Verdana" w:hAnsi="Verdana" w:cs="Arial"/>
          <w:b/>
          <w:bCs/>
          <w:sz w:val="20"/>
        </w:rPr>
      </w:pPr>
      <w:r w:rsidRPr="00E34140">
        <w:rPr>
          <w:rFonts w:ascii="Verdana" w:hAnsi="Verdana" w:cs="Arial"/>
          <w:b/>
          <w:bCs/>
          <w:sz w:val="20"/>
        </w:rPr>
        <w:t>Actores</w:t>
      </w:r>
    </w:p>
    <w:p w:rsidR="00F517D9" w:rsidRPr="00E34140" w:rsidRDefault="00F517D9" w:rsidP="00F517D9">
      <w:pPr>
        <w:pStyle w:val="Sangra2detindependiente"/>
        <w:spacing w:line="360" w:lineRule="auto"/>
        <w:ind w:left="826" w:firstLine="708"/>
        <w:rPr>
          <w:rFonts w:ascii="Verdana" w:hAnsi="Verdana" w:cs="Arial"/>
          <w:color w:val="0000FF"/>
        </w:rPr>
      </w:pPr>
      <w:r w:rsidRPr="00E34140">
        <w:rPr>
          <w:rFonts w:ascii="Verdana" w:hAnsi="Verdana" w:cs="Arial"/>
          <w:color w:val="0000FF"/>
        </w:rPr>
        <w:t>Indicar la lista de actores</w:t>
      </w:r>
    </w:p>
    <w:p w:rsidR="00F517D9" w:rsidRPr="00E34140" w:rsidRDefault="00F517D9" w:rsidP="00326D41">
      <w:pPr>
        <w:pStyle w:val="Textoindependiente"/>
        <w:numPr>
          <w:ilvl w:val="0"/>
          <w:numId w:val="16"/>
        </w:numPr>
        <w:spacing w:line="360" w:lineRule="auto"/>
        <w:rPr>
          <w:rFonts w:ascii="Verdana" w:hAnsi="Verdana" w:cs="Arial"/>
          <w:b/>
          <w:bCs/>
          <w:sz w:val="20"/>
        </w:rPr>
      </w:pPr>
      <w:r w:rsidRPr="00E34140">
        <w:rPr>
          <w:rFonts w:ascii="Verdana" w:hAnsi="Verdana" w:cs="Arial"/>
          <w:b/>
          <w:bCs/>
          <w:sz w:val="20"/>
        </w:rPr>
        <w:t>Propósito</w:t>
      </w:r>
    </w:p>
    <w:p w:rsidR="00F517D9" w:rsidRPr="00E34140" w:rsidRDefault="00F517D9" w:rsidP="00F517D9">
      <w:pPr>
        <w:pStyle w:val="Sangra2detindependiente"/>
        <w:spacing w:line="360" w:lineRule="auto"/>
        <w:ind w:left="826" w:firstLine="708"/>
        <w:rPr>
          <w:rFonts w:ascii="Verdana" w:hAnsi="Verdana" w:cs="Arial"/>
          <w:color w:val="0000FF"/>
        </w:rPr>
      </w:pPr>
      <w:r w:rsidRPr="00E34140">
        <w:rPr>
          <w:rFonts w:ascii="Verdana" w:hAnsi="Verdana" w:cs="Arial"/>
          <w:color w:val="0000FF"/>
        </w:rPr>
        <w:t>Indicar el propósito</w:t>
      </w:r>
    </w:p>
    <w:p w:rsidR="00F517D9" w:rsidRPr="00E34140" w:rsidRDefault="00F517D9" w:rsidP="00326D41">
      <w:pPr>
        <w:pStyle w:val="Textoindependiente"/>
        <w:numPr>
          <w:ilvl w:val="0"/>
          <w:numId w:val="16"/>
        </w:numPr>
        <w:spacing w:line="360" w:lineRule="auto"/>
        <w:rPr>
          <w:rFonts w:ascii="Verdana" w:hAnsi="Verdana" w:cs="Arial"/>
          <w:b/>
          <w:bCs/>
          <w:sz w:val="20"/>
        </w:rPr>
      </w:pPr>
      <w:r w:rsidRPr="00E34140">
        <w:rPr>
          <w:rFonts w:ascii="Verdana" w:hAnsi="Verdana" w:cs="Arial"/>
          <w:b/>
          <w:bCs/>
          <w:sz w:val="20"/>
        </w:rPr>
        <w:t>Breve Descripción</w:t>
      </w:r>
    </w:p>
    <w:p w:rsidR="0040432C" w:rsidRPr="00E34140" w:rsidRDefault="0040432C" w:rsidP="0040432C">
      <w:pPr>
        <w:pStyle w:val="Sangra2detindependiente"/>
        <w:spacing w:line="360" w:lineRule="auto"/>
        <w:ind w:left="826" w:firstLine="708"/>
        <w:rPr>
          <w:rFonts w:ascii="Verdana" w:hAnsi="Verdana"/>
          <w:color w:val="0000FF"/>
        </w:rPr>
      </w:pPr>
      <w:r w:rsidRPr="00E34140">
        <w:rPr>
          <w:rFonts w:ascii="Verdana" w:hAnsi="Verdana"/>
          <w:color w:val="0000FF"/>
        </w:rPr>
        <w:t>Reu</w:t>
      </w:r>
      <w:r>
        <w:rPr>
          <w:rFonts w:ascii="Verdana" w:hAnsi="Verdana"/>
          <w:color w:val="0000FF"/>
        </w:rPr>
        <w:t>tilizar el resumen del punto 3.9</w:t>
      </w:r>
    </w:p>
    <w:p w:rsidR="00F517D9" w:rsidRPr="00E34140" w:rsidRDefault="00F517D9" w:rsidP="00326D41">
      <w:pPr>
        <w:pStyle w:val="Textoindependiente"/>
        <w:numPr>
          <w:ilvl w:val="0"/>
          <w:numId w:val="16"/>
        </w:numPr>
        <w:spacing w:line="360" w:lineRule="auto"/>
        <w:rPr>
          <w:rFonts w:ascii="Verdana" w:hAnsi="Verdana" w:cs="Arial"/>
          <w:b/>
          <w:bCs/>
          <w:sz w:val="20"/>
        </w:rPr>
      </w:pPr>
      <w:r w:rsidRPr="00E34140">
        <w:rPr>
          <w:rFonts w:ascii="Verdana" w:hAnsi="Verdana" w:cs="Arial"/>
          <w:b/>
          <w:bCs/>
          <w:sz w:val="20"/>
        </w:rPr>
        <w:t>Flujo Básico de Eventos</w:t>
      </w:r>
    </w:p>
    <w:p w:rsidR="00F517D9" w:rsidRPr="00E34140" w:rsidRDefault="00F517D9" w:rsidP="00F517D9">
      <w:pPr>
        <w:pStyle w:val="Sangra2detindependiente"/>
        <w:spacing w:line="360" w:lineRule="auto"/>
        <w:ind w:left="708" w:firstLine="708"/>
        <w:rPr>
          <w:rFonts w:ascii="Verdana" w:hAnsi="Verdana" w:cs="Arial"/>
          <w:color w:val="0000FF"/>
        </w:rPr>
      </w:pPr>
      <w:r w:rsidRPr="00E34140">
        <w:rPr>
          <w:rFonts w:ascii="Verdana" w:hAnsi="Verdana" w:cs="Arial"/>
          <w:color w:val="0000FF"/>
        </w:rPr>
        <w:t>Indicar el flujo básico de eventos</w:t>
      </w:r>
    </w:p>
    <w:p w:rsidR="00F517D9" w:rsidRPr="00E34140" w:rsidRDefault="00F517D9" w:rsidP="00F517D9">
      <w:pPr>
        <w:pStyle w:val="Sangra2detindependiente"/>
        <w:spacing w:line="360" w:lineRule="auto"/>
        <w:ind w:left="708" w:firstLine="708"/>
        <w:rPr>
          <w:rFonts w:ascii="Verdana" w:hAnsi="Verdana" w:cs="Arial"/>
          <w:color w:val="0000FF"/>
        </w:rPr>
      </w:pPr>
      <w:r w:rsidRPr="00E34140">
        <w:rPr>
          <w:rFonts w:ascii="Verdana" w:hAnsi="Verdana" w:cs="Arial"/>
          <w:color w:val="0000FF"/>
        </w:rPr>
        <w:t xml:space="preserve">Es posible hacer referencia a las reglas de negocio. </w:t>
      </w:r>
    </w:p>
    <w:p w:rsidR="00F517D9" w:rsidRPr="00E34140" w:rsidRDefault="00F517D9" w:rsidP="00326D41">
      <w:pPr>
        <w:pStyle w:val="Textoindependiente"/>
        <w:numPr>
          <w:ilvl w:val="0"/>
          <w:numId w:val="16"/>
        </w:numPr>
        <w:spacing w:line="360" w:lineRule="auto"/>
        <w:rPr>
          <w:rFonts w:ascii="Verdana" w:hAnsi="Verdana" w:cs="Arial"/>
          <w:b/>
          <w:bCs/>
          <w:sz w:val="20"/>
        </w:rPr>
      </w:pPr>
      <w:r w:rsidRPr="00E34140">
        <w:rPr>
          <w:rFonts w:ascii="Verdana" w:hAnsi="Verdana" w:cs="Arial"/>
          <w:b/>
          <w:bCs/>
          <w:sz w:val="20"/>
        </w:rPr>
        <w:t>Sub Flujos</w:t>
      </w:r>
    </w:p>
    <w:p w:rsidR="00F517D9" w:rsidRPr="00E34140" w:rsidRDefault="00F517D9" w:rsidP="00F517D9">
      <w:pPr>
        <w:tabs>
          <w:tab w:val="num" w:pos="1080"/>
        </w:tabs>
        <w:spacing w:line="360" w:lineRule="auto"/>
        <w:ind w:left="1531"/>
        <w:rPr>
          <w:rFonts w:ascii="Verdana" w:hAnsi="Verdana" w:cs="Arial"/>
          <w:b/>
          <w:bCs/>
          <w:color w:val="0000FF"/>
        </w:rPr>
      </w:pPr>
      <w:r w:rsidRPr="00E34140">
        <w:rPr>
          <w:rFonts w:ascii="Verdana" w:hAnsi="Verdana" w:cs="Arial"/>
          <w:color w:val="0000FF"/>
        </w:rPr>
        <w:t>Indicar los subflujos del flujo básico.</w:t>
      </w:r>
    </w:p>
    <w:p w:rsidR="00F517D9" w:rsidRPr="00E34140" w:rsidRDefault="00F517D9" w:rsidP="00326D41">
      <w:pPr>
        <w:pStyle w:val="Textoindependiente"/>
        <w:numPr>
          <w:ilvl w:val="0"/>
          <w:numId w:val="16"/>
        </w:numPr>
        <w:spacing w:line="360" w:lineRule="auto"/>
        <w:rPr>
          <w:rFonts w:ascii="Verdana" w:hAnsi="Verdana" w:cs="Arial"/>
          <w:b/>
          <w:bCs/>
          <w:sz w:val="20"/>
        </w:rPr>
      </w:pPr>
      <w:r w:rsidRPr="00E34140">
        <w:rPr>
          <w:rFonts w:ascii="Verdana" w:hAnsi="Verdana" w:cs="Arial"/>
          <w:b/>
          <w:bCs/>
          <w:sz w:val="20"/>
        </w:rPr>
        <w:t>Flujos Alternos</w:t>
      </w:r>
    </w:p>
    <w:p w:rsidR="00F517D9" w:rsidRPr="00E34140" w:rsidRDefault="00F517D9" w:rsidP="00F517D9">
      <w:pPr>
        <w:pStyle w:val="Textoindependiente"/>
        <w:spacing w:line="360" w:lineRule="auto"/>
        <w:ind w:left="1418"/>
        <w:rPr>
          <w:rFonts w:ascii="Verdana" w:hAnsi="Verdana" w:cs="Arial"/>
          <w:b/>
          <w:bCs/>
          <w:sz w:val="20"/>
        </w:rPr>
      </w:pPr>
      <w:r w:rsidRPr="00E34140">
        <w:rPr>
          <w:rFonts w:ascii="Verdana" w:hAnsi="Verdana" w:cs="Arial"/>
          <w:b/>
          <w:bCs/>
          <w:sz w:val="20"/>
        </w:rPr>
        <w:t>6.1.  Nombre del flujo alterno</w:t>
      </w:r>
    </w:p>
    <w:p w:rsidR="00F517D9" w:rsidRPr="00E34140" w:rsidRDefault="00F517D9" w:rsidP="00326D41">
      <w:pPr>
        <w:numPr>
          <w:ilvl w:val="0"/>
          <w:numId w:val="5"/>
        </w:numPr>
        <w:tabs>
          <w:tab w:val="num" w:pos="2310"/>
        </w:tabs>
        <w:spacing w:line="360" w:lineRule="auto"/>
        <w:ind w:left="2310"/>
        <w:jc w:val="both"/>
        <w:rPr>
          <w:rFonts w:ascii="Verdana" w:hAnsi="Verdana" w:cs="Arial"/>
          <w:color w:val="0000FF"/>
          <w:lang w:val="es-ES_tradnl"/>
        </w:rPr>
      </w:pPr>
      <w:r w:rsidRPr="00E34140">
        <w:rPr>
          <w:rFonts w:ascii="Verdana" w:hAnsi="Verdana" w:cs="Arial"/>
          <w:color w:val="0000FF"/>
        </w:rPr>
        <w:t>Detalle del Flujo alterno</w:t>
      </w:r>
    </w:p>
    <w:p w:rsidR="00F517D9" w:rsidRPr="00E34140" w:rsidRDefault="00F517D9" w:rsidP="00F517D9">
      <w:pPr>
        <w:tabs>
          <w:tab w:val="num" w:pos="2310"/>
        </w:tabs>
        <w:spacing w:line="360" w:lineRule="auto"/>
        <w:ind w:left="870"/>
        <w:jc w:val="both"/>
        <w:rPr>
          <w:rFonts w:ascii="Verdana" w:hAnsi="Verdana" w:cs="Arial"/>
          <w:color w:val="0000FF"/>
          <w:lang w:val="es-ES_tradnl"/>
        </w:rPr>
      </w:pPr>
      <w:r w:rsidRPr="00E34140">
        <w:rPr>
          <w:rFonts w:ascii="Verdana" w:hAnsi="Verdana" w:cs="Arial"/>
          <w:color w:val="0000FF"/>
        </w:rPr>
        <w:tab/>
        <w:t>Se pueden incluir reglas de negocio.</w:t>
      </w:r>
    </w:p>
    <w:p w:rsidR="00F517D9" w:rsidRPr="00E34140" w:rsidRDefault="00F517D9" w:rsidP="00326D41">
      <w:pPr>
        <w:pStyle w:val="Textoindependiente"/>
        <w:numPr>
          <w:ilvl w:val="0"/>
          <w:numId w:val="16"/>
        </w:numPr>
        <w:spacing w:line="360" w:lineRule="auto"/>
        <w:rPr>
          <w:rFonts w:ascii="Verdana" w:hAnsi="Verdana" w:cs="Arial"/>
          <w:b/>
          <w:bCs/>
          <w:sz w:val="20"/>
        </w:rPr>
      </w:pPr>
      <w:r w:rsidRPr="00E34140">
        <w:rPr>
          <w:rFonts w:ascii="Verdana" w:hAnsi="Verdana" w:cs="Arial"/>
          <w:b/>
          <w:bCs/>
          <w:sz w:val="20"/>
        </w:rPr>
        <w:t>Precondiciones</w:t>
      </w:r>
    </w:p>
    <w:p w:rsidR="00F517D9" w:rsidRPr="00E34140" w:rsidRDefault="00F517D9" w:rsidP="00F517D9">
      <w:pPr>
        <w:spacing w:after="120" w:line="360" w:lineRule="auto"/>
        <w:ind w:left="708" w:firstLine="708"/>
        <w:jc w:val="both"/>
        <w:rPr>
          <w:rFonts w:ascii="Verdana" w:hAnsi="Verdana" w:cs="Arial"/>
          <w:color w:val="0000FF"/>
        </w:rPr>
      </w:pPr>
      <w:r w:rsidRPr="00E34140">
        <w:rPr>
          <w:rFonts w:ascii="Verdana" w:hAnsi="Verdana" w:cs="Arial"/>
          <w:color w:val="0000FF"/>
        </w:rPr>
        <w:t>Descripción de la precondición</w:t>
      </w:r>
    </w:p>
    <w:p w:rsidR="00F517D9" w:rsidRPr="00E34140" w:rsidRDefault="00F517D9" w:rsidP="00326D41">
      <w:pPr>
        <w:pStyle w:val="Textoindependiente"/>
        <w:numPr>
          <w:ilvl w:val="0"/>
          <w:numId w:val="16"/>
        </w:numPr>
        <w:spacing w:line="360" w:lineRule="auto"/>
        <w:rPr>
          <w:rFonts w:ascii="Verdana" w:hAnsi="Verdana" w:cs="Arial"/>
          <w:b/>
          <w:bCs/>
          <w:sz w:val="20"/>
        </w:rPr>
      </w:pPr>
      <w:r w:rsidRPr="00E34140">
        <w:rPr>
          <w:rFonts w:ascii="Verdana" w:hAnsi="Verdana" w:cs="Arial"/>
          <w:b/>
          <w:bCs/>
          <w:sz w:val="20"/>
        </w:rPr>
        <w:t>Pos condiciones</w:t>
      </w:r>
    </w:p>
    <w:p w:rsidR="00F517D9" w:rsidRPr="00E34140" w:rsidRDefault="00F517D9" w:rsidP="00F517D9">
      <w:pPr>
        <w:spacing w:after="120" w:line="360" w:lineRule="auto"/>
        <w:ind w:left="1980" w:hanging="562"/>
        <w:jc w:val="both"/>
        <w:rPr>
          <w:rFonts w:ascii="Verdana" w:hAnsi="Verdana" w:cs="Arial"/>
          <w:color w:val="0000FF"/>
        </w:rPr>
      </w:pPr>
      <w:r w:rsidRPr="00E34140">
        <w:rPr>
          <w:rFonts w:ascii="Verdana" w:hAnsi="Verdana" w:cs="Arial"/>
          <w:color w:val="0000FF"/>
        </w:rPr>
        <w:t>Descripción de lapos condición</w:t>
      </w:r>
    </w:p>
    <w:p w:rsidR="00F517D9" w:rsidRPr="00E34140" w:rsidRDefault="00F517D9" w:rsidP="00326D41">
      <w:pPr>
        <w:pStyle w:val="Textoindependiente"/>
        <w:numPr>
          <w:ilvl w:val="0"/>
          <w:numId w:val="16"/>
        </w:numPr>
        <w:spacing w:line="360" w:lineRule="auto"/>
        <w:rPr>
          <w:rFonts w:ascii="Verdana" w:hAnsi="Verdana" w:cs="Arial"/>
          <w:b/>
          <w:bCs/>
          <w:sz w:val="20"/>
        </w:rPr>
      </w:pPr>
      <w:r w:rsidRPr="00E34140">
        <w:rPr>
          <w:rFonts w:ascii="Verdana" w:hAnsi="Verdana" w:cs="Arial"/>
          <w:b/>
          <w:bCs/>
          <w:sz w:val="20"/>
        </w:rPr>
        <w:t>Puntos de Extensión</w:t>
      </w:r>
    </w:p>
    <w:p w:rsidR="00F517D9" w:rsidRPr="00E34140" w:rsidRDefault="00F517D9" w:rsidP="00F517D9">
      <w:pPr>
        <w:pStyle w:val="Sangra2detindependiente"/>
        <w:spacing w:line="360" w:lineRule="auto"/>
        <w:ind w:left="826" w:firstLine="708"/>
        <w:rPr>
          <w:rFonts w:ascii="Verdana" w:hAnsi="Verdana" w:cs="Arial"/>
          <w:color w:val="0000FF"/>
        </w:rPr>
      </w:pPr>
      <w:r w:rsidRPr="00E34140">
        <w:rPr>
          <w:rFonts w:ascii="Verdana" w:hAnsi="Verdana" w:cs="Arial"/>
          <w:color w:val="0000FF"/>
        </w:rPr>
        <w:t>Indicar si existen puntos de extensión.</w:t>
      </w:r>
    </w:p>
    <w:p w:rsidR="00F517D9" w:rsidRPr="00397D2D" w:rsidRDefault="00F517D9" w:rsidP="00326D41">
      <w:pPr>
        <w:pStyle w:val="Textoindependiente"/>
        <w:numPr>
          <w:ilvl w:val="0"/>
          <w:numId w:val="16"/>
        </w:numPr>
        <w:spacing w:line="360" w:lineRule="auto"/>
        <w:rPr>
          <w:rFonts w:ascii="Verdana" w:hAnsi="Verdana" w:cs="Arial"/>
          <w:b/>
          <w:bCs/>
          <w:sz w:val="20"/>
          <w:highlight w:val="yellow"/>
        </w:rPr>
      </w:pPr>
      <w:r w:rsidRPr="00397D2D">
        <w:rPr>
          <w:rFonts w:ascii="Verdana" w:hAnsi="Verdana" w:cs="Arial"/>
          <w:b/>
          <w:bCs/>
          <w:sz w:val="20"/>
          <w:highlight w:val="yellow"/>
        </w:rPr>
        <w:t>Requisitos Funcionales asociados</w:t>
      </w:r>
    </w:p>
    <w:p w:rsidR="00F517D9" w:rsidRPr="00397D2D" w:rsidRDefault="00F517D9" w:rsidP="00F517D9">
      <w:pPr>
        <w:pStyle w:val="Sangra2detindependiente"/>
        <w:spacing w:line="360" w:lineRule="auto"/>
        <w:ind w:left="826" w:firstLine="708"/>
        <w:rPr>
          <w:rFonts w:ascii="Verdana" w:hAnsi="Verdana" w:cs="Arial"/>
          <w:color w:val="0000FF"/>
        </w:rPr>
      </w:pPr>
      <w:r w:rsidRPr="00650545">
        <w:rPr>
          <w:rFonts w:ascii="Verdana" w:hAnsi="Verdana" w:cs="Arial"/>
          <w:i/>
        </w:rPr>
        <w:t>RF-00</w:t>
      </w:r>
      <w:r>
        <w:rPr>
          <w:rFonts w:ascii="Verdana" w:hAnsi="Verdana" w:cs="Arial"/>
          <w:i/>
        </w:rPr>
        <w:t>2</w:t>
      </w:r>
    </w:p>
    <w:p w:rsidR="00F517D9" w:rsidRPr="00E34140" w:rsidRDefault="00F517D9" w:rsidP="00326D41">
      <w:pPr>
        <w:pStyle w:val="Textoindependiente"/>
        <w:numPr>
          <w:ilvl w:val="0"/>
          <w:numId w:val="16"/>
        </w:numPr>
        <w:spacing w:line="360" w:lineRule="auto"/>
        <w:rPr>
          <w:rFonts w:ascii="Verdana" w:hAnsi="Verdana" w:cs="Arial"/>
          <w:b/>
          <w:bCs/>
          <w:sz w:val="20"/>
        </w:rPr>
      </w:pPr>
      <w:r w:rsidRPr="00E34140">
        <w:rPr>
          <w:rFonts w:ascii="Verdana" w:hAnsi="Verdana" w:cs="Arial"/>
          <w:b/>
          <w:bCs/>
          <w:sz w:val="20"/>
        </w:rPr>
        <w:t>Requerimientos Especiales</w:t>
      </w:r>
    </w:p>
    <w:p w:rsidR="00F517D9" w:rsidRPr="00E34140" w:rsidRDefault="00F517D9" w:rsidP="00F517D9">
      <w:pPr>
        <w:pStyle w:val="Sangra2detindependiente"/>
        <w:spacing w:line="360" w:lineRule="auto"/>
        <w:ind w:left="826" w:firstLine="708"/>
        <w:rPr>
          <w:rFonts w:ascii="Verdana" w:hAnsi="Verdana" w:cs="Arial"/>
          <w:color w:val="0000FF"/>
        </w:rPr>
      </w:pPr>
      <w:r w:rsidRPr="00E34140">
        <w:rPr>
          <w:rFonts w:ascii="Verdana" w:hAnsi="Verdana" w:cs="Arial"/>
          <w:color w:val="0000FF"/>
        </w:rPr>
        <w:t>Indicar si existen requerimientos especiales.</w:t>
      </w:r>
    </w:p>
    <w:p w:rsidR="00F517D9" w:rsidRPr="00E34140" w:rsidRDefault="00F517D9" w:rsidP="00326D41">
      <w:pPr>
        <w:pStyle w:val="Textoindependiente"/>
        <w:numPr>
          <w:ilvl w:val="0"/>
          <w:numId w:val="16"/>
        </w:numPr>
        <w:spacing w:line="360" w:lineRule="auto"/>
        <w:rPr>
          <w:rFonts w:ascii="Verdana" w:hAnsi="Verdana" w:cs="Arial"/>
          <w:b/>
          <w:bCs/>
          <w:sz w:val="20"/>
        </w:rPr>
      </w:pPr>
      <w:r w:rsidRPr="00E34140">
        <w:rPr>
          <w:rFonts w:ascii="Verdana" w:hAnsi="Verdana" w:cs="Arial"/>
          <w:b/>
          <w:bCs/>
          <w:sz w:val="20"/>
        </w:rPr>
        <w:t>Prototipos</w:t>
      </w:r>
    </w:p>
    <w:p w:rsidR="00F517D9" w:rsidRDefault="00F517D9" w:rsidP="00F517D9">
      <w:pPr>
        <w:spacing w:after="120" w:line="360" w:lineRule="auto"/>
        <w:ind w:left="1416"/>
        <w:jc w:val="both"/>
        <w:rPr>
          <w:rFonts w:ascii="Verdana" w:hAnsi="Verdana" w:cs="Arial"/>
          <w:color w:val="0000FF"/>
        </w:rPr>
      </w:pPr>
      <w:r w:rsidRPr="00E34140">
        <w:rPr>
          <w:rFonts w:ascii="Verdana" w:hAnsi="Verdana" w:cs="Arial"/>
          <w:color w:val="0000FF"/>
        </w:rPr>
        <w:t>Incluir los prototipos asociados al caso de uso.</w:t>
      </w:r>
    </w:p>
    <w:p w:rsidR="00F517D9" w:rsidRDefault="00F517D9">
      <w:pPr>
        <w:rPr>
          <w:rFonts w:ascii="Verdana" w:hAnsi="Verdana" w:cs="Arial"/>
          <w:color w:val="0000FF"/>
        </w:rPr>
      </w:pPr>
      <w:r>
        <w:rPr>
          <w:rFonts w:ascii="Verdana" w:hAnsi="Verdana" w:cs="Arial"/>
          <w:color w:val="0000FF"/>
        </w:rPr>
        <w:br w:type="page"/>
      </w:r>
    </w:p>
    <w:p w:rsidR="00326D41" w:rsidRDefault="00326D41" w:rsidP="00F517D9">
      <w:pPr>
        <w:ind w:left="290" w:firstLine="708"/>
        <w:rPr>
          <w:rFonts w:ascii="Verdana" w:hAnsi="Verdana"/>
          <w:b/>
          <w:color w:val="000000" w:themeColor="text1"/>
          <w:u w:val="single"/>
        </w:rPr>
      </w:pPr>
      <w:r w:rsidRPr="00326D41">
        <w:rPr>
          <w:rFonts w:ascii="Verdana" w:hAnsi="Verdana"/>
          <w:b/>
          <w:color w:val="000000" w:themeColor="text1"/>
          <w:u w:val="single"/>
        </w:rPr>
        <w:lastRenderedPageBreak/>
        <w:t>CUS09 Registrar Pago de facturas</w:t>
      </w:r>
    </w:p>
    <w:p w:rsidR="00F517D9" w:rsidRPr="00E34140" w:rsidRDefault="00F517D9" w:rsidP="00326D41">
      <w:pPr>
        <w:pStyle w:val="Textoindependiente"/>
        <w:numPr>
          <w:ilvl w:val="0"/>
          <w:numId w:val="17"/>
        </w:numPr>
        <w:spacing w:line="360" w:lineRule="auto"/>
        <w:rPr>
          <w:rFonts w:ascii="Verdana" w:hAnsi="Verdana" w:cs="Arial"/>
          <w:b/>
          <w:bCs/>
          <w:sz w:val="20"/>
        </w:rPr>
      </w:pPr>
      <w:r w:rsidRPr="00E34140">
        <w:rPr>
          <w:rFonts w:ascii="Verdana" w:hAnsi="Verdana" w:cs="Arial"/>
          <w:b/>
          <w:bCs/>
          <w:sz w:val="20"/>
        </w:rPr>
        <w:t>Actores</w:t>
      </w:r>
    </w:p>
    <w:p w:rsidR="00F517D9" w:rsidRPr="00E34140" w:rsidRDefault="00F517D9" w:rsidP="00F517D9">
      <w:pPr>
        <w:pStyle w:val="Sangra2detindependiente"/>
        <w:spacing w:line="360" w:lineRule="auto"/>
        <w:ind w:left="826" w:firstLine="708"/>
        <w:rPr>
          <w:rFonts w:ascii="Verdana" w:hAnsi="Verdana" w:cs="Arial"/>
          <w:color w:val="0000FF"/>
        </w:rPr>
      </w:pPr>
      <w:r w:rsidRPr="00E34140">
        <w:rPr>
          <w:rFonts w:ascii="Verdana" w:hAnsi="Verdana" w:cs="Arial"/>
          <w:color w:val="0000FF"/>
        </w:rPr>
        <w:t>Indicar la lista de actores</w:t>
      </w:r>
    </w:p>
    <w:p w:rsidR="00F517D9" w:rsidRPr="00E34140" w:rsidRDefault="00F517D9" w:rsidP="00326D41">
      <w:pPr>
        <w:pStyle w:val="Textoindependiente"/>
        <w:numPr>
          <w:ilvl w:val="0"/>
          <w:numId w:val="17"/>
        </w:numPr>
        <w:spacing w:line="360" w:lineRule="auto"/>
        <w:rPr>
          <w:rFonts w:ascii="Verdana" w:hAnsi="Verdana" w:cs="Arial"/>
          <w:b/>
          <w:bCs/>
          <w:sz w:val="20"/>
        </w:rPr>
      </w:pPr>
      <w:r w:rsidRPr="00E34140">
        <w:rPr>
          <w:rFonts w:ascii="Verdana" w:hAnsi="Verdana" w:cs="Arial"/>
          <w:b/>
          <w:bCs/>
          <w:sz w:val="20"/>
        </w:rPr>
        <w:t>Propósito</w:t>
      </w:r>
    </w:p>
    <w:p w:rsidR="00F517D9" w:rsidRPr="00E34140" w:rsidRDefault="00F517D9" w:rsidP="00F517D9">
      <w:pPr>
        <w:pStyle w:val="Sangra2detindependiente"/>
        <w:spacing w:line="360" w:lineRule="auto"/>
        <w:ind w:left="826" w:firstLine="708"/>
        <w:rPr>
          <w:rFonts w:ascii="Verdana" w:hAnsi="Verdana" w:cs="Arial"/>
          <w:color w:val="0000FF"/>
        </w:rPr>
      </w:pPr>
      <w:r w:rsidRPr="00E34140">
        <w:rPr>
          <w:rFonts w:ascii="Verdana" w:hAnsi="Verdana" w:cs="Arial"/>
          <w:color w:val="0000FF"/>
        </w:rPr>
        <w:t>Indicar el propósito</w:t>
      </w:r>
    </w:p>
    <w:p w:rsidR="00F517D9" w:rsidRPr="00E34140" w:rsidRDefault="00F517D9" w:rsidP="00326D41">
      <w:pPr>
        <w:pStyle w:val="Textoindependiente"/>
        <w:numPr>
          <w:ilvl w:val="0"/>
          <w:numId w:val="17"/>
        </w:numPr>
        <w:spacing w:line="360" w:lineRule="auto"/>
        <w:rPr>
          <w:rFonts w:ascii="Verdana" w:hAnsi="Verdana" w:cs="Arial"/>
          <w:b/>
          <w:bCs/>
          <w:sz w:val="20"/>
        </w:rPr>
      </w:pPr>
      <w:r w:rsidRPr="00E34140">
        <w:rPr>
          <w:rFonts w:ascii="Verdana" w:hAnsi="Verdana" w:cs="Arial"/>
          <w:b/>
          <w:bCs/>
          <w:sz w:val="20"/>
        </w:rPr>
        <w:t>Breve Descripción</w:t>
      </w:r>
    </w:p>
    <w:p w:rsidR="0040432C" w:rsidRPr="00E34140" w:rsidRDefault="0040432C" w:rsidP="0040432C">
      <w:pPr>
        <w:pStyle w:val="Sangra2detindependiente"/>
        <w:spacing w:line="360" w:lineRule="auto"/>
        <w:ind w:left="826" w:firstLine="708"/>
        <w:rPr>
          <w:rFonts w:ascii="Verdana" w:hAnsi="Verdana"/>
          <w:color w:val="0000FF"/>
        </w:rPr>
      </w:pPr>
      <w:r w:rsidRPr="00E34140">
        <w:rPr>
          <w:rFonts w:ascii="Verdana" w:hAnsi="Verdana"/>
          <w:color w:val="0000FF"/>
        </w:rPr>
        <w:t>Reu</w:t>
      </w:r>
      <w:r>
        <w:rPr>
          <w:rFonts w:ascii="Verdana" w:hAnsi="Verdana"/>
          <w:color w:val="0000FF"/>
        </w:rPr>
        <w:t>tilizar el resumen del punto 3.9</w:t>
      </w:r>
    </w:p>
    <w:p w:rsidR="00F517D9" w:rsidRPr="00E34140" w:rsidRDefault="00F517D9" w:rsidP="00326D41">
      <w:pPr>
        <w:pStyle w:val="Textoindependiente"/>
        <w:numPr>
          <w:ilvl w:val="0"/>
          <w:numId w:val="17"/>
        </w:numPr>
        <w:spacing w:line="360" w:lineRule="auto"/>
        <w:rPr>
          <w:rFonts w:ascii="Verdana" w:hAnsi="Verdana" w:cs="Arial"/>
          <w:b/>
          <w:bCs/>
          <w:sz w:val="20"/>
        </w:rPr>
      </w:pPr>
      <w:r w:rsidRPr="00E34140">
        <w:rPr>
          <w:rFonts w:ascii="Verdana" w:hAnsi="Verdana" w:cs="Arial"/>
          <w:b/>
          <w:bCs/>
          <w:sz w:val="20"/>
        </w:rPr>
        <w:t>Flujo Básico de Eventos</w:t>
      </w:r>
    </w:p>
    <w:p w:rsidR="00F517D9" w:rsidRPr="00E34140" w:rsidRDefault="00F517D9" w:rsidP="00F517D9">
      <w:pPr>
        <w:pStyle w:val="Sangra2detindependiente"/>
        <w:spacing w:line="360" w:lineRule="auto"/>
        <w:ind w:left="708" w:firstLine="708"/>
        <w:rPr>
          <w:rFonts w:ascii="Verdana" w:hAnsi="Verdana" w:cs="Arial"/>
          <w:color w:val="0000FF"/>
        </w:rPr>
      </w:pPr>
      <w:r w:rsidRPr="00E34140">
        <w:rPr>
          <w:rFonts w:ascii="Verdana" w:hAnsi="Verdana" w:cs="Arial"/>
          <w:color w:val="0000FF"/>
        </w:rPr>
        <w:t>Indicar el flujo básico de eventos</w:t>
      </w:r>
    </w:p>
    <w:p w:rsidR="00F517D9" w:rsidRPr="00E34140" w:rsidRDefault="00F517D9" w:rsidP="00F517D9">
      <w:pPr>
        <w:pStyle w:val="Sangra2detindependiente"/>
        <w:spacing w:line="360" w:lineRule="auto"/>
        <w:ind w:left="708" w:firstLine="708"/>
        <w:rPr>
          <w:rFonts w:ascii="Verdana" w:hAnsi="Verdana" w:cs="Arial"/>
          <w:color w:val="0000FF"/>
        </w:rPr>
      </w:pPr>
      <w:r w:rsidRPr="00E34140">
        <w:rPr>
          <w:rFonts w:ascii="Verdana" w:hAnsi="Verdana" w:cs="Arial"/>
          <w:color w:val="0000FF"/>
        </w:rPr>
        <w:t xml:space="preserve">Es posible hacer referencia a las reglas de negocio. </w:t>
      </w:r>
    </w:p>
    <w:p w:rsidR="00F517D9" w:rsidRPr="00E34140" w:rsidRDefault="00F517D9" w:rsidP="00326D41">
      <w:pPr>
        <w:pStyle w:val="Textoindependiente"/>
        <w:numPr>
          <w:ilvl w:val="0"/>
          <w:numId w:val="17"/>
        </w:numPr>
        <w:spacing w:line="360" w:lineRule="auto"/>
        <w:rPr>
          <w:rFonts w:ascii="Verdana" w:hAnsi="Verdana" w:cs="Arial"/>
          <w:b/>
          <w:bCs/>
          <w:sz w:val="20"/>
        </w:rPr>
      </w:pPr>
      <w:r w:rsidRPr="00E34140">
        <w:rPr>
          <w:rFonts w:ascii="Verdana" w:hAnsi="Verdana" w:cs="Arial"/>
          <w:b/>
          <w:bCs/>
          <w:sz w:val="20"/>
        </w:rPr>
        <w:t>Sub Flujos</w:t>
      </w:r>
    </w:p>
    <w:p w:rsidR="00F517D9" w:rsidRPr="00E34140" w:rsidRDefault="00F517D9" w:rsidP="00F517D9">
      <w:pPr>
        <w:tabs>
          <w:tab w:val="num" w:pos="1080"/>
        </w:tabs>
        <w:spacing w:line="360" w:lineRule="auto"/>
        <w:ind w:left="1531"/>
        <w:rPr>
          <w:rFonts w:ascii="Verdana" w:hAnsi="Verdana" w:cs="Arial"/>
          <w:b/>
          <w:bCs/>
          <w:color w:val="0000FF"/>
        </w:rPr>
      </w:pPr>
      <w:r w:rsidRPr="00E34140">
        <w:rPr>
          <w:rFonts w:ascii="Verdana" w:hAnsi="Verdana" w:cs="Arial"/>
          <w:color w:val="0000FF"/>
        </w:rPr>
        <w:t>Indicar los subflujos del flujo básico.</w:t>
      </w:r>
    </w:p>
    <w:p w:rsidR="00F517D9" w:rsidRPr="00E34140" w:rsidRDefault="00F517D9" w:rsidP="00326D41">
      <w:pPr>
        <w:pStyle w:val="Textoindependiente"/>
        <w:numPr>
          <w:ilvl w:val="0"/>
          <w:numId w:val="17"/>
        </w:numPr>
        <w:spacing w:line="360" w:lineRule="auto"/>
        <w:rPr>
          <w:rFonts w:ascii="Verdana" w:hAnsi="Verdana" w:cs="Arial"/>
          <w:b/>
          <w:bCs/>
          <w:sz w:val="20"/>
        </w:rPr>
      </w:pPr>
      <w:r w:rsidRPr="00E34140">
        <w:rPr>
          <w:rFonts w:ascii="Verdana" w:hAnsi="Verdana" w:cs="Arial"/>
          <w:b/>
          <w:bCs/>
          <w:sz w:val="20"/>
        </w:rPr>
        <w:t>Flujos Alternos</w:t>
      </w:r>
    </w:p>
    <w:p w:rsidR="00F517D9" w:rsidRPr="00E34140" w:rsidRDefault="00F517D9" w:rsidP="00F517D9">
      <w:pPr>
        <w:pStyle w:val="Textoindependiente"/>
        <w:spacing w:line="360" w:lineRule="auto"/>
        <w:ind w:left="1418"/>
        <w:rPr>
          <w:rFonts w:ascii="Verdana" w:hAnsi="Verdana" w:cs="Arial"/>
          <w:b/>
          <w:bCs/>
          <w:sz w:val="20"/>
        </w:rPr>
      </w:pPr>
      <w:r w:rsidRPr="00E34140">
        <w:rPr>
          <w:rFonts w:ascii="Verdana" w:hAnsi="Verdana" w:cs="Arial"/>
          <w:b/>
          <w:bCs/>
          <w:sz w:val="20"/>
        </w:rPr>
        <w:t>6.1.  Nombre del flujo alterno</w:t>
      </w:r>
    </w:p>
    <w:p w:rsidR="00F517D9" w:rsidRPr="00E34140" w:rsidRDefault="00F517D9" w:rsidP="00326D41">
      <w:pPr>
        <w:numPr>
          <w:ilvl w:val="0"/>
          <w:numId w:val="5"/>
        </w:numPr>
        <w:tabs>
          <w:tab w:val="num" w:pos="2310"/>
        </w:tabs>
        <w:spacing w:line="360" w:lineRule="auto"/>
        <w:ind w:left="2310"/>
        <w:jc w:val="both"/>
        <w:rPr>
          <w:rFonts w:ascii="Verdana" w:hAnsi="Verdana" w:cs="Arial"/>
          <w:color w:val="0000FF"/>
          <w:lang w:val="es-ES_tradnl"/>
        </w:rPr>
      </w:pPr>
      <w:r w:rsidRPr="00E34140">
        <w:rPr>
          <w:rFonts w:ascii="Verdana" w:hAnsi="Verdana" w:cs="Arial"/>
          <w:color w:val="0000FF"/>
        </w:rPr>
        <w:t>Detalle del Flujo alterno</w:t>
      </w:r>
    </w:p>
    <w:p w:rsidR="00F517D9" w:rsidRPr="00E34140" w:rsidRDefault="00F517D9" w:rsidP="00F517D9">
      <w:pPr>
        <w:tabs>
          <w:tab w:val="num" w:pos="2310"/>
        </w:tabs>
        <w:spacing w:line="360" w:lineRule="auto"/>
        <w:ind w:left="870"/>
        <w:jc w:val="both"/>
        <w:rPr>
          <w:rFonts w:ascii="Verdana" w:hAnsi="Verdana" w:cs="Arial"/>
          <w:color w:val="0000FF"/>
          <w:lang w:val="es-ES_tradnl"/>
        </w:rPr>
      </w:pPr>
      <w:r w:rsidRPr="00E34140">
        <w:rPr>
          <w:rFonts w:ascii="Verdana" w:hAnsi="Verdana" w:cs="Arial"/>
          <w:color w:val="0000FF"/>
        </w:rPr>
        <w:tab/>
        <w:t>Se pueden incluir reglas de negocio.</w:t>
      </w:r>
    </w:p>
    <w:p w:rsidR="00F517D9" w:rsidRPr="00E34140" w:rsidRDefault="00F517D9" w:rsidP="00326D41">
      <w:pPr>
        <w:pStyle w:val="Textoindependiente"/>
        <w:numPr>
          <w:ilvl w:val="0"/>
          <w:numId w:val="17"/>
        </w:numPr>
        <w:spacing w:line="360" w:lineRule="auto"/>
        <w:rPr>
          <w:rFonts w:ascii="Verdana" w:hAnsi="Verdana" w:cs="Arial"/>
          <w:b/>
          <w:bCs/>
          <w:sz w:val="20"/>
        </w:rPr>
      </w:pPr>
      <w:r w:rsidRPr="00E34140">
        <w:rPr>
          <w:rFonts w:ascii="Verdana" w:hAnsi="Verdana" w:cs="Arial"/>
          <w:b/>
          <w:bCs/>
          <w:sz w:val="20"/>
        </w:rPr>
        <w:t>Precondiciones</w:t>
      </w:r>
    </w:p>
    <w:p w:rsidR="00F517D9" w:rsidRPr="00E34140" w:rsidRDefault="00F517D9" w:rsidP="00F517D9">
      <w:pPr>
        <w:spacing w:after="120" w:line="360" w:lineRule="auto"/>
        <w:ind w:left="708" w:firstLine="708"/>
        <w:jc w:val="both"/>
        <w:rPr>
          <w:rFonts w:ascii="Verdana" w:hAnsi="Verdana" w:cs="Arial"/>
          <w:color w:val="0000FF"/>
        </w:rPr>
      </w:pPr>
      <w:r w:rsidRPr="00E34140">
        <w:rPr>
          <w:rFonts w:ascii="Verdana" w:hAnsi="Verdana" w:cs="Arial"/>
          <w:color w:val="0000FF"/>
        </w:rPr>
        <w:t>Descripción de la precondición</w:t>
      </w:r>
    </w:p>
    <w:p w:rsidR="00F517D9" w:rsidRPr="00E34140" w:rsidRDefault="00F517D9" w:rsidP="00326D41">
      <w:pPr>
        <w:pStyle w:val="Textoindependiente"/>
        <w:numPr>
          <w:ilvl w:val="0"/>
          <w:numId w:val="17"/>
        </w:numPr>
        <w:spacing w:line="360" w:lineRule="auto"/>
        <w:rPr>
          <w:rFonts w:ascii="Verdana" w:hAnsi="Verdana" w:cs="Arial"/>
          <w:b/>
          <w:bCs/>
          <w:sz w:val="20"/>
        </w:rPr>
      </w:pPr>
      <w:r w:rsidRPr="00E34140">
        <w:rPr>
          <w:rFonts w:ascii="Verdana" w:hAnsi="Verdana" w:cs="Arial"/>
          <w:b/>
          <w:bCs/>
          <w:sz w:val="20"/>
        </w:rPr>
        <w:t>Pos condiciones</w:t>
      </w:r>
    </w:p>
    <w:p w:rsidR="00F517D9" w:rsidRPr="00E34140" w:rsidRDefault="00F517D9" w:rsidP="00F517D9">
      <w:pPr>
        <w:spacing w:after="120" w:line="360" w:lineRule="auto"/>
        <w:ind w:left="1980" w:hanging="562"/>
        <w:jc w:val="both"/>
        <w:rPr>
          <w:rFonts w:ascii="Verdana" w:hAnsi="Verdana" w:cs="Arial"/>
          <w:color w:val="0000FF"/>
        </w:rPr>
      </w:pPr>
      <w:r w:rsidRPr="00E34140">
        <w:rPr>
          <w:rFonts w:ascii="Verdana" w:hAnsi="Verdana" w:cs="Arial"/>
          <w:color w:val="0000FF"/>
        </w:rPr>
        <w:t>Descripción de lapos condición</w:t>
      </w:r>
    </w:p>
    <w:p w:rsidR="00F517D9" w:rsidRPr="00E34140" w:rsidRDefault="00F517D9" w:rsidP="00326D41">
      <w:pPr>
        <w:pStyle w:val="Textoindependiente"/>
        <w:numPr>
          <w:ilvl w:val="0"/>
          <w:numId w:val="17"/>
        </w:numPr>
        <w:spacing w:line="360" w:lineRule="auto"/>
        <w:rPr>
          <w:rFonts w:ascii="Verdana" w:hAnsi="Verdana" w:cs="Arial"/>
          <w:b/>
          <w:bCs/>
          <w:sz w:val="20"/>
        </w:rPr>
      </w:pPr>
      <w:r w:rsidRPr="00E34140">
        <w:rPr>
          <w:rFonts w:ascii="Verdana" w:hAnsi="Verdana" w:cs="Arial"/>
          <w:b/>
          <w:bCs/>
          <w:sz w:val="20"/>
        </w:rPr>
        <w:t>Puntos de Extensión</w:t>
      </w:r>
    </w:p>
    <w:p w:rsidR="00F517D9" w:rsidRPr="00E34140" w:rsidRDefault="00F517D9" w:rsidP="00F517D9">
      <w:pPr>
        <w:pStyle w:val="Sangra2detindependiente"/>
        <w:spacing w:line="360" w:lineRule="auto"/>
        <w:ind w:left="826" w:firstLine="708"/>
        <w:rPr>
          <w:rFonts w:ascii="Verdana" w:hAnsi="Verdana" w:cs="Arial"/>
          <w:color w:val="0000FF"/>
        </w:rPr>
      </w:pPr>
      <w:r w:rsidRPr="00E34140">
        <w:rPr>
          <w:rFonts w:ascii="Verdana" w:hAnsi="Verdana" w:cs="Arial"/>
          <w:color w:val="0000FF"/>
        </w:rPr>
        <w:t>Indicar si existen puntos de extensión.</w:t>
      </w:r>
    </w:p>
    <w:p w:rsidR="00F517D9" w:rsidRPr="00397D2D" w:rsidRDefault="00F517D9" w:rsidP="00326D41">
      <w:pPr>
        <w:pStyle w:val="Textoindependiente"/>
        <w:numPr>
          <w:ilvl w:val="0"/>
          <w:numId w:val="17"/>
        </w:numPr>
        <w:spacing w:line="360" w:lineRule="auto"/>
        <w:rPr>
          <w:rFonts w:ascii="Verdana" w:hAnsi="Verdana" w:cs="Arial"/>
          <w:b/>
          <w:bCs/>
          <w:sz w:val="20"/>
          <w:highlight w:val="yellow"/>
        </w:rPr>
      </w:pPr>
      <w:r w:rsidRPr="00397D2D">
        <w:rPr>
          <w:rFonts w:ascii="Verdana" w:hAnsi="Verdana" w:cs="Arial"/>
          <w:b/>
          <w:bCs/>
          <w:sz w:val="20"/>
          <w:highlight w:val="yellow"/>
        </w:rPr>
        <w:t>Requisitos Funcionales asociados</w:t>
      </w:r>
    </w:p>
    <w:p w:rsidR="00F517D9" w:rsidRPr="00397D2D" w:rsidRDefault="00F517D9" w:rsidP="00F517D9">
      <w:pPr>
        <w:pStyle w:val="Sangra2detindependiente"/>
        <w:spacing w:line="360" w:lineRule="auto"/>
        <w:ind w:left="826" w:firstLine="708"/>
        <w:rPr>
          <w:rFonts w:ascii="Verdana" w:hAnsi="Verdana" w:cs="Arial"/>
          <w:color w:val="0000FF"/>
        </w:rPr>
      </w:pPr>
      <w:r w:rsidRPr="00650545">
        <w:rPr>
          <w:rFonts w:ascii="Verdana" w:hAnsi="Verdana" w:cs="Arial"/>
          <w:i/>
        </w:rPr>
        <w:t>RF-00</w:t>
      </w:r>
      <w:r>
        <w:rPr>
          <w:rFonts w:ascii="Verdana" w:hAnsi="Verdana" w:cs="Arial"/>
          <w:i/>
        </w:rPr>
        <w:t>2</w:t>
      </w:r>
    </w:p>
    <w:p w:rsidR="00F517D9" w:rsidRPr="00E34140" w:rsidRDefault="00F517D9" w:rsidP="00326D41">
      <w:pPr>
        <w:pStyle w:val="Textoindependiente"/>
        <w:numPr>
          <w:ilvl w:val="0"/>
          <w:numId w:val="17"/>
        </w:numPr>
        <w:spacing w:line="360" w:lineRule="auto"/>
        <w:rPr>
          <w:rFonts w:ascii="Verdana" w:hAnsi="Verdana" w:cs="Arial"/>
          <w:b/>
          <w:bCs/>
          <w:sz w:val="20"/>
        </w:rPr>
      </w:pPr>
      <w:r w:rsidRPr="00E34140">
        <w:rPr>
          <w:rFonts w:ascii="Verdana" w:hAnsi="Verdana" w:cs="Arial"/>
          <w:b/>
          <w:bCs/>
          <w:sz w:val="20"/>
        </w:rPr>
        <w:t>Requerimientos Especiales</w:t>
      </w:r>
    </w:p>
    <w:p w:rsidR="00F517D9" w:rsidRPr="00E34140" w:rsidRDefault="00F517D9" w:rsidP="00F517D9">
      <w:pPr>
        <w:pStyle w:val="Sangra2detindependiente"/>
        <w:spacing w:line="360" w:lineRule="auto"/>
        <w:ind w:left="826" w:firstLine="708"/>
        <w:rPr>
          <w:rFonts w:ascii="Verdana" w:hAnsi="Verdana" w:cs="Arial"/>
          <w:color w:val="0000FF"/>
        </w:rPr>
      </w:pPr>
      <w:r w:rsidRPr="00E34140">
        <w:rPr>
          <w:rFonts w:ascii="Verdana" w:hAnsi="Verdana" w:cs="Arial"/>
          <w:color w:val="0000FF"/>
        </w:rPr>
        <w:t>Indicar si existen requerimientos especiales.</w:t>
      </w:r>
    </w:p>
    <w:p w:rsidR="00F517D9" w:rsidRPr="00E34140" w:rsidRDefault="00F517D9" w:rsidP="00326D41">
      <w:pPr>
        <w:pStyle w:val="Textoindependiente"/>
        <w:numPr>
          <w:ilvl w:val="0"/>
          <w:numId w:val="17"/>
        </w:numPr>
        <w:spacing w:line="360" w:lineRule="auto"/>
        <w:rPr>
          <w:rFonts w:ascii="Verdana" w:hAnsi="Verdana" w:cs="Arial"/>
          <w:b/>
          <w:bCs/>
          <w:sz w:val="20"/>
        </w:rPr>
      </w:pPr>
      <w:r w:rsidRPr="00E34140">
        <w:rPr>
          <w:rFonts w:ascii="Verdana" w:hAnsi="Verdana" w:cs="Arial"/>
          <w:b/>
          <w:bCs/>
          <w:sz w:val="20"/>
        </w:rPr>
        <w:t>Prototipos</w:t>
      </w:r>
    </w:p>
    <w:p w:rsidR="00F517D9" w:rsidRDefault="00F517D9" w:rsidP="00F517D9">
      <w:pPr>
        <w:spacing w:after="120" w:line="360" w:lineRule="auto"/>
        <w:ind w:left="1416"/>
        <w:jc w:val="both"/>
        <w:rPr>
          <w:rFonts w:ascii="Verdana" w:hAnsi="Verdana" w:cs="Arial"/>
          <w:color w:val="0000FF"/>
        </w:rPr>
      </w:pPr>
      <w:r w:rsidRPr="00E34140">
        <w:rPr>
          <w:rFonts w:ascii="Verdana" w:hAnsi="Verdana" w:cs="Arial"/>
          <w:color w:val="0000FF"/>
        </w:rPr>
        <w:t>Incluir los prototipos asociados al caso de uso.</w:t>
      </w:r>
    </w:p>
    <w:p w:rsidR="00F517D9" w:rsidRDefault="00F517D9">
      <w:pPr>
        <w:rPr>
          <w:rFonts w:ascii="Verdana" w:hAnsi="Verdana" w:cs="Arial"/>
          <w:color w:val="0000FF"/>
        </w:rPr>
      </w:pPr>
      <w:r>
        <w:rPr>
          <w:rFonts w:ascii="Verdana" w:hAnsi="Verdana" w:cs="Arial"/>
          <w:color w:val="0000FF"/>
        </w:rPr>
        <w:br w:type="page"/>
      </w:r>
    </w:p>
    <w:p w:rsidR="00326D41" w:rsidRDefault="00326D41" w:rsidP="00F517D9">
      <w:pPr>
        <w:ind w:left="290" w:firstLine="708"/>
        <w:rPr>
          <w:rFonts w:ascii="Verdana" w:hAnsi="Verdana"/>
          <w:b/>
          <w:color w:val="000000" w:themeColor="text1"/>
          <w:u w:val="single"/>
        </w:rPr>
      </w:pPr>
      <w:r w:rsidRPr="00326D41">
        <w:rPr>
          <w:rFonts w:ascii="Verdana" w:hAnsi="Verdana"/>
          <w:b/>
          <w:color w:val="000000" w:themeColor="text1"/>
          <w:u w:val="single"/>
        </w:rPr>
        <w:lastRenderedPageBreak/>
        <w:t>CUS10 –Buscar Productos</w:t>
      </w:r>
    </w:p>
    <w:p w:rsidR="00F517D9" w:rsidRPr="00E34140" w:rsidRDefault="00F517D9" w:rsidP="00326D41">
      <w:pPr>
        <w:pStyle w:val="Textoindependiente"/>
        <w:numPr>
          <w:ilvl w:val="0"/>
          <w:numId w:val="18"/>
        </w:numPr>
        <w:spacing w:line="360" w:lineRule="auto"/>
        <w:rPr>
          <w:rFonts w:ascii="Verdana" w:hAnsi="Verdana" w:cs="Arial"/>
          <w:b/>
          <w:bCs/>
          <w:sz w:val="20"/>
        </w:rPr>
      </w:pPr>
      <w:r w:rsidRPr="00E34140">
        <w:rPr>
          <w:rFonts w:ascii="Verdana" w:hAnsi="Verdana" w:cs="Arial"/>
          <w:b/>
          <w:bCs/>
          <w:sz w:val="20"/>
        </w:rPr>
        <w:t>Actores</w:t>
      </w:r>
    </w:p>
    <w:p w:rsidR="00F517D9" w:rsidRPr="00E34140" w:rsidRDefault="00F517D9" w:rsidP="00F517D9">
      <w:pPr>
        <w:pStyle w:val="Sangra2detindependiente"/>
        <w:spacing w:line="360" w:lineRule="auto"/>
        <w:ind w:left="826" w:firstLine="708"/>
        <w:rPr>
          <w:rFonts w:ascii="Verdana" w:hAnsi="Verdana" w:cs="Arial"/>
          <w:color w:val="0000FF"/>
        </w:rPr>
      </w:pPr>
      <w:r w:rsidRPr="00E34140">
        <w:rPr>
          <w:rFonts w:ascii="Verdana" w:hAnsi="Verdana" w:cs="Arial"/>
          <w:color w:val="0000FF"/>
        </w:rPr>
        <w:t>Indicar la lista de actores</w:t>
      </w:r>
    </w:p>
    <w:p w:rsidR="00F517D9" w:rsidRPr="00E34140" w:rsidRDefault="00F517D9" w:rsidP="00326D41">
      <w:pPr>
        <w:pStyle w:val="Textoindependiente"/>
        <w:numPr>
          <w:ilvl w:val="0"/>
          <w:numId w:val="18"/>
        </w:numPr>
        <w:spacing w:line="360" w:lineRule="auto"/>
        <w:rPr>
          <w:rFonts w:ascii="Verdana" w:hAnsi="Verdana" w:cs="Arial"/>
          <w:b/>
          <w:bCs/>
          <w:sz w:val="20"/>
        </w:rPr>
      </w:pPr>
      <w:r w:rsidRPr="00E34140">
        <w:rPr>
          <w:rFonts w:ascii="Verdana" w:hAnsi="Verdana" w:cs="Arial"/>
          <w:b/>
          <w:bCs/>
          <w:sz w:val="20"/>
        </w:rPr>
        <w:t>Propósito</w:t>
      </w:r>
    </w:p>
    <w:p w:rsidR="00F517D9" w:rsidRPr="00E34140" w:rsidRDefault="00F517D9" w:rsidP="00F517D9">
      <w:pPr>
        <w:pStyle w:val="Sangra2detindependiente"/>
        <w:spacing w:line="360" w:lineRule="auto"/>
        <w:ind w:left="826" w:firstLine="708"/>
        <w:rPr>
          <w:rFonts w:ascii="Verdana" w:hAnsi="Verdana" w:cs="Arial"/>
          <w:color w:val="0000FF"/>
        </w:rPr>
      </w:pPr>
      <w:r w:rsidRPr="00E34140">
        <w:rPr>
          <w:rFonts w:ascii="Verdana" w:hAnsi="Verdana" w:cs="Arial"/>
          <w:color w:val="0000FF"/>
        </w:rPr>
        <w:t>Indicar el propósito</w:t>
      </w:r>
    </w:p>
    <w:p w:rsidR="00F517D9" w:rsidRPr="00E34140" w:rsidRDefault="00F517D9" w:rsidP="00326D41">
      <w:pPr>
        <w:pStyle w:val="Textoindependiente"/>
        <w:numPr>
          <w:ilvl w:val="0"/>
          <w:numId w:val="18"/>
        </w:numPr>
        <w:spacing w:line="360" w:lineRule="auto"/>
        <w:rPr>
          <w:rFonts w:ascii="Verdana" w:hAnsi="Verdana" w:cs="Arial"/>
          <w:b/>
          <w:bCs/>
          <w:sz w:val="20"/>
        </w:rPr>
      </w:pPr>
      <w:r w:rsidRPr="00E34140">
        <w:rPr>
          <w:rFonts w:ascii="Verdana" w:hAnsi="Verdana" w:cs="Arial"/>
          <w:b/>
          <w:bCs/>
          <w:sz w:val="20"/>
        </w:rPr>
        <w:t>Breve Descripción</w:t>
      </w:r>
    </w:p>
    <w:p w:rsidR="0040432C" w:rsidRPr="00E34140" w:rsidRDefault="0040432C" w:rsidP="0040432C">
      <w:pPr>
        <w:pStyle w:val="Sangra2detindependiente"/>
        <w:spacing w:line="360" w:lineRule="auto"/>
        <w:ind w:left="826" w:firstLine="708"/>
        <w:rPr>
          <w:rFonts w:ascii="Verdana" w:hAnsi="Verdana"/>
          <w:color w:val="0000FF"/>
        </w:rPr>
      </w:pPr>
      <w:r w:rsidRPr="00E34140">
        <w:rPr>
          <w:rFonts w:ascii="Verdana" w:hAnsi="Verdana"/>
          <w:color w:val="0000FF"/>
        </w:rPr>
        <w:t>Reu</w:t>
      </w:r>
      <w:r>
        <w:rPr>
          <w:rFonts w:ascii="Verdana" w:hAnsi="Verdana"/>
          <w:color w:val="0000FF"/>
        </w:rPr>
        <w:t>tilizar el resumen del punto 3.9</w:t>
      </w:r>
    </w:p>
    <w:p w:rsidR="00F517D9" w:rsidRPr="00E34140" w:rsidRDefault="00F517D9" w:rsidP="00326D41">
      <w:pPr>
        <w:pStyle w:val="Textoindependiente"/>
        <w:numPr>
          <w:ilvl w:val="0"/>
          <w:numId w:val="18"/>
        </w:numPr>
        <w:spacing w:line="360" w:lineRule="auto"/>
        <w:rPr>
          <w:rFonts w:ascii="Verdana" w:hAnsi="Verdana" w:cs="Arial"/>
          <w:b/>
          <w:bCs/>
          <w:sz w:val="20"/>
        </w:rPr>
      </w:pPr>
      <w:r w:rsidRPr="00E34140">
        <w:rPr>
          <w:rFonts w:ascii="Verdana" w:hAnsi="Verdana" w:cs="Arial"/>
          <w:b/>
          <w:bCs/>
          <w:sz w:val="20"/>
        </w:rPr>
        <w:t>Flujo Básico de Eventos</w:t>
      </w:r>
    </w:p>
    <w:p w:rsidR="00F517D9" w:rsidRPr="00E34140" w:rsidRDefault="00F517D9" w:rsidP="00F517D9">
      <w:pPr>
        <w:pStyle w:val="Sangra2detindependiente"/>
        <w:spacing w:line="360" w:lineRule="auto"/>
        <w:ind w:left="708" w:firstLine="708"/>
        <w:rPr>
          <w:rFonts w:ascii="Verdana" w:hAnsi="Verdana" w:cs="Arial"/>
          <w:color w:val="0000FF"/>
        </w:rPr>
      </w:pPr>
      <w:r w:rsidRPr="00E34140">
        <w:rPr>
          <w:rFonts w:ascii="Verdana" w:hAnsi="Verdana" w:cs="Arial"/>
          <w:color w:val="0000FF"/>
        </w:rPr>
        <w:t>Indicar el flujo básico de eventos</w:t>
      </w:r>
    </w:p>
    <w:p w:rsidR="00F517D9" w:rsidRPr="00E34140" w:rsidRDefault="00F517D9" w:rsidP="00F517D9">
      <w:pPr>
        <w:pStyle w:val="Sangra2detindependiente"/>
        <w:spacing w:line="360" w:lineRule="auto"/>
        <w:ind w:left="708" w:firstLine="708"/>
        <w:rPr>
          <w:rFonts w:ascii="Verdana" w:hAnsi="Verdana" w:cs="Arial"/>
          <w:color w:val="0000FF"/>
        </w:rPr>
      </w:pPr>
      <w:r w:rsidRPr="00E34140">
        <w:rPr>
          <w:rFonts w:ascii="Verdana" w:hAnsi="Verdana" w:cs="Arial"/>
          <w:color w:val="0000FF"/>
        </w:rPr>
        <w:t xml:space="preserve">Es posible hacer referencia a las reglas de negocio. </w:t>
      </w:r>
    </w:p>
    <w:p w:rsidR="00F517D9" w:rsidRPr="00E34140" w:rsidRDefault="00F517D9" w:rsidP="00326D41">
      <w:pPr>
        <w:pStyle w:val="Textoindependiente"/>
        <w:numPr>
          <w:ilvl w:val="0"/>
          <w:numId w:val="18"/>
        </w:numPr>
        <w:spacing w:line="360" w:lineRule="auto"/>
        <w:rPr>
          <w:rFonts w:ascii="Verdana" w:hAnsi="Verdana" w:cs="Arial"/>
          <w:b/>
          <w:bCs/>
          <w:sz w:val="20"/>
        </w:rPr>
      </w:pPr>
      <w:r w:rsidRPr="00E34140">
        <w:rPr>
          <w:rFonts w:ascii="Verdana" w:hAnsi="Verdana" w:cs="Arial"/>
          <w:b/>
          <w:bCs/>
          <w:sz w:val="20"/>
        </w:rPr>
        <w:t>Sub Flujos</w:t>
      </w:r>
    </w:p>
    <w:p w:rsidR="00F517D9" w:rsidRPr="00E34140" w:rsidRDefault="00F517D9" w:rsidP="00F517D9">
      <w:pPr>
        <w:tabs>
          <w:tab w:val="num" w:pos="1080"/>
        </w:tabs>
        <w:spacing w:line="360" w:lineRule="auto"/>
        <w:ind w:left="1531"/>
        <w:rPr>
          <w:rFonts w:ascii="Verdana" w:hAnsi="Verdana" w:cs="Arial"/>
          <w:b/>
          <w:bCs/>
          <w:color w:val="0000FF"/>
        </w:rPr>
      </w:pPr>
      <w:r w:rsidRPr="00E34140">
        <w:rPr>
          <w:rFonts w:ascii="Verdana" w:hAnsi="Verdana" w:cs="Arial"/>
          <w:color w:val="0000FF"/>
        </w:rPr>
        <w:t>Indicar los subflujos del flujo básico.</w:t>
      </w:r>
    </w:p>
    <w:p w:rsidR="00F517D9" w:rsidRPr="00E34140" w:rsidRDefault="00F517D9" w:rsidP="00326D41">
      <w:pPr>
        <w:pStyle w:val="Textoindependiente"/>
        <w:numPr>
          <w:ilvl w:val="0"/>
          <w:numId w:val="18"/>
        </w:numPr>
        <w:spacing w:line="360" w:lineRule="auto"/>
        <w:rPr>
          <w:rFonts w:ascii="Verdana" w:hAnsi="Verdana" w:cs="Arial"/>
          <w:b/>
          <w:bCs/>
          <w:sz w:val="20"/>
        </w:rPr>
      </w:pPr>
      <w:r w:rsidRPr="00E34140">
        <w:rPr>
          <w:rFonts w:ascii="Verdana" w:hAnsi="Verdana" w:cs="Arial"/>
          <w:b/>
          <w:bCs/>
          <w:sz w:val="20"/>
        </w:rPr>
        <w:t>Flujos Alternos</w:t>
      </w:r>
    </w:p>
    <w:p w:rsidR="00F517D9" w:rsidRPr="00E34140" w:rsidRDefault="00F517D9" w:rsidP="00F517D9">
      <w:pPr>
        <w:pStyle w:val="Textoindependiente"/>
        <w:spacing w:line="360" w:lineRule="auto"/>
        <w:ind w:left="1418"/>
        <w:rPr>
          <w:rFonts w:ascii="Verdana" w:hAnsi="Verdana" w:cs="Arial"/>
          <w:b/>
          <w:bCs/>
          <w:sz w:val="20"/>
        </w:rPr>
      </w:pPr>
      <w:r w:rsidRPr="00E34140">
        <w:rPr>
          <w:rFonts w:ascii="Verdana" w:hAnsi="Verdana" w:cs="Arial"/>
          <w:b/>
          <w:bCs/>
          <w:sz w:val="20"/>
        </w:rPr>
        <w:t>6.1.  Nombre del flujo alterno</w:t>
      </w:r>
    </w:p>
    <w:p w:rsidR="00F517D9" w:rsidRPr="00E34140" w:rsidRDefault="00F517D9" w:rsidP="00326D41">
      <w:pPr>
        <w:numPr>
          <w:ilvl w:val="0"/>
          <w:numId w:val="5"/>
        </w:numPr>
        <w:tabs>
          <w:tab w:val="num" w:pos="2310"/>
        </w:tabs>
        <w:spacing w:line="360" w:lineRule="auto"/>
        <w:ind w:left="2310"/>
        <w:jc w:val="both"/>
        <w:rPr>
          <w:rFonts w:ascii="Verdana" w:hAnsi="Verdana" w:cs="Arial"/>
          <w:color w:val="0000FF"/>
          <w:lang w:val="es-ES_tradnl"/>
        </w:rPr>
      </w:pPr>
      <w:r w:rsidRPr="00E34140">
        <w:rPr>
          <w:rFonts w:ascii="Verdana" w:hAnsi="Verdana" w:cs="Arial"/>
          <w:color w:val="0000FF"/>
        </w:rPr>
        <w:t>Detalle del Flujo alterno</w:t>
      </w:r>
    </w:p>
    <w:p w:rsidR="00F517D9" w:rsidRPr="00E34140" w:rsidRDefault="00F517D9" w:rsidP="00F517D9">
      <w:pPr>
        <w:tabs>
          <w:tab w:val="num" w:pos="2310"/>
        </w:tabs>
        <w:spacing w:line="360" w:lineRule="auto"/>
        <w:ind w:left="870"/>
        <w:jc w:val="both"/>
        <w:rPr>
          <w:rFonts w:ascii="Verdana" w:hAnsi="Verdana" w:cs="Arial"/>
          <w:color w:val="0000FF"/>
          <w:lang w:val="es-ES_tradnl"/>
        </w:rPr>
      </w:pPr>
      <w:r w:rsidRPr="00E34140">
        <w:rPr>
          <w:rFonts w:ascii="Verdana" w:hAnsi="Verdana" w:cs="Arial"/>
          <w:color w:val="0000FF"/>
        </w:rPr>
        <w:tab/>
        <w:t>Se pueden incluir reglas de negocio.</w:t>
      </w:r>
    </w:p>
    <w:p w:rsidR="00F517D9" w:rsidRPr="00E34140" w:rsidRDefault="00F517D9" w:rsidP="00326D41">
      <w:pPr>
        <w:pStyle w:val="Textoindependiente"/>
        <w:numPr>
          <w:ilvl w:val="0"/>
          <w:numId w:val="18"/>
        </w:numPr>
        <w:spacing w:line="360" w:lineRule="auto"/>
        <w:rPr>
          <w:rFonts w:ascii="Verdana" w:hAnsi="Verdana" w:cs="Arial"/>
          <w:b/>
          <w:bCs/>
          <w:sz w:val="20"/>
        </w:rPr>
      </w:pPr>
      <w:r w:rsidRPr="00E34140">
        <w:rPr>
          <w:rFonts w:ascii="Verdana" w:hAnsi="Verdana" w:cs="Arial"/>
          <w:b/>
          <w:bCs/>
          <w:sz w:val="20"/>
        </w:rPr>
        <w:t>Precondiciones</w:t>
      </w:r>
    </w:p>
    <w:p w:rsidR="00F517D9" w:rsidRPr="00E34140" w:rsidRDefault="00F517D9" w:rsidP="00F517D9">
      <w:pPr>
        <w:spacing w:after="120" w:line="360" w:lineRule="auto"/>
        <w:ind w:left="708" w:firstLine="708"/>
        <w:jc w:val="both"/>
        <w:rPr>
          <w:rFonts w:ascii="Verdana" w:hAnsi="Verdana" w:cs="Arial"/>
          <w:color w:val="0000FF"/>
        </w:rPr>
      </w:pPr>
      <w:r w:rsidRPr="00E34140">
        <w:rPr>
          <w:rFonts w:ascii="Verdana" w:hAnsi="Verdana" w:cs="Arial"/>
          <w:color w:val="0000FF"/>
        </w:rPr>
        <w:t>Descripción de la precondición</w:t>
      </w:r>
    </w:p>
    <w:p w:rsidR="00F517D9" w:rsidRPr="00E34140" w:rsidRDefault="00F517D9" w:rsidP="00326D41">
      <w:pPr>
        <w:pStyle w:val="Textoindependiente"/>
        <w:numPr>
          <w:ilvl w:val="0"/>
          <w:numId w:val="18"/>
        </w:numPr>
        <w:spacing w:line="360" w:lineRule="auto"/>
        <w:rPr>
          <w:rFonts w:ascii="Verdana" w:hAnsi="Verdana" w:cs="Arial"/>
          <w:b/>
          <w:bCs/>
          <w:sz w:val="20"/>
        </w:rPr>
      </w:pPr>
      <w:r w:rsidRPr="00E34140">
        <w:rPr>
          <w:rFonts w:ascii="Verdana" w:hAnsi="Verdana" w:cs="Arial"/>
          <w:b/>
          <w:bCs/>
          <w:sz w:val="20"/>
        </w:rPr>
        <w:t>Pos condiciones</w:t>
      </w:r>
    </w:p>
    <w:p w:rsidR="00F517D9" w:rsidRPr="00E34140" w:rsidRDefault="00F517D9" w:rsidP="00F517D9">
      <w:pPr>
        <w:spacing w:after="120" w:line="360" w:lineRule="auto"/>
        <w:ind w:left="1980" w:hanging="562"/>
        <w:jc w:val="both"/>
        <w:rPr>
          <w:rFonts w:ascii="Verdana" w:hAnsi="Verdana" w:cs="Arial"/>
          <w:color w:val="0000FF"/>
        </w:rPr>
      </w:pPr>
      <w:r w:rsidRPr="00E34140">
        <w:rPr>
          <w:rFonts w:ascii="Verdana" w:hAnsi="Verdana" w:cs="Arial"/>
          <w:color w:val="0000FF"/>
        </w:rPr>
        <w:t>Descripción de lapos condición</w:t>
      </w:r>
    </w:p>
    <w:p w:rsidR="00F517D9" w:rsidRPr="00E34140" w:rsidRDefault="00F517D9" w:rsidP="00326D41">
      <w:pPr>
        <w:pStyle w:val="Textoindependiente"/>
        <w:numPr>
          <w:ilvl w:val="0"/>
          <w:numId w:val="18"/>
        </w:numPr>
        <w:spacing w:line="360" w:lineRule="auto"/>
        <w:rPr>
          <w:rFonts w:ascii="Verdana" w:hAnsi="Verdana" w:cs="Arial"/>
          <w:b/>
          <w:bCs/>
          <w:sz w:val="20"/>
        </w:rPr>
      </w:pPr>
      <w:r w:rsidRPr="00E34140">
        <w:rPr>
          <w:rFonts w:ascii="Verdana" w:hAnsi="Verdana" w:cs="Arial"/>
          <w:b/>
          <w:bCs/>
          <w:sz w:val="20"/>
        </w:rPr>
        <w:t>Puntos de Extensión</w:t>
      </w:r>
    </w:p>
    <w:p w:rsidR="00F517D9" w:rsidRPr="00E34140" w:rsidRDefault="00F517D9" w:rsidP="00F517D9">
      <w:pPr>
        <w:pStyle w:val="Sangra2detindependiente"/>
        <w:spacing w:line="360" w:lineRule="auto"/>
        <w:ind w:left="826" w:firstLine="708"/>
        <w:rPr>
          <w:rFonts w:ascii="Verdana" w:hAnsi="Verdana" w:cs="Arial"/>
          <w:color w:val="0000FF"/>
        </w:rPr>
      </w:pPr>
      <w:r w:rsidRPr="00E34140">
        <w:rPr>
          <w:rFonts w:ascii="Verdana" w:hAnsi="Verdana" w:cs="Arial"/>
          <w:color w:val="0000FF"/>
        </w:rPr>
        <w:t>Indicar si existen puntos de extensión.</w:t>
      </w:r>
    </w:p>
    <w:p w:rsidR="00F517D9" w:rsidRPr="00397D2D" w:rsidRDefault="00F517D9" w:rsidP="00326D41">
      <w:pPr>
        <w:pStyle w:val="Textoindependiente"/>
        <w:numPr>
          <w:ilvl w:val="0"/>
          <w:numId w:val="18"/>
        </w:numPr>
        <w:spacing w:line="360" w:lineRule="auto"/>
        <w:rPr>
          <w:rFonts w:ascii="Verdana" w:hAnsi="Verdana" w:cs="Arial"/>
          <w:b/>
          <w:bCs/>
          <w:sz w:val="20"/>
          <w:highlight w:val="yellow"/>
        </w:rPr>
      </w:pPr>
      <w:r w:rsidRPr="00397D2D">
        <w:rPr>
          <w:rFonts w:ascii="Verdana" w:hAnsi="Verdana" w:cs="Arial"/>
          <w:b/>
          <w:bCs/>
          <w:sz w:val="20"/>
          <w:highlight w:val="yellow"/>
        </w:rPr>
        <w:t>Requisitos Funcionales asociados</w:t>
      </w:r>
    </w:p>
    <w:p w:rsidR="00F517D9" w:rsidRPr="00397D2D" w:rsidRDefault="00F517D9" w:rsidP="00F517D9">
      <w:pPr>
        <w:pStyle w:val="Sangra2detindependiente"/>
        <w:spacing w:line="360" w:lineRule="auto"/>
        <w:ind w:left="826" w:firstLine="708"/>
        <w:rPr>
          <w:rFonts w:ascii="Verdana" w:hAnsi="Verdana" w:cs="Arial"/>
          <w:color w:val="0000FF"/>
        </w:rPr>
      </w:pPr>
      <w:r w:rsidRPr="00650545">
        <w:rPr>
          <w:rFonts w:ascii="Verdana" w:hAnsi="Verdana" w:cs="Arial"/>
          <w:i/>
        </w:rPr>
        <w:t>RF-00</w:t>
      </w:r>
      <w:r>
        <w:rPr>
          <w:rFonts w:ascii="Verdana" w:hAnsi="Verdana" w:cs="Arial"/>
          <w:i/>
        </w:rPr>
        <w:t>2</w:t>
      </w:r>
    </w:p>
    <w:p w:rsidR="00F517D9" w:rsidRPr="00E34140" w:rsidRDefault="00F517D9" w:rsidP="00326D41">
      <w:pPr>
        <w:pStyle w:val="Textoindependiente"/>
        <w:numPr>
          <w:ilvl w:val="0"/>
          <w:numId w:val="18"/>
        </w:numPr>
        <w:spacing w:line="360" w:lineRule="auto"/>
        <w:rPr>
          <w:rFonts w:ascii="Verdana" w:hAnsi="Verdana" w:cs="Arial"/>
          <w:b/>
          <w:bCs/>
          <w:sz w:val="20"/>
        </w:rPr>
      </w:pPr>
      <w:r w:rsidRPr="00E34140">
        <w:rPr>
          <w:rFonts w:ascii="Verdana" w:hAnsi="Verdana" w:cs="Arial"/>
          <w:b/>
          <w:bCs/>
          <w:sz w:val="20"/>
        </w:rPr>
        <w:t>Requerimientos Especiales</w:t>
      </w:r>
    </w:p>
    <w:p w:rsidR="00F517D9" w:rsidRPr="00E34140" w:rsidRDefault="00F517D9" w:rsidP="00F517D9">
      <w:pPr>
        <w:pStyle w:val="Sangra2detindependiente"/>
        <w:spacing w:line="360" w:lineRule="auto"/>
        <w:ind w:left="826" w:firstLine="708"/>
        <w:rPr>
          <w:rFonts w:ascii="Verdana" w:hAnsi="Verdana" w:cs="Arial"/>
          <w:color w:val="0000FF"/>
        </w:rPr>
      </w:pPr>
      <w:r w:rsidRPr="00E34140">
        <w:rPr>
          <w:rFonts w:ascii="Verdana" w:hAnsi="Verdana" w:cs="Arial"/>
          <w:color w:val="0000FF"/>
        </w:rPr>
        <w:t>Indicar si existen requerimientos especiales.</w:t>
      </w:r>
    </w:p>
    <w:p w:rsidR="00F517D9" w:rsidRPr="00E34140" w:rsidRDefault="00F517D9" w:rsidP="00326D41">
      <w:pPr>
        <w:pStyle w:val="Textoindependiente"/>
        <w:numPr>
          <w:ilvl w:val="0"/>
          <w:numId w:val="18"/>
        </w:numPr>
        <w:spacing w:line="360" w:lineRule="auto"/>
        <w:rPr>
          <w:rFonts w:ascii="Verdana" w:hAnsi="Verdana" w:cs="Arial"/>
          <w:b/>
          <w:bCs/>
          <w:sz w:val="20"/>
        </w:rPr>
      </w:pPr>
      <w:r w:rsidRPr="00E34140">
        <w:rPr>
          <w:rFonts w:ascii="Verdana" w:hAnsi="Verdana" w:cs="Arial"/>
          <w:b/>
          <w:bCs/>
          <w:sz w:val="20"/>
        </w:rPr>
        <w:t>Prototipos</w:t>
      </w:r>
    </w:p>
    <w:p w:rsidR="00F517D9" w:rsidRDefault="00F517D9" w:rsidP="00F517D9">
      <w:pPr>
        <w:spacing w:after="120" w:line="360" w:lineRule="auto"/>
        <w:ind w:left="1416"/>
        <w:jc w:val="both"/>
        <w:rPr>
          <w:rFonts w:ascii="Verdana" w:hAnsi="Verdana" w:cs="Arial"/>
          <w:color w:val="0000FF"/>
        </w:rPr>
      </w:pPr>
      <w:r w:rsidRPr="00E34140">
        <w:rPr>
          <w:rFonts w:ascii="Verdana" w:hAnsi="Verdana" w:cs="Arial"/>
          <w:color w:val="0000FF"/>
        </w:rPr>
        <w:t>Incluir los prototipos asociados al caso de uso.</w:t>
      </w:r>
    </w:p>
    <w:p w:rsidR="00F517D9" w:rsidRDefault="00F517D9">
      <w:pPr>
        <w:rPr>
          <w:rFonts w:ascii="Verdana" w:hAnsi="Verdana" w:cs="Arial"/>
          <w:color w:val="0000FF"/>
        </w:rPr>
      </w:pPr>
      <w:r>
        <w:rPr>
          <w:rFonts w:ascii="Verdana" w:hAnsi="Verdana" w:cs="Arial"/>
          <w:color w:val="0000FF"/>
        </w:rPr>
        <w:br w:type="page"/>
      </w:r>
    </w:p>
    <w:p w:rsidR="00326D41" w:rsidRDefault="00326D41" w:rsidP="00F517D9">
      <w:pPr>
        <w:ind w:left="290" w:firstLine="708"/>
        <w:rPr>
          <w:rFonts w:ascii="Verdana" w:hAnsi="Verdana"/>
          <w:b/>
          <w:color w:val="000000" w:themeColor="text1"/>
          <w:u w:val="single"/>
        </w:rPr>
      </w:pPr>
      <w:r w:rsidRPr="00326D41">
        <w:rPr>
          <w:rFonts w:ascii="Verdana" w:hAnsi="Verdana"/>
          <w:b/>
          <w:color w:val="000000" w:themeColor="text1"/>
          <w:u w:val="single"/>
        </w:rPr>
        <w:lastRenderedPageBreak/>
        <w:t>CUS11 –Buscar Orden de producción</w:t>
      </w:r>
    </w:p>
    <w:p w:rsidR="00F517D9" w:rsidRPr="00E34140" w:rsidRDefault="00F517D9" w:rsidP="00326D41">
      <w:pPr>
        <w:pStyle w:val="Textoindependiente"/>
        <w:numPr>
          <w:ilvl w:val="0"/>
          <w:numId w:val="19"/>
        </w:numPr>
        <w:spacing w:line="360" w:lineRule="auto"/>
        <w:rPr>
          <w:rFonts w:ascii="Verdana" w:hAnsi="Verdana" w:cs="Arial"/>
          <w:b/>
          <w:bCs/>
          <w:sz w:val="20"/>
        </w:rPr>
      </w:pPr>
      <w:r w:rsidRPr="00E34140">
        <w:rPr>
          <w:rFonts w:ascii="Verdana" w:hAnsi="Verdana" w:cs="Arial"/>
          <w:b/>
          <w:bCs/>
          <w:sz w:val="20"/>
        </w:rPr>
        <w:t>Actores</w:t>
      </w:r>
    </w:p>
    <w:p w:rsidR="00F517D9" w:rsidRPr="00E34140" w:rsidRDefault="00F517D9" w:rsidP="00F517D9">
      <w:pPr>
        <w:pStyle w:val="Sangra2detindependiente"/>
        <w:spacing w:line="360" w:lineRule="auto"/>
        <w:ind w:left="826" w:firstLine="708"/>
        <w:rPr>
          <w:rFonts w:ascii="Verdana" w:hAnsi="Verdana" w:cs="Arial"/>
          <w:color w:val="0000FF"/>
        </w:rPr>
      </w:pPr>
      <w:r w:rsidRPr="00E34140">
        <w:rPr>
          <w:rFonts w:ascii="Verdana" w:hAnsi="Verdana" w:cs="Arial"/>
          <w:color w:val="0000FF"/>
        </w:rPr>
        <w:t>Indicar la lista de actores</w:t>
      </w:r>
    </w:p>
    <w:p w:rsidR="00F517D9" w:rsidRPr="00E34140" w:rsidRDefault="00F517D9" w:rsidP="00326D41">
      <w:pPr>
        <w:pStyle w:val="Textoindependiente"/>
        <w:numPr>
          <w:ilvl w:val="0"/>
          <w:numId w:val="19"/>
        </w:numPr>
        <w:spacing w:line="360" w:lineRule="auto"/>
        <w:rPr>
          <w:rFonts w:ascii="Verdana" w:hAnsi="Verdana" w:cs="Arial"/>
          <w:b/>
          <w:bCs/>
          <w:sz w:val="20"/>
        </w:rPr>
      </w:pPr>
      <w:r w:rsidRPr="00E34140">
        <w:rPr>
          <w:rFonts w:ascii="Verdana" w:hAnsi="Verdana" w:cs="Arial"/>
          <w:b/>
          <w:bCs/>
          <w:sz w:val="20"/>
        </w:rPr>
        <w:t>Propósito</w:t>
      </w:r>
    </w:p>
    <w:p w:rsidR="00F517D9" w:rsidRPr="00E34140" w:rsidRDefault="00F517D9" w:rsidP="00F517D9">
      <w:pPr>
        <w:pStyle w:val="Sangra2detindependiente"/>
        <w:spacing w:line="360" w:lineRule="auto"/>
        <w:ind w:left="826" w:firstLine="708"/>
        <w:rPr>
          <w:rFonts w:ascii="Verdana" w:hAnsi="Verdana" w:cs="Arial"/>
          <w:color w:val="0000FF"/>
        </w:rPr>
      </w:pPr>
      <w:r w:rsidRPr="00E34140">
        <w:rPr>
          <w:rFonts w:ascii="Verdana" w:hAnsi="Verdana" w:cs="Arial"/>
          <w:color w:val="0000FF"/>
        </w:rPr>
        <w:t>Indicar el propósito</w:t>
      </w:r>
    </w:p>
    <w:p w:rsidR="00F517D9" w:rsidRPr="00E34140" w:rsidRDefault="00F517D9" w:rsidP="00326D41">
      <w:pPr>
        <w:pStyle w:val="Textoindependiente"/>
        <w:numPr>
          <w:ilvl w:val="0"/>
          <w:numId w:val="19"/>
        </w:numPr>
        <w:spacing w:line="360" w:lineRule="auto"/>
        <w:rPr>
          <w:rFonts w:ascii="Verdana" w:hAnsi="Verdana" w:cs="Arial"/>
          <w:b/>
          <w:bCs/>
          <w:sz w:val="20"/>
        </w:rPr>
      </w:pPr>
      <w:r w:rsidRPr="00E34140">
        <w:rPr>
          <w:rFonts w:ascii="Verdana" w:hAnsi="Verdana" w:cs="Arial"/>
          <w:b/>
          <w:bCs/>
          <w:sz w:val="20"/>
        </w:rPr>
        <w:t>Breve Descripción</w:t>
      </w:r>
    </w:p>
    <w:p w:rsidR="0040432C" w:rsidRPr="00E34140" w:rsidRDefault="0040432C" w:rsidP="0040432C">
      <w:pPr>
        <w:pStyle w:val="Sangra2detindependiente"/>
        <w:spacing w:line="360" w:lineRule="auto"/>
        <w:ind w:left="826" w:firstLine="708"/>
        <w:rPr>
          <w:rFonts w:ascii="Verdana" w:hAnsi="Verdana"/>
          <w:color w:val="0000FF"/>
        </w:rPr>
      </w:pPr>
      <w:r w:rsidRPr="00E34140">
        <w:rPr>
          <w:rFonts w:ascii="Verdana" w:hAnsi="Verdana"/>
          <w:color w:val="0000FF"/>
        </w:rPr>
        <w:t>Reu</w:t>
      </w:r>
      <w:r>
        <w:rPr>
          <w:rFonts w:ascii="Verdana" w:hAnsi="Verdana"/>
          <w:color w:val="0000FF"/>
        </w:rPr>
        <w:t>tilizar el resumen del punto 3.9</w:t>
      </w:r>
    </w:p>
    <w:p w:rsidR="00F517D9" w:rsidRPr="00E34140" w:rsidRDefault="00F517D9" w:rsidP="00326D41">
      <w:pPr>
        <w:pStyle w:val="Textoindependiente"/>
        <w:numPr>
          <w:ilvl w:val="0"/>
          <w:numId w:val="19"/>
        </w:numPr>
        <w:spacing w:line="360" w:lineRule="auto"/>
        <w:rPr>
          <w:rFonts w:ascii="Verdana" w:hAnsi="Verdana" w:cs="Arial"/>
          <w:b/>
          <w:bCs/>
          <w:sz w:val="20"/>
        </w:rPr>
      </w:pPr>
      <w:r w:rsidRPr="00E34140">
        <w:rPr>
          <w:rFonts w:ascii="Verdana" w:hAnsi="Verdana" w:cs="Arial"/>
          <w:b/>
          <w:bCs/>
          <w:sz w:val="20"/>
        </w:rPr>
        <w:t>Flujo Básico de Eventos</w:t>
      </w:r>
    </w:p>
    <w:p w:rsidR="00F517D9" w:rsidRPr="00E34140" w:rsidRDefault="00F517D9" w:rsidP="00F517D9">
      <w:pPr>
        <w:pStyle w:val="Sangra2detindependiente"/>
        <w:spacing w:line="360" w:lineRule="auto"/>
        <w:ind w:left="708" w:firstLine="708"/>
        <w:rPr>
          <w:rFonts w:ascii="Verdana" w:hAnsi="Verdana" w:cs="Arial"/>
          <w:color w:val="0000FF"/>
        </w:rPr>
      </w:pPr>
      <w:r w:rsidRPr="00E34140">
        <w:rPr>
          <w:rFonts w:ascii="Verdana" w:hAnsi="Verdana" w:cs="Arial"/>
          <w:color w:val="0000FF"/>
        </w:rPr>
        <w:t>Indicar el flujo básico de eventos</w:t>
      </w:r>
    </w:p>
    <w:p w:rsidR="00F517D9" w:rsidRPr="00E34140" w:rsidRDefault="00F517D9" w:rsidP="00F517D9">
      <w:pPr>
        <w:pStyle w:val="Sangra2detindependiente"/>
        <w:spacing w:line="360" w:lineRule="auto"/>
        <w:ind w:left="708" w:firstLine="708"/>
        <w:rPr>
          <w:rFonts w:ascii="Verdana" w:hAnsi="Verdana" w:cs="Arial"/>
          <w:color w:val="0000FF"/>
        </w:rPr>
      </w:pPr>
      <w:r w:rsidRPr="00E34140">
        <w:rPr>
          <w:rFonts w:ascii="Verdana" w:hAnsi="Verdana" w:cs="Arial"/>
          <w:color w:val="0000FF"/>
        </w:rPr>
        <w:t xml:space="preserve">Es posible hacer referencia a las reglas de negocio. </w:t>
      </w:r>
    </w:p>
    <w:p w:rsidR="00F517D9" w:rsidRPr="00E34140" w:rsidRDefault="00F517D9" w:rsidP="00326D41">
      <w:pPr>
        <w:pStyle w:val="Textoindependiente"/>
        <w:numPr>
          <w:ilvl w:val="0"/>
          <w:numId w:val="19"/>
        </w:numPr>
        <w:spacing w:line="360" w:lineRule="auto"/>
        <w:rPr>
          <w:rFonts w:ascii="Verdana" w:hAnsi="Verdana" w:cs="Arial"/>
          <w:b/>
          <w:bCs/>
          <w:sz w:val="20"/>
        </w:rPr>
      </w:pPr>
      <w:r w:rsidRPr="00E34140">
        <w:rPr>
          <w:rFonts w:ascii="Verdana" w:hAnsi="Verdana" w:cs="Arial"/>
          <w:b/>
          <w:bCs/>
          <w:sz w:val="20"/>
        </w:rPr>
        <w:t>Sub Flujos</w:t>
      </w:r>
    </w:p>
    <w:p w:rsidR="00F517D9" w:rsidRPr="00E34140" w:rsidRDefault="00F517D9" w:rsidP="00F517D9">
      <w:pPr>
        <w:tabs>
          <w:tab w:val="num" w:pos="1080"/>
        </w:tabs>
        <w:spacing w:line="360" w:lineRule="auto"/>
        <w:ind w:left="1531"/>
        <w:rPr>
          <w:rFonts w:ascii="Verdana" w:hAnsi="Verdana" w:cs="Arial"/>
          <w:b/>
          <w:bCs/>
          <w:color w:val="0000FF"/>
        </w:rPr>
      </w:pPr>
      <w:r w:rsidRPr="00E34140">
        <w:rPr>
          <w:rFonts w:ascii="Verdana" w:hAnsi="Verdana" w:cs="Arial"/>
          <w:color w:val="0000FF"/>
        </w:rPr>
        <w:t>Indicar los subflujos del flujo básico.</w:t>
      </w:r>
    </w:p>
    <w:p w:rsidR="00F517D9" w:rsidRPr="00E34140" w:rsidRDefault="00F517D9" w:rsidP="00326D41">
      <w:pPr>
        <w:pStyle w:val="Textoindependiente"/>
        <w:numPr>
          <w:ilvl w:val="0"/>
          <w:numId w:val="19"/>
        </w:numPr>
        <w:spacing w:line="360" w:lineRule="auto"/>
        <w:rPr>
          <w:rFonts w:ascii="Verdana" w:hAnsi="Verdana" w:cs="Arial"/>
          <w:b/>
          <w:bCs/>
          <w:sz w:val="20"/>
        </w:rPr>
      </w:pPr>
      <w:r w:rsidRPr="00E34140">
        <w:rPr>
          <w:rFonts w:ascii="Verdana" w:hAnsi="Verdana" w:cs="Arial"/>
          <w:b/>
          <w:bCs/>
          <w:sz w:val="20"/>
        </w:rPr>
        <w:t>Flujos Alternos</w:t>
      </w:r>
    </w:p>
    <w:p w:rsidR="00F517D9" w:rsidRPr="00E34140" w:rsidRDefault="00F517D9" w:rsidP="00F517D9">
      <w:pPr>
        <w:pStyle w:val="Textoindependiente"/>
        <w:spacing w:line="360" w:lineRule="auto"/>
        <w:ind w:left="1418"/>
        <w:rPr>
          <w:rFonts w:ascii="Verdana" w:hAnsi="Verdana" w:cs="Arial"/>
          <w:b/>
          <w:bCs/>
          <w:sz w:val="20"/>
        </w:rPr>
      </w:pPr>
      <w:r w:rsidRPr="00E34140">
        <w:rPr>
          <w:rFonts w:ascii="Verdana" w:hAnsi="Verdana" w:cs="Arial"/>
          <w:b/>
          <w:bCs/>
          <w:sz w:val="20"/>
        </w:rPr>
        <w:t>6.1.  Nombre del flujo alterno</w:t>
      </w:r>
    </w:p>
    <w:p w:rsidR="00F517D9" w:rsidRPr="00E34140" w:rsidRDefault="00F517D9" w:rsidP="00326D41">
      <w:pPr>
        <w:numPr>
          <w:ilvl w:val="0"/>
          <w:numId w:val="5"/>
        </w:numPr>
        <w:tabs>
          <w:tab w:val="num" w:pos="2310"/>
        </w:tabs>
        <w:spacing w:line="360" w:lineRule="auto"/>
        <w:ind w:left="2310"/>
        <w:jc w:val="both"/>
        <w:rPr>
          <w:rFonts w:ascii="Verdana" w:hAnsi="Verdana" w:cs="Arial"/>
          <w:color w:val="0000FF"/>
          <w:lang w:val="es-ES_tradnl"/>
        </w:rPr>
      </w:pPr>
      <w:r w:rsidRPr="00E34140">
        <w:rPr>
          <w:rFonts w:ascii="Verdana" w:hAnsi="Verdana" w:cs="Arial"/>
          <w:color w:val="0000FF"/>
        </w:rPr>
        <w:t>Detalle del Flujo alterno</w:t>
      </w:r>
    </w:p>
    <w:p w:rsidR="00F517D9" w:rsidRPr="00E34140" w:rsidRDefault="00F517D9" w:rsidP="00F517D9">
      <w:pPr>
        <w:tabs>
          <w:tab w:val="num" w:pos="2310"/>
        </w:tabs>
        <w:spacing w:line="360" w:lineRule="auto"/>
        <w:ind w:left="870"/>
        <w:jc w:val="both"/>
        <w:rPr>
          <w:rFonts w:ascii="Verdana" w:hAnsi="Verdana" w:cs="Arial"/>
          <w:color w:val="0000FF"/>
          <w:lang w:val="es-ES_tradnl"/>
        </w:rPr>
      </w:pPr>
      <w:r w:rsidRPr="00E34140">
        <w:rPr>
          <w:rFonts w:ascii="Verdana" w:hAnsi="Verdana" w:cs="Arial"/>
          <w:color w:val="0000FF"/>
        </w:rPr>
        <w:tab/>
        <w:t>Se pueden incluir reglas de negocio.</w:t>
      </w:r>
    </w:p>
    <w:p w:rsidR="00F517D9" w:rsidRPr="00E34140" w:rsidRDefault="00F517D9" w:rsidP="00326D41">
      <w:pPr>
        <w:pStyle w:val="Textoindependiente"/>
        <w:numPr>
          <w:ilvl w:val="0"/>
          <w:numId w:val="19"/>
        </w:numPr>
        <w:spacing w:line="360" w:lineRule="auto"/>
        <w:rPr>
          <w:rFonts w:ascii="Verdana" w:hAnsi="Verdana" w:cs="Arial"/>
          <w:b/>
          <w:bCs/>
          <w:sz w:val="20"/>
        </w:rPr>
      </w:pPr>
      <w:r w:rsidRPr="00E34140">
        <w:rPr>
          <w:rFonts w:ascii="Verdana" w:hAnsi="Verdana" w:cs="Arial"/>
          <w:b/>
          <w:bCs/>
          <w:sz w:val="20"/>
        </w:rPr>
        <w:t>Precondiciones</w:t>
      </w:r>
    </w:p>
    <w:p w:rsidR="00F517D9" w:rsidRPr="00E34140" w:rsidRDefault="00F517D9" w:rsidP="00F517D9">
      <w:pPr>
        <w:spacing w:after="120" w:line="360" w:lineRule="auto"/>
        <w:ind w:left="708" w:firstLine="708"/>
        <w:jc w:val="both"/>
        <w:rPr>
          <w:rFonts w:ascii="Verdana" w:hAnsi="Verdana" w:cs="Arial"/>
          <w:color w:val="0000FF"/>
        </w:rPr>
      </w:pPr>
      <w:r w:rsidRPr="00E34140">
        <w:rPr>
          <w:rFonts w:ascii="Verdana" w:hAnsi="Verdana" w:cs="Arial"/>
          <w:color w:val="0000FF"/>
        </w:rPr>
        <w:t>Descripción de la precondición</w:t>
      </w:r>
    </w:p>
    <w:p w:rsidR="00F517D9" w:rsidRPr="00E34140" w:rsidRDefault="00F517D9" w:rsidP="00326D41">
      <w:pPr>
        <w:pStyle w:val="Textoindependiente"/>
        <w:numPr>
          <w:ilvl w:val="0"/>
          <w:numId w:val="19"/>
        </w:numPr>
        <w:spacing w:line="360" w:lineRule="auto"/>
        <w:rPr>
          <w:rFonts w:ascii="Verdana" w:hAnsi="Verdana" w:cs="Arial"/>
          <w:b/>
          <w:bCs/>
          <w:sz w:val="20"/>
        </w:rPr>
      </w:pPr>
      <w:r w:rsidRPr="00E34140">
        <w:rPr>
          <w:rFonts w:ascii="Verdana" w:hAnsi="Verdana" w:cs="Arial"/>
          <w:b/>
          <w:bCs/>
          <w:sz w:val="20"/>
        </w:rPr>
        <w:t>Pos condiciones</w:t>
      </w:r>
    </w:p>
    <w:p w:rsidR="00F517D9" w:rsidRPr="00E34140" w:rsidRDefault="00F517D9" w:rsidP="00F517D9">
      <w:pPr>
        <w:spacing w:after="120" w:line="360" w:lineRule="auto"/>
        <w:ind w:left="1980" w:hanging="562"/>
        <w:jc w:val="both"/>
        <w:rPr>
          <w:rFonts w:ascii="Verdana" w:hAnsi="Verdana" w:cs="Arial"/>
          <w:color w:val="0000FF"/>
        </w:rPr>
      </w:pPr>
      <w:r w:rsidRPr="00E34140">
        <w:rPr>
          <w:rFonts w:ascii="Verdana" w:hAnsi="Verdana" w:cs="Arial"/>
          <w:color w:val="0000FF"/>
        </w:rPr>
        <w:t>Descripción de lapos condición</w:t>
      </w:r>
    </w:p>
    <w:p w:rsidR="00F517D9" w:rsidRPr="00E34140" w:rsidRDefault="00F517D9" w:rsidP="00326D41">
      <w:pPr>
        <w:pStyle w:val="Textoindependiente"/>
        <w:numPr>
          <w:ilvl w:val="0"/>
          <w:numId w:val="19"/>
        </w:numPr>
        <w:spacing w:line="360" w:lineRule="auto"/>
        <w:rPr>
          <w:rFonts w:ascii="Verdana" w:hAnsi="Verdana" w:cs="Arial"/>
          <w:b/>
          <w:bCs/>
          <w:sz w:val="20"/>
        </w:rPr>
      </w:pPr>
      <w:r w:rsidRPr="00E34140">
        <w:rPr>
          <w:rFonts w:ascii="Verdana" w:hAnsi="Verdana" w:cs="Arial"/>
          <w:b/>
          <w:bCs/>
          <w:sz w:val="20"/>
        </w:rPr>
        <w:t>Puntos de Extensión</w:t>
      </w:r>
    </w:p>
    <w:p w:rsidR="00F517D9" w:rsidRPr="00E34140" w:rsidRDefault="00F517D9" w:rsidP="00F517D9">
      <w:pPr>
        <w:pStyle w:val="Sangra2detindependiente"/>
        <w:spacing w:line="360" w:lineRule="auto"/>
        <w:ind w:left="826" w:firstLine="708"/>
        <w:rPr>
          <w:rFonts w:ascii="Verdana" w:hAnsi="Verdana" w:cs="Arial"/>
          <w:color w:val="0000FF"/>
        </w:rPr>
      </w:pPr>
      <w:r w:rsidRPr="00E34140">
        <w:rPr>
          <w:rFonts w:ascii="Verdana" w:hAnsi="Verdana" w:cs="Arial"/>
          <w:color w:val="0000FF"/>
        </w:rPr>
        <w:t>Indicar si existen puntos de extensión.</w:t>
      </w:r>
    </w:p>
    <w:p w:rsidR="00F517D9" w:rsidRPr="00397D2D" w:rsidRDefault="00F517D9" w:rsidP="00326D41">
      <w:pPr>
        <w:pStyle w:val="Textoindependiente"/>
        <w:numPr>
          <w:ilvl w:val="0"/>
          <w:numId w:val="19"/>
        </w:numPr>
        <w:spacing w:line="360" w:lineRule="auto"/>
        <w:rPr>
          <w:rFonts w:ascii="Verdana" w:hAnsi="Verdana" w:cs="Arial"/>
          <w:b/>
          <w:bCs/>
          <w:sz w:val="20"/>
          <w:highlight w:val="yellow"/>
        </w:rPr>
      </w:pPr>
      <w:r w:rsidRPr="00397D2D">
        <w:rPr>
          <w:rFonts w:ascii="Verdana" w:hAnsi="Verdana" w:cs="Arial"/>
          <w:b/>
          <w:bCs/>
          <w:sz w:val="20"/>
          <w:highlight w:val="yellow"/>
        </w:rPr>
        <w:t>Requisitos Funcionales asociados</w:t>
      </w:r>
    </w:p>
    <w:p w:rsidR="00F517D9" w:rsidRPr="00397D2D" w:rsidRDefault="00F517D9" w:rsidP="00F517D9">
      <w:pPr>
        <w:pStyle w:val="Sangra2detindependiente"/>
        <w:spacing w:line="360" w:lineRule="auto"/>
        <w:ind w:left="826" w:firstLine="708"/>
        <w:rPr>
          <w:rFonts w:ascii="Verdana" w:hAnsi="Verdana" w:cs="Arial"/>
          <w:color w:val="0000FF"/>
        </w:rPr>
      </w:pPr>
      <w:r w:rsidRPr="00650545">
        <w:rPr>
          <w:rFonts w:ascii="Verdana" w:hAnsi="Verdana" w:cs="Arial"/>
          <w:i/>
        </w:rPr>
        <w:t>RF-00</w:t>
      </w:r>
      <w:r>
        <w:rPr>
          <w:rFonts w:ascii="Verdana" w:hAnsi="Verdana" w:cs="Arial"/>
          <w:i/>
        </w:rPr>
        <w:t>2</w:t>
      </w:r>
    </w:p>
    <w:p w:rsidR="00F517D9" w:rsidRPr="00E34140" w:rsidRDefault="00F517D9" w:rsidP="00326D41">
      <w:pPr>
        <w:pStyle w:val="Textoindependiente"/>
        <w:numPr>
          <w:ilvl w:val="0"/>
          <w:numId w:val="19"/>
        </w:numPr>
        <w:spacing w:line="360" w:lineRule="auto"/>
        <w:rPr>
          <w:rFonts w:ascii="Verdana" w:hAnsi="Verdana" w:cs="Arial"/>
          <w:b/>
          <w:bCs/>
          <w:sz w:val="20"/>
        </w:rPr>
      </w:pPr>
      <w:r w:rsidRPr="00E34140">
        <w:rPr>
          <w:rFonts w:ascii="Verdana" w:hAnsi="Verdana" w:cs="Arial"/>
          <w:b/>
          <w:bCs/>
          <w:sz w:val="20"/>
        </w:rPr>
        <w:t>Requerimientos Especiales</w:t>
      </w:r>
    </w:p>
    <w:p w:rsidR="00F517D9" w:rsidRPr="00E34140" w:rsidRDefault="00F517D9" w:rsidP="00F517D9">
      <w:pPr>
        <w:pStyle w:val="Sangra2detindependiente"/>
        <w:spacing w:line="360" w:lineRule="auto"/>
        <w:ind w:left="826" w:firstLine="708"/>
        <w:rPr>
          <w:rFonts w:ascii="Verdana" w:hAnsi="Verdana" w:cs="Arial"/>
          <w:color w:val="0000FF"/>
        </w:rPr>
      </w:pPr>
      <w:r w:rsidRPr="00E34140">
        <w:rPr>
          <w:rFonts w:ascii="Verdana" w:hAnsi="Verdana" w:cs="Arial"/>
          <w:color w:val="0000FF"/>
        </w:rPr>
        <w:t>Indicar si existen requerimientos especiales.</w:t>
      </w:r>
    </w:p>
    <w:p w:rsidR="00F517D9" w:rsidRPr="00E34140" w:rsidRDefault="00F517D9" w:rsidP="00326D41">
      <w:pPr>
        <w:pStyle w:val="Textoindependiente"/>
        <w:numPr>
          <w:ilvl w:val="0"/>
          <w:numId w:val="19"/>
        </w:numPr>
        <w:spacing w:line="360" w:lineRule="auto"/>
        <w:rPr>
          <w:rFonts w:ascii="Verdana" w:hAnsi="Verdana" w:cs="Arial"/>
          <w:b/>
          <w:bCs/>
          <w:sz w:val="20"/>
        </w:rPr>
      </w:pPr>
      <w:r w:rsidRPr="00E34140">
        <w:rPr>
          <w:rFonts w:ascii="Verdana" w:hAnsi="Verdana" w:cs="Arial"/>
          <w:b/>
          <w:bCs/>
          <w:sz w:val="20"/>
        </w:rPr>
        <w:t>Prototipos</w:t>
      </w:r>
    </w:p>
    <w:p w:rsidR="00F517D9" w:rsidRDefault="00F517D9" w:rsidP="00F517D9">
      <w:pPr>
        <w:spacing w:after="120" w:line="360" w:lineRule="auto"/>
        <w:ind w:left="1416"/>
        <w:jc w:val="both"/>
        <w:rPr>
          <w:rFonts w:ascii="Verdana" w:hAnsi="Verdana" w:cs="Arial"/>
          <w:color w:val="0000FF"/>
        </w:rPr>
      </w:pPr>
      <w:r w:rsidRPr="00E34140">
        <w:rPr>
          <w:rFonts w:ascii="Verdana" w:hAnsi="Verdana" w:cs="Arial"/>
          <w:color w:val="0000FF"/>
        </w:rPr>
        <w:t>Incluir los prototipos asociados al caso de uso.</w:t>
      </w:r>
    </w:p>
    <w:p w:rsidR="00F517D9" w:rsidRDefault="00F517D9">
      <w:pPr>
        <w:rPr>
          <w:rFonts w:ascii="Verdana" w:hAnsi="Verdana" w:cs="Arial"/>
          <w:color w:val="0000FF"/>
        </w:rPr>
      </w:pPr>
      <w:r>
        <w:rPr>
          <w:rFonts w:ascii="Verdana" w:hAnsi="Verdana" w:cs="Arial"/>
          <w:color w:val="0000FF"/>
        </w:rPr>
        <w:br w:type="page"/>
      </w:r>
    </w:p>
    <w:p w:rsidR="00326D41" w:rsidRDefault="00326D41" w:rsidP="00F517D9">
      <w:pPr>
        <w:ind w:left="290" w:firstLine="708"/>
        <w:rPr>
          <w:rFonts w:ascii="Verdana" w:hAnsi="Verdana"/>
          <w:b/>
          <w:color w:val="000000" w:themeColor="text1"/>
          <w:u w:val="single"/>
        </w:rPr>
      </w:pPr>
      <w:r w:rsidRPr="00326D41">
        <w:rPr>
          <w:rFonts w:ascii="Verdana" w:hAnsi="Verdana"/>
          <w:b/>
          <w:color w:val="000000" w:themeColor="text1"/>
          <w:u w:val="single"/>
        </w:rPr>
        <w:lastRenderedPageBreak/>
        <w:t>CUS12 Buscar Solicitud de Insumos</w:t>
      </w:r>
    </w:p>
    <w:p w:rsidR="00F517D9" w:rsidRPr="00E34140" w:rsidRDefault="00F517D9" w:rsidP="00326D41">
      <w:pPr>
        <w:pStyle w:val="Textoindependiente"/>
        <w:numPr>
          <w:ilvl w:val="0"/>
          <w:numId w:val="20"/>
        </w:numPr>
        <w:spacing w:line="360" w:lineRule="auto"/>
        <w:rPr>
          <w:rFonts w:ascii="Verdana" w:hAnsi="Verdana" w:cs="Arial"/>
          <w:b/>
          <w:bCs/>
          <w:sz w:val="20"/>
        </w:rPr>
      </w:pPr>
      <w:r w:rsidRPr="00E34140">
        <w:rPr>
          <w:rFonts w:ascii="Verdana" w:hAnsi="Verdana" w:cs="Arial"/>
          <w:b/>
          <w:bCs/>
          <w:sz w:val="20"/>
        </w:rPr>
        <w:t>Actores</w:t>
      </w:r>
    </w:p>
    <w:p w:rsidR="00F517D9" w:rsidRPr="00E34140" w:rsidRDefault="00F517D9" w:rsidP="00F517D9">
      <w:pPr>
        <w:pStyle w:val="Sangra2detindependiente"/>
        <w:spacing w:line="360" w:lineRule="auto"/>
        <w:ind w:left="826" w:firstLine="708"/>
        <w:rPr>
          <w:rFonts w:ascii="Verdana" w:hAnsi="Verdana" w:cs="Arial"/>
          <w:color w:val="0000FF"/>
        </w:rPr>
      </w:pPr>
      <w:r w:rsidRPr="00E34140">
        <w:rPr>
          <w:rFonts w:ascii="Verdana" w:hAnsi="Verdana" w:cs="Arial"/>
          <w:color w:val="0000FF"/>
        </w:rPr>
        <w:t>Indicar la lista de actores</w:t>
      </w:r>
    </w:p>
    <w:p w:rsidR="00F517D9" w:rsidRPr="00E34140" w:rsidRDefault="00F517D9" w:rsidP="00326D41">
      <w:pPr>
        <w:pStyle w:val="Textoindependiente"/>
        <w:numPr>
          <w:ilvl w:val="0"/>
          <w:numId w:val="20"/>
        </w:numPr>
        <w:spacing w:line="360" w:lineRule="auto"/>
        <w:rPr>
          <w:rFonts w:ascii="Verdana" w:hAnsi="Verdana" w:cs="Arial"/>
          <w:b/>
          <w:bCs/>
          <w:sz w:val="20"/>
        </w:rPr>
      </w:pPr>
      <w:r w:rsidRPr="00E34140">
        <w:rPr>
          <w:rFonts w:ascii="Verdana" w:hAnsi="Verdana" w:cs="Arial"/>
          <w:b/>
          <w:bCs/>
          <w:sz w:val="20"/>
        </w:rPr>
        <w:t>Propósito</w:t>
      </w:r>
    </w:p>
    <w:p w:rsidR="00F517D9" w:rsidRPr="00E34140" w:rsidRDefault="00F517D9" w:rsidP="00F517D9">
      <w:pPr>
        <w:pStyle w:val="Sangra2detindependiente"/>
        <w:spacing w:line="360" w:lineRule="auto"/>
        <w:ind w:left="826" w:firstLine="708"/>
        <w:rPr>
          <w:rFonts w:ascii="Verdana" w:hAnsi="Verdana" w:cs="Arial"/>
          <w:color w:val="0000FF"/>
        </w:rPr>
      </w:pPr>
      <w:r w:rsidRPr="00E34140">
        <w:rPr>
          <w:rFonts w:ascii="Verdana" w:hAnsi="Verdana" w:cs="Arial"/>
          <w:color w:val="0000FF"/>
        </w:rPr>
        <w:t>Indicar el propósito</w:t>
      </w:r>
    </w:p>
    <w:p w:rsidR="00F517D9" w:rsidRPr="00E34140" w:rsidRDefault="00F517D9" w:rsidP="00326D41">
      <w:pPr>
        <w:pStyle w:val="Textoindependiente"/>
        <w:numPr>
          <w:ilvl w:val="0"/>
          <w:numId w:val="20"/>
        </w:numPr>
        <w:spacing w:line="360" w:lineRule="auto"/>
        <w:rPr>
          <w:rFonts w:ascii="Verdana" w:hAnsi="Verdana" w:cs="Arial"/>
          <w:b/>
          <w:bCs/>
          <w:sz w:val="20"/>
        </w:rPr>
      </w:pPr>
      <w:r w:rsidRPr="00E34140">
        <w:rPr>
          <w:rFonts w:ascii="Verdana" w:hAnsi="Verdana" w:cs="Arial"/>
          <w:b/>
          <w:bCs/>
          <w:sz w:val="20"/>
        </w:rPr>
        <w:t>Breve Descripción</w:t>
      </w:r>
    </w:p>
    <w:p w:rsidR="00F517D9" w:rsidRPr="00E34140" w:rsidRDefault="00F517D9" w:rsidP="00F517D9">
      <w:pPr>
        <w:pStyle w:val="Sangra2detindependiente"/>
        <w:spacing w:line="360" w:lineRule="auto"/>
        <w:ind w:left="826" w:firstLine="708"/>
        <w:rPr>
          <w:rFonts w:ascii="Verdana" w:hAnsi="Verdana"/>
          <w:color w:val="0000FF"/>
        </w:rPr>
      </w:pPr>
      <w:r w:rsidRPr="00E34140">
        <w:rPr>
          <w:rFonts w:ascii="Verdana" w:hAnsi="Verdana"/>
          <w:color w:val="0000FF"/>
        </w:rPr>
        <w:t>Reutilizar el resumen del punto 7.4</w:t>
      </w:r>
    </w:p>
    <w:p w:rsidR="00F517D9" w:rsidRPr="00E34140" w:rsidRDefault="00F517D9" w:rsidP="00326D41">
      <w:pPr>
        <w:pStyle w:val="Textoindependiente"/>
        <w:numPr>
          <w:ilvl w:val="0"/>
          <w:numId w:val="20"/>
        </w:numPr>
        <w:spacing w:line="360" w:lineRule="auto"/>
        <w:rPr>
          <w:rFonts w:ascii="Verdana" w:hAnsi="Verdana" w:cs="Arial"/>
          <w:b/>
          <w:bCs/>
          <w:sz w:val="20"/>
        </w:rPr>
      </w:pPr>
      <w:r w:rsidRPr="00E34140">
        <w:rPr>
          <w:rFonts w:ascii="Verdana" w:hAnsi="Verdana" w:cs="Arial"/>
          <w:b/>
          <w:bCs/>
          <w:sz w:val="20"/>
        </w:rPr>
        <w:t>Flujo Básico de Eventos</w:t>
      </w:r>
    </w:p>
    <w:p w:rsidR="00F517D9" w:rsidRPr="00E34140" w:rsidRDefault="00F517D9" w:rsidP="00F517D9">
      <w:pPr>
        <w:pStyle w:val="Sangra2detindependiente"/>
        <w:spacing w:line="360" w:lineRule="auto"/>
        <w:ind w:left="708" w:firstLine="708"/>
        <w:rPr>
          <w:rFonts w:ascii="Verdana" w:hAnsi="Verdana" w:cs="Arial"/>
          <w:color w:val="0000FF"/>
        </w:rPr>
      </w:pPr>
      <w:r w:rsidRPr="00E34140">
        <w:rPr>
          <w:rFonts w:ascii="Verdana" w:hAnsi="Verdana" w:cs="Arial"/>
          <w:color w:val="0000FF"/>
        </w:rPr>
        <w:t>Indicar el flujo básico de eventos</w:t>
      </w:r>
    </w:p>
    <w:p w:rsidR="00F517D9" w:rsidRPr="00E34140" w:rsidRDefault="00F517D9" w:rsidP="00F517D9">
      <w:pPr>
        <w:pStyle w:val="Sangra2detindependiente"/>
        <w:spacing w:line="360" w:lineRule="auto"/>
        <w:ind w:left="708" w:firstLine="708"/>
        <w:rPr>
          <w:rFonts w:ascii="Verdana" w:hAnsi="Verdana" w:cs="Arial"/>
          <w:color w:val="0000FF"/>
        </w:rPr>
      </w:pPr>
      <w:r w:rsidRPr="00E34140">
        <w:rPr>
          <w:rFonts w:ascii="Verdana" w:hAnsi="Verdana" w:cs="Arial"/>
          <w:color w:val="0000FF"/>
        </w:rPr>
        <w:t xml:space="preserve">Es posible hacer referencia a las reglas de negocio. </w:t>
      </w:r>
    </w:p>
    <w:p w:rsidR="00F517D9" w:rsidRPr="00E34140" w:rsidRDefault="00F517D9" w:rsidP="00326D41">
      <w:pPr>
        <w:pStyle w:val="Textoindependiente"/>
        <w:numPr>
          <w:ilvl w:val="0"/>
          <w:numId w:val="20"/>
        </w:numPr>
        <w:spacing w:line="360" w:lineRule="auto"/>
        <w:rPr>
          <w:rFonts w:ascii="Verdana" w:hAnsi="Verdana" w:cs="Arial"/>
          <w:b/>
          <w:bCs/>
          <w:sz w:val="20"/>
        </w:rPr>
      </w:pPr>
      <w:r w:rsidRPr="00E34140">
        <w:rPr>
          <w:rFonts w:ascii="Verdana" w:hAnsi="Verdana" w:cs="Arial"/>
          <w:b/>
          <w:bCs/>
          <w:sz w:val="20"/>
        </w:rPr>
        <w:t>Sub Flujos</w:t>
      </w:r>
    </w:p>
    <w:p w:rsidR="00F517D9" w:rsidRPr="00E34140" w:rsidRDefault="00F517D9" w:rsidP="00F517D9">
      <w:pPr>
        <w:tabs>
          <w:tab w:val="num" w:pos="1080"/>
        </w:tabs>
        <w:spacing w:line="360" w:lineRule="auto"/>
        <w:ind w:left="1531"/>
        <w:rPr>
          <w:rFonts w:ascii="Verdana" w:hAnsi="Verdana" w:cs="Arial"/>
          <w:b/>
          <w:bCs/>
          <w:color w:val="0000FF"/>
        </w:rPr>
      </w:pPr>
      <w:r w:rsidRPr="00E34140">
        <w:rPr>
          <w:rFonts w:ascii="Verdana" w:hAnsi="Verdana" w:cs="Arial"/>
          <w:color w:val="0000FF"/>
        </w:rPr>
        <w:t>Indicar los subflujos del flujo básico.</w:t>
      </w:r>
    </w:p>
    <w:p w:rsidR="00F517D9" w:rsidRPr="00E34140" w:rsidRDefault="00F517D9" w:rsidP="00326D41">
      <w:pPr>
        <w:pStyle w:val="Textoindependiente"/>
        <w:numPr>
          <w:ilvl w:val="0"/>
          <w:numId w:val="20"/>
        </w:numPr>
        <w:spacing w:line="360" w:lineRule="auto"/>
        <w:rPr>
          <w:rFonts w:ascii="Verdana" w:hAnsi="Verdana" w:cs="Arial"/>
          <w:b/>
          <w:bCs/>
          <w:sz w:val="20"/>
        </w:rPr>
      </w:pPr>
      <w:r w:rsidRPr="00E34140">
        <w:rPr>
          <w:rFonts w:ascii="Verdana" w:hAnsi="Verdana" w:cs="Arial"/>
          <w:b/>
          <w:bCs/>
          <w:sz w:val="20"/>
        </w:rPr>
        <w:t>Flujos Alternos</w:t>
      </w:r>
    </w:p>
    <w:p w:rsidR="00F517D9" w:rsidRPr="00E34140" w:rsidRDefault="00F517D9" w:rsidP="00F517D9">
      <w:pPr>
        <w:pStyle w:val="Textoindependiente"/>
        <w:spacing w:line="360" w:lineRule="auto"/>
        <w:ind w:left="1418"/>
        <w:rPr>
          <w:rFonts w:ascii="Verdana" w:hAnsi="Verdana" w:cs="Arial"/>
          <w:b/>
          <w:bCs/>
          <w:sz w:val="20"/>
        </w:rPr>
      </w:pPr>
      <w:r w:rsidRPr="00E34140">
        <w:rPr>
          <w:rFonts w:ascii="Verdana" w:hAnsi="Verdana" w:cs="Arial"/>
          <w:b/>
          <w:bCs/>
          <w:sz w:val="20"/>
        </w:rPr>
        <w:t>6.1.  Nombre del flujo alterno</w:t>
      </w:r>
    </w:p>
    <w:p w:rsidR="00F517D9" w:rsidRPr="00E34140" w:rsidRDefault="00F517D9" w:rsidP="00326D41">
      <w:pPr>
        <w:numPr>
          <w:ilvl w:val="0"/>
          <w:numId w:val="5"/>
        </w:numPr>
        <w:tabs>
          <w:tab w:val="num" w:pos="2310"/>
        </w:tabs>
        <w:spacing w:line="360" w:lineRule="auto"/>
        <w:ind w:left="2310"/>
        <w:jc w:val="both"/>
        <w:rPr>
          <w:rFonts w:ascii="Verdana" w:hAnsi="Verdana" w:cs="Arial"/>
          <w:color w:val="0000FF"/>
          <w:lang w:val="es-ES_tradnl"/>
        </w:rPr>
      </w:pPr>
      <w:r w:rsidRPr="00E34140">
        <w:rPr>
          <w:rFonts w:ascii="Verdana" w:hAnsi="Verdana" w:cs="Arial"/>
          <w:color w:val="0000FF"/>
        </w:rPr>
        <w:t>Detalle del Flujo alterno</w:t>
      </w:r>
    </w:p>
    <w:p w:rsidR="00F517D9" w:rsidRPr="00E34140" w:rsidRDefault="00F517D9" w:rsidP="00F517D9">
      <w:pPr>
        <w:tabs>
          <w:tab w:val="num" w:pos="2310"/>
        </w:tabs>
        <w:spacing w:line="360" w:lineRule="auto"/>
        <w:ind w:left="870"/>
        <w:jc w:val="both"/>
        <w:rPr>
          <w:rFonts w:ascii="Verdana" w:hAnsi="Verdana" w:cs="Arial"/>
          <w:color w:val="0000FF"/>
          <w:lang w:val="es-ES_tradnl"/>
        </w:rPr>
      </w:pPr>
      <w:r w:rsidRPr="00E34140">
        <w:rPr>
          <w:rFonts w:ascii="Verdana" w:hAnsi="Verdana" w:cs="Arial"/>
          <w:color w:val="0000FF"/>
        </w:rPr>
        <w:tab/>
        <w:t>Se pueden incluir reglas de negocio.</w:t>
      </w:r>
    </w:p>
    <w:p w:rsidR="00F517D9" w:rsidRPr="00E34140" w:rsidRDefault="00F517D9" w:rsidP="00326D41">
      <w:pPr>
        <w:pStyle w:val="Textoindependiente"/>
        <w:numPr>
          <w:ilvl w:val="0"/>
          <w:numId w:val="20"/>
        </w:numPr>
        <w:spacing w:line="360" w:lineRule="auto"/>
        <w:rPr>
          <w:rFonts w:ascii="Verdana" w:hAnsi="Verdana" w:cs="Arial"/>
          <w:b/>
          <w:bCs/>
          <w:sz w:val="20"/>
        </w:rPr>
      </w:pPr>
      <w:r w:rsidRPr="00E34140">
        <w:rPr>
          <w:rFonts w:ascii="Verdana" w:hAnsi="Verdana" w:cs="Arial"/>
          <w:b/>
          <w:bCs/>
          <w:sz w:val="20"/>
        </w:rPr>
        <w:t>Precondiciones</w:t>
      </w:r>
    </w:p>
    <w:p w:rsidR="00F517D9" w:rsidRPr="00E34140" w:rsidRDefault="00F517D9" w:rsidP="00F517D9">
      <w:pPr>
        <w:spacing w:after="120" w:line="360" w:lineRule="auto"/>
        <w:ind w:left="708" w:firstLine="708"/>
        <w:jc w:val="both"/>
        <w:rPr>
          <w:rFonts w:ascii="Verdana" w:hAnsi="Verdana" w:cs="Arial"/>
          <w:color w:val="0000FF"/>
        </w:rPr>
      </w:pPr>
      <w:r w:rsidRPr="00E34140">
        <w:rPr>
          <w:rFonts w:ascii="Verdana" w:hAnsi="Verdana" w:cs="Arial"/>
          <w:color w:val="0000FF"/>
        </w:rPr>
        <w:t>Descripción de la precondición</w:t>
      </w:r>
    </w:p>
    <w:p w:rsidR="00F517D9" w:rsidRPr="00E34140" w:rsidRDefault="00F517D9" w:rsidP="00326D41">
      <w:pPr>
        <w:pStyle w:val="Textoindependiente"/>
        <w:numPr>
          <w:ilvl w:val="0"/>
          <w:numId w:val="20"/>
        </w:numPr>
        <w:spacing w:line="360" w:lineRule="auto"/>
        <w:rPr>
          <w:rFonts w:ascii="Verdana" w:hAnsi="Verdana" w:cs="Arial"/>
          <w:b/>
          <w:bCs/>
          <w:sz w:val="20"/>
        </w:rPr>
      </w:pPr>
      <w:r w:rsidRPr="00E34140">
        <w:rPr>
          <w:rFonts w:ascii="Verdana" w:hAnsi="Verdana" w:cs="Arial"/>
          <w:b/>
          <w:bCs/>
          <w:sz w:val="20"/>
        </w:rPr>
        <w:t>Pos condiciones</w:t>
      </w:r>
    </w:p>
    <w:p w:rsidR="00F517D9" w:rsidRPr="00E34140" w:rsidRDefault="00F517D9" w:rsidP="00F517D9">
      <w:pPr>
        <w:spacing w:after="120" w:line="360" w:lineRule="auto"/>
        <w:ind w:left="1980" w:hanging="562"/>
        <w:jc w:val="both"/>
        <w:rPr>
          <w:rFonts w:ascii="Verdana" w:hAnsi="Verdana" w:cs="Arial"/>
          <w:color w:val="0000FF"/>
        </w:rPr>
      </w:pPr>
      <w:r w:rsidRPr="00E34140">
        <w:rPr>
          <w:rFonts w:ascii="Verdana" w:hAnsi="Verdana" w:cs="Arial"/>
          <w:color w:val="0000FF"/>
        </w:rPr>
        <w:t>Descripción de lapos condición</w:t>
      </w:r>
    </w:p>
    <w:p w:rsidR="00F517D9" w:rsidRPr="00E34140" w:rsidRDefault="00F517D9" w:rsidP="00326D41">
      <w:pPr>
        <w:pStyle w:val="Textoindependiente"/>
        <w:numPr>
          <w:ilvl w:val="0"/>
          <w:numId w:val="20"/>
        </w:numPr>
        <w:spacing w:line="360" w:lineRule="auto"/>
        <w:rPr>
          <w:rFonts w:ascii="Verdana" w:hAnsi="Verdana" w:cs="Arial"/>
          <w:b/>
          <w:bCs/>
          <w:sz w:val="20"/>
        </w:rPr>
      </w:pPr>
      <w:r w:rsidRPr="00E34140">
        <w:rPr>
          <w:rFonts w:ascii="Verdana" w:hAnsi="Verdana" w:cs="Arial"/>
          <w:b/>
          <w:bCs/>
          <w:sz w:val="20"/>
        </w:rPr>
        <w:t>Puntos de Extensión</w:t>
      </w:r>
    </w:p>
    <w:p w:rsidR="00F517D9" w:rsidRPr="00E34140" w:rsidRDefault="00F517D9" w:rsidP="00F517D9">
      <w:pPr>
        <w:pStyle w:val="Sangra2detindependiente"/>
        <w:spacing w:line="360" w:lineRule="auto"/>
        <w:ind w:left="826" w:firstLine="708"/>
        <w:rPr>
          <w:rFonts w:ascii="Verdana" w:hAnsi="Verdana" w:cs="Arial"/>
          <w:color w:val="0000FF"/>
        </w:rPr>
      </w:pPr>
      <w:r w:rsidRPr="00E34140">
        <w:rPr>
          <w:rFonts w:ascii="Verdana" w:hAnsi="Verdana" w:cs="Arial"/>
          <w:color w:val="0000FF"/>
        </w:rPr>
        <w:t>Indicar si existen puntos de extensión.</w:t>
      </w:r>
    </w:p>
    <w:p w:rsidR="00F517D9" w:rsidRPr="00397D2D" w:rsidRDefault="00F517D9" w:rsidP="00326D41">
      <w:pPr>
        <w:pStyle w:val="Textoindependiente"/>
        <w:numPr>
          <w:ilvl w:val="0"/>
          <w:numId w:val="20"/>
        </w:numPr>
        <w:spacing w:line="360" w:lineRule="auto"/>
        <w:rPr>
          <w:rFonts w:ascii="Verdana" w:hAnsi="Verdana" w:cs="Arial"/>
          <w:b/>
          <w:bCs/>
          <w:sz w:val="20"/>
          <w:highlight w:val="yellow"/>
        </w:rPr>
      </w:pPr>
      <w:r w:rsidRPr="00397D2D">
        <w:rPr>
          <w:rFonts w:ascii="Verdana" w:hAnsi="Verdana" w:cs="Arial"/>
          <w:b/>
          <w:bCs/>
          <w:sz w:val="20"/>
          <w:highlight w:val="yellow"/>
        </w:rPr>
        <w:t>Requisitos Funcionales asociados</w:t>
      </w:r>
    </w:p>
    <w:p w:rsidR="00F517D9" w:rsidRPr="00397D2D" w:rsidRDefault="00F517D9" w:rsidP="00F517D9">
      <w:pPr>
        <w:pStyle w:val="Sangra2detindependiente"/>
        <w:spacing w:line="360" w:lineRule="auto"/>
        <w:ind w:left="826" w:firstLine="708"/>
        <w:rPr>
          <w:rFonts w:ascii="Verdana" w:hAnsi="Verdana" w:cs="Arial"/>
          <w:color w:val="0000FF"/>
        </w:rPr>
      </w:pPr>
      <w:r w:rsidRPr="00650545">
        <w:rPr>
          <w:rFonts w:ascii="Verdana" w:hAnsi="Verdana" w:cs="Arial"/>
          <w:i/>
        </w:rPr>
        <w:t>RF-00</w:t>
      </w:r>
      <w:r>
        <w:rPr>
          <w:rFonts w:ascii="Verdana" w:hAnsi="Verdana" w:cs="Arial"/>
          <w:i/>
        </w:rPr>
        <w:t>2</w:t>
      </w:r>
    </w:p>
    <w:p w:rsidR="00F517D9" w:rsidRPr="00E34140" w:rsidRDefault="00F517D9" w:rsidP="00326D41">
      <w:pPr>
        <w:pStyle w:val="Textoindependiente"/>
        <w:numPr>
          <w:ilvl w:val="0"/>
          <w:numId w:val="20"/>
        </w:numPr>
        <w:spacing w:line="360" w:lineRule="auto"/>
        <w:rPr>
          <w:rFonts w:ascii="Verdana" w:hAnsi="Verdana" w:cs="Arial"/>
          <w:b/>
          <w:bCs/>
          <w:sz w:val="20"/>
        </w:rPr>
      </w:pPr>
      <w:r w:rsidRPr="00E34140">
        <w:rPr>
          <w:rFonts w:ascii="Verdana" w:hAnsi="Verdana" w:cs="Arial"/>
          <w:b/>
          <w:bCs/>
          <w:sz w:val="20"/>
        </w:rPr>
        <w:t>Requerimientos Especiales</w:t>
      </w:r>
    </w:p>
    <w:p w:rsidR="00F517D9" w:rsidRPr="00E34140" w:rsidRDefault="00F517D9" w:rsidP="00F517D9">
      <w:pPr>
        <w:pStyle w:val="Sangra2detindependiente"/>
        <w:spacing w:line="360" w:lineRule="auto"/>
        <w:ind w:left="826" w:firstLine="708"/>
        <w:rPr>
          <w:rFonts w:ascii="Verdana" w:hAnsi="Verdana" w:cs="Arial"/>
          <w:color w:val="0000FF"/>
        </w:rPr>
      </w:pPr>
      <w:r w:rsidRPr="00E34140">
        <w:rPr>
          <w:rFonts w:ascii="Verdana" w:hAnsi="Verdana" w:cs="Arial"/>
          <w:color w:val="0000FF"/>
        </w:rPr>
        <w:t>Indicar si existen requerimientos especiales.</w:t>
      </w:r>
    </w:p>
    <w:p w:rsidR="00F517D9" w:rsidRPr="00E34140" w:rsidRDefault="00F517D9" w:rsidP="00326D41">
      <w:pPr>
        <w:pStyle w:val="Textoindependiente"/>
        <w:numPr>
          <w:ilvl w:val="0"/>
          <w:numId w:val="20"/>
        </w:numPr>
        <w:spacing w:line="360" w:lineRule="auto"/>
        <w:rPr>
          <w:rFonts w:ascii="Verdana" w:hAnsi="Verdana" w:cs="Arial"/>
          <w:b/>
          <w:bCs/>
          <w:sz w:val="20"/>
        </w:rPr>
      </w:pPr>
      <w:r w:rsidRPr="00E34140">
        <w:rPr>
          <w:rFonts w:ascii="Verdana" w:hAnsi="Verdana" w:cs="Arial"/>
          <w:b/>
          <w:bCs/>
          <w:sz w:val="20"/>
        </w:rPr>
        <w:t>Prototipos</w:t>
      </w:r>
    </w:p>
    <w:p w:rsidR="00F517D9" w:rsidRDefault="00F517D9" w:rsidP="00F517D9">
      <w:pPr>
        <w:spacing w:after="120" w:line="360" w:lineRule="auto"/>
        <w:ind w:left="1416"/>
        <w:jc w:val="both"/>
        <w:rPr>
          <w:rFonts w:ascii="Verdana" w:hAnsi="Verdana" w:cs="Arial"/>
          <w:color w:val="0000FF"/>
        </w:rPr>
      </w:pPr>
      <w:r w:rsidRPr="00E34140">
        <w:rPr>
          <w:rFonts w:ascii="Verdana" w:hAnsi="Verdana" w:cs="Arial"/>
          <w:color w:val="0000FF"/>
        </w:rPr>
        <w:t>Incluir los prototipos asociados al caso de uso.</w:t>
      </w:r>
    </w:p>
    <w:p w:rsidR="00F517D9" w:rsidRDefault="00F517D9">
      <w:pPr>
        <w:rPr>
          <w:rFonts w:ascii="Verdana" w:hAnsi="Verdana" w:cs="Arial"/>
          <w:color w:val="0000FF"/>
        </w:rPr>
      </w:pPr>
      <w:r>
        <w:rPr>
          <w:rFonts w:ascii="Verdana" w:hAnsi="Verdana" w:cs="Arial"/>
          <w:color w:val="0000FF"/>
        </w:rPr>
        <w:br w:type="page"/>
      </w:r>
    </w:p>
    <w:p w:rsidR="00326D41" w:rsidRDefault="00326D41" w:rsidP="00F517D9">
      <w:pPr>
        <w:ind w:left="290" w:firstLine="708"/>
        <w:rPr>
          <w:rFonts w:ascii="Verdana" w:hAnsi="Verdana"/>
          <w:b/>
          <w:color w:val="000000" w:themeColor="text1"/>
          <w:u w:val="single"/>
        </w:rPr>
      </w:pPr>
      <w:r w:rsidRPr="00326D41">
        <w:rPr>
          <w:rFonts w:ascii="Verdana" w:hAnsi="Verdana"/>
          <w:b/>
          <w:color w:val="000000" w:themeColor="text1"/>
          <w:u w:val="single"/>
        </w:rPr>
        <w:lastRenderedPageBreak/>
        <w:t>CUS13 Buscar Orden de compra</w:t>
      </w:r>
    </w:p>
    <w:p w:rsidR="00F517D9" w:rsidRPr="00E34140" w:rsidRDefault="00F517D9" w:rsidP="00326D41">
      <w:pPr>
        <w:pStyle w:val="Textoindependiente"/>
        <w:numPr>
          <w:ilvl w:val="0"/>
          <w:numId w:val="21"/>
        </w:numPr>
        <w:spacing w:line="360" w:lineRule="auto"/>
        <w:rPr>
          <w:rFonts w:ascii="Verdana" w:hAnsi="Verdana" w:cs="Arial"/>
          <w:b/>
          <w:bCs/>
          <w:sz w:val="20"/>
        </w:rPr>
      </w:pPr>
      <w:r w:rsidRPr="00E34140">
        <w:rPr>
          <w:rFonts w:ascii="Verdana" w:hAnsi="Verdana" w:cs="Arial"/>
          <w:b/>
          <w:bCs/>
          <w:sz w:val="20"/>
        </w:rPr>
        <w:t>Actores</w:t>
      </w:r>
    </w:p>
    <w:p w:rsidR="00F517D9" w:rsidRPr="00E34140" w:rsidRDefault="00F517D9" w:rsidP="00F517D9">
      <w:pPr>
        <w:pStyle w:val="Sangra2detindependiente"/>
        <w:spacing w:line="360" w:lineRule="auto"/>
        <w:ind w:left="826" w:firstLine="708"/>
        <w:rPr>
          <w:rFonts w:ascii="Verdana" w:hAnsi="Verdana" w:cs="Arial"/>
          <w:color w:val="0000FF"/>
        </w:rPr>
      </w:pPr>
      <w:r w:rsidRPr="00E34140">
        <w:rPr>
          <w:rFonts w:ascii="Verdana" w:hAnsi="Verdana" w:cs="Arial"/>
          <w:color w:val="0000FF"/>
        </w:rPr>
        <w:t>Indicar la lista de actores</w:t>
      </w:r>
    </w:p>
    <w:p w:rsidR="00F517D9" w:rsidRPr="00E34140" w:rsidRDefault="00F517D9" w:rsidP="00326D41">
      <w:pPr>
        <w:pStyle w:val="Textoindependiente"/>
        <w:numPr>
          <w:ilvl w:val="0"/>
          <w:numId w:val="21"/>
        </w:numPr>
        <w:spacing w:line="360" w:lineRule="auto"/>
        <w:rPr>
          <w:rFonts w:ascii="Verdana" w:hAnsi="Verdana" w:cs="Arial"/>
          <w:b/>
          <w:bCs/>
          <w:sz w:val="20"/>
        </w:rPr>
      </w:pPr>
      <w:r w:rsidRPr="00E34140">
        <w:rPr>
          <w:rFonts w:ascii="Verdana" w:hAnsi="Verdana" w:cs="Arial"/>
          <w:b/>
          <w:bCs/>
          <w:sz w:val="20"/>
        </w:rPr>
        <w:t>Propósito</w:t>
      </w:r>
    </w:p>
    <w:p w:rsidR="00F517D9" w:rsidRPr="00E34140" w:rsidRDefault="00F517D9" w:rsidP="00F517D9">
      <w:pPr>
        <w:pStyle w:val="Sangra2detindependiente"/>
        <w:spacing w:line="360" w:lineRule="auto"/>
        <w:ind w:left="826" w:firstLine="708"/>
        <w:rPr>
          <w:rFonts w:ascii="Verdana" w:hAnsi="Verdana" w:cs="Arial"/>
          <w:color w:val="0000FF"/>
        </w:rPr>
      </w:pPr>
      <w:r w:rsidRPr="00E34140">
        <w:rPr>
          <w:rFonts w:ascii="Verdana" w:hAnsi="Verdana" w:cs="Arial"/>
          <w:color w:val="0000FF"/>
        </w:rPr>
        <w:t>Indicar el propósito</w:t>
      </w:r>
    </w:p>
    <w:p w:rsidR="00F517D9" w:rsidRPr="00E34140" w:rsidRDefault="00F517D9" w:rsidP="00326D41">
      <w:pPr>
        <w:pStyle w:val="Textoindependiente"/>
        <w:numPr>
          <w:ilvl w:val="0"/>
          <w:numId w:val="21"/>
        </w:numPr>
        <w:spacing w:line="360" w:lineRule="auto"/>
        <w:rPr>
          <w:rFonts w:ascii="Verdana" w:hAnsi="Verdana" w:cs="Arial"/>
          <w:b/>
          <w:bCs/>
          <w:sz w:val="20"/>
        </w:rPr>
      </w:pPr>
      <w:r w:rsidRPr="00E34140">
        <w:rPr>
          <w:rFonts w:ascii="Verdana" w:hAnsi="Verdana" w:cs="Arial"/>
          <w:b/>
          <w:bCs/>
          <w:sz w:val="20"/>
        </w:rPr>
        <w:t>Breve Descripción</w:t>
      </w:r>
    </w:p>
    <w:p w:rsidR="0040432C" w:rsidRPr="00E34140" w:rsidRDefault="0040432C" w:rsidP="0040432C">
      <w:pPr>
        <w:pStyle w:val="Sangra2detindependiente"/>
        <w:spacing w:line="360" w:lineRule="auto"/>
        <w:ind w:left="826" w:firstLine="708"/>
        <w:rPr>
          <w:rFonts w:ascii="Verdana" w:hAnsi="Verdana"/>
          <w:color w:val="0000FF"/>
        </w:rPr>
      </w:pPr>
      <w:r w:rsidRPr="00E34140">
        <w:rPr>
          <w:rFonts w:ascii="Verdana" w:hAnsi="Verdana"/>
          <w:color w:val="0000FF"/>
        </w:rPr>
        <w:t>Reu</w:t>
      </w:r>
      <w:r>
        <w:rPr>
          <w:rFonts w:ascii="Verdana" w:hAnsi="Verdana"/>
          <w:color w:val="0000FF"/>
        </w:rPr>
        <w:t>tilizar el resumen del punto 3.9</w:t>
      </w:r>
    </w:p>
    <w:p w:rsidR="00F517D9" w:rsidRPr="00E34140" w:rsidRDefault="00F517D9" w:rsidP="00326D41">
      <w:pPr>
        <w:pStyle w:val="Textoindependiente"/>
        <w:numPr>
          <w:ilvl w:val="0"/>
          <w:numId w:val="21"/>
        </w:numPr>
        <w:spacing w:line="360" w:lineRule="auto"/>
        <w:rPr>
          <w:rFonts w:ascii="Verdana" w:hAnsi="Verdana" w:cs="Arial"/>
          <w:b/>
          <w:bCs/>
          <w:sz w:val="20"/>
        </w:rPr>
      </w:pPr>
      <w:r w:rsidRPr="00E34140">
        <w:rPr>
          <w:rFonts w:ascii="Verdana" w:hAnsi="Verdana" w:cs="Arial"/>
          <w:b/>
          <w:bCs/>
          <w:sz w:val="20"/>
        </w:rPr>
        <w:t>Flujo Básico de Eventos</w:t>
      </w:r>
    </w:p>
    <w:p w:rsidR="00F517D9" w:rsidRPr="00E34140" w:rsidRDefault="00F517D9" w:rsidP="00F517D9">
      <w:pPr>
        <w:pStyle w:val="Sangra2detindependiente"/>
        <w:spacing w:line="360" w:lineRule="auto"/>
        <w:ind w:left="708" w:firstLine="708"/>
        <w:rPr>
          <w:rFonts w:ascii="Verdana" w:hAnsi="Verdana" w:cs="Arial"/>
          <w:color w:val="0000FF"/>
        </w:rPr>
      </w:pPr>
      <w:r w:rsidRPr="00E34140">
        <w:rPr>
          <w:rFonts w:ascii="Verdana" w:hAnsi="Verdana" w:cs="Arial"/>
          <w:color w:val="0000FF"/>
        </w:rPr>
        <w:t>Indicar el flujo básico de eventos</w:t>
      </w:r>
    </w:p>
    <w:p w:rsidR="00F517D9" w:rsidRPr="00E34140" w:rsidRDefault="00F517D9" w:rsidP="00F517D9">
      <w:pPr>
        <w:pStyle w:val="Sangra2detindependiente"/>
        <w:spacing w:line="360" w:lineRule="auto"/>
        <w:ind w:left="708" w:firstLine="708"/>
        <w:rPr>
          <w:rFonts w:ascii="Verdana" w:hAnsi="Verdana" w:cs="Arial"/>
          <w:color w:val="0000FF"/>
        </w:rPr>
      </w:pPr>
      <w:r w:rsidRPr="00E34140">
        <w:rPr>
          <w:rFonts w:ascii="Verdana" w:hAnsi="Verdana" w:cs="Arial"/>
          <w:color w:val="0000FF"/>
        </w:rPr>
        <w:t xml:space="preserve">Es posible hacer referencia a las reglas de negocio. </w:t>
      </w:r>
    </w:p>
    <w:p w:rsidR="00F517D9" w:rsidRPr="00E34140" w:rsidRDefault="00F517D9" w:rsidP="00326D41">
      <w:pPr>
        <w:pStyle w:val="Textoindependiente"/>
        <w:numPr>
          <w:ilvl w:val="0"/>
          <w:numId w:val="21"/>
        </w:numPr>
        <w:spacing w:line="360" w:lineRule="auto"/>
        <w:rPr>
          <w:rFonts w:ascii="Verdana" w:hAnsi="Verdana" w:cs="Arial"/>
          <w:b/>
          <w:bCs/>
          <w:sz w:val="20"/>
        </w:rPr>
      </w:pPr>
      <w:r w:rsidRPr="00E34140">
        <w:rPr>
          <w:rFonts w:ascii="Verdana" w:hAnsi="Verdana" w:cs="Arial"/>
          <w:b/>
          <w:bCs/>
          <w:sz w:val="20"/>
        </w:rPr>
        <w:t>Sub Flujos</w:t>
      </w:r>
    </w:p>
    <w:p w:rsidR="00F517D9" w:rsidRPr="00E34140" w:rsidRDefault="00F517D9" w:rsidP="00F517D9">
      <w:pPr>
        <w:tabs>
          <w:tab w:val="num" w:pos="1080"/>
        </w:tabs>
        <w:spacing w:line="360" w:lineRule="auto"/>
        <w:ind w:left="1531"/>
        <w:rPr>
          <w:rFonts w:ascii="Verdana" w:hAnsi="Verdana" w:cs="Arial"/>
          <w:b/>
          <w:bCs/>
          <w:color w:val="0000FF"/>
        </w:rPr>
      </w:pPr>
      <w:r w:rsidRPr="00E34140">
        <w:rPr>
          <w:rFonts w:ascii="Verdana" w:hAnsi="Verdana" w:cs="Arial"/>
          <w:color w:val="0000FF"/>
        </w:rPr>
        <w:t>Indicar los subflujos del flujo básico.</w:t>
      </w:r>
    </w:p>
    <w:p w:rsidR="00F517D9" w:rsidRPr="00E34140" w:rsidRDefault="00F517D9" w:rsidP="00326D41">
      <w:pPr>
        <w:pStyle w:val="Textoindependiente"/>
        <w:numPr>
          <w:ilvl w:val="0"/>
          <w:numId w:val="21"/>
        </w:numPr>
        <w:spacing w:line="360" w:lineRule="auto"/>
        <w:rPr>
          <w:rFonts w:ascii="Verdana" w:hAnsi="Verdana" w:cs="Arial"/>
          <w:b/>
          <w:bCs/>
          <w:sz w:val="20"/>
        </w:rPr>
      </w:pPr>
      <w:r w:rsidRPr="00E34140">
        <w:rPr>
          <w:rFonts w:ascii="Verdana" w:hAnsi="Verdana" w:cs="Arial"/>
          <w:b/>
          <w:bCs/>
          <w:sz w:val="20"/>
        </w:rPr>
        <w:t>Flujos Alternos</w:t>
      </w:r>
    </w:p>
    <w:p w:rsidR="00F517D9" w:rsidRPr="00E34140" w:rsidRDefault="00F517D9" w:rsidP="00F517D9">
      <w:pPr>
        <w:pStyle w:val="Textoindependiente"/>
        <w:spacing w:line="360" w:lineRule="auto"/>
        <w:ind w:left="1418"/>
        <w:rPr>
          <w:rFonts w:ascii="Verdana" w:hAnsi="Verdana" w:cs="Arial"/>
          <w:b/>
          <w:bCs/>
          <w:sz w:val="20"/>
        </w:rPr>
      </w:pPr>
      <w:r w:rsidRPr="00E34140">
        <w:rPr>
          <w:rFonts w:ascii="Verdana" w:hAnsi="Verdana" w:cs="Arial"/>
          <w:b/>
          <w:bCs/>
          <w:sz w:val="20"/>
        </w:rPr>
        <w:t>6.1.  Nombre del flujo alterno</w:t>
      </w:r>
    </w:p>
    <w:p w:rsidR="00F517D9" w:rsidRPr="00E34140" w:rsidRDefault="00F517D9" w:rsidP="00326D41">
      <w:pPr>
        <w:numPr>
          <w:ilvl w:val="0"/>
          <w:numId w:val="5"/>
        </w:numPr>
        <w:tabs>
          <w:tab w:val="num" w:pos="2310"/>
        </w:tabs>
        <w:spacing w:line="360" w:lineRule="auto"/>
        <w:ind w:left="2310"/>
        <w:jc w:val="both"/>
        <w:rPr>
          <w:rFonts w:ascii="Verdana" w:hAnsi="Verdana" w:cs="Arial"/>
          <w:color w:val="0000FF"/>
          <w:lang w:val="es-ES_tradnl"/>
        </w:rPr>
      </w:pPr>
      <w:r w:rsidRPr="00E34140">
        <w:rPr>
          <w:rFonts w:ascii="Verdana" w:hAnsi="Verdana" w:cs="Arial"/>
          <w:color w:val="0000FF"/>
        </w:rPr>
        <w:t>Detalle del Flujo alterno</w:t>
      </w:r>
    </w:p>
    <w:p w:rsidR="00F517D9" w:rsidRPr="00E34140" w:rsidRDefault="00F517D9" w:rsidP="00F517D9">
      <w:pPr>
        <w:tabs>
          <w:tab w:val="num" w:pos="2310"/>
        </w:tabs>
        <w:spacing w:line="360" w:lineRule="auto"/>
        <w:ind w:left="870"/>
        <w:jc w:val="both"/>
        <w:rPr>
          <w:rFonts w:ascii="Verdana" w:hAnsi="Verdana" w:cs="Arial"/>
          <w:color w:val="0000FF"/>
          <w:lang w:val="es-ES_tradnl"/>
        </w:rPr>
      </w:pPr>
      <w:r w:rsidRPr="00E34140">
        <w:rPr>
          <w:rFonts w:ascii="Verdana" w:hAnsi="Verdana" w:cs="Arial"/>
          <w:color w:val="0000FF"/>
        </w:rPr>
        <w:tab/>
        <w:t>Se pueden incluir reglas de negocio.</w:t>
      </w:r>
    </w:p>
    <w:p w:rsidR="00F517D9" w:rsidRPr="00E34140" w:rsidRDefault="00F517D9" w:rsidP="00326D41">
      <w:pPr>
        <w:pStyle w:val="Textoindependiente"/>
        <w:numPr>
          <w:ilvl w:val="0"/>
          <w:numId w:val="21"/>
        </w:numPr>
        <w:spacing w:line="360" w:lineRule="auto"/>
        <w:rPr>
          <w:rFonts w:ascii="Verdana" w:hAnsi="Verdana" w:cs="Arial"/>
          <w:b/>
          <w:bCs/>
          <w:sz w:val="20"/>
        </w:rPr>
      </w:pPr>
      <w:r w:rsidRPr="00E34140">
        <w:rPr>
          <w:rFonts w:ascii="Verdana" w:hAnsi="Verdana" w:cs="Arial"/>
          <w:b/>
          <w:bCs/>
          <w:sz w:val="20"/>
        </w:rPr>
        <w:t>Precondiciones</w:t>
      </w:r>
    </w:p>
    <w:p w:rsidR="00F517D9" w:rsidRPr="00E34140" w:rsidRDefault="00F517D9" w:rsidP="00F517D9">
      <w:pPr>
        <w:spacing w:after="120" w:line="360" w:lineRule="auto"/>
        <w:ind w:left="708" w:firstLine="708"/>
        <w:jc w:val="both"/>
        <w:rPr>
          <w:rFonts w:ascii="Verdana" w:hAnsi="Verdana" w:cs="Arial"/>
          <w:color w:val="0000FF"/>
        </w:rPr>
      </w:pPr>
      <w:r w:rsidRPr="00E34140">
        <w:rPr>
          <w:rFonts w:ascii="Verdana" w:hAnsi="Verdana" w:cs="Arial"/>
          <w:color w:val="0000FF"/>
        </w:rPr>
        <w:t>Descripción de la precondición</w:t>
      </w:r>
    </w:p>
    <w:p w:rsidR="00F517D9" w:rsidRPr="00E34140" w:rsidRDefault="00F517D9" w:rsidP="00326D41">
      <w:pPr>
        <w:pStyle w:val="Textoindependiente"/>
        <w:numPr>
          <w:ilvl w:val="0"/>
          <w:numId w:val="21"/>
        </w:numPr>
        <w:spacing w:line="360" w:lineRule="auto"/>
        <w:rPr>
          <w:rFonts w:ascii="Verdana" w:hAnsi="Verdana" w:cs="Arial"/>
          <w:b/>
          <w:bCs/>
          <w:sz w:val="20"/>
        </w:rPr>
      </w:pPr>
      <w:r w:rsidRPr="00E34140">
        <w:rPr>
          <w:rFonts w:ascii="Verdana" w:hAnsi="Verdana" w:cs="Arial"/>
          <w:b/>
          <w:bCs/>
          <w:sz w:val="20"/>
        </w:rPr>
        <w:t>Pos condiciones</w:t>
      </w:r>
    </w:p>
    <w:p w:rsidR="00F517D9" w:rsidRPr="00E34140" w:rsidRDefault="00F517D9" w:rsidP="00F517D9">
      <w:pPr>
        <w:spacing w:after="120" w:line="360" w:lineRule="auto"/>
        <w:ind w:left="1980" w:hanging="562"/>
        <w:jc w:val="both"/>
        <w:rPr>
          <w:rFonts w:ascii="Verdana" w:hAnsi="Verdana" w:cs="Arial"/>
          <w:color w:val="0000FF"/>
        </w:rPr>
      </w:pPr>
      <w:r w:rsidRPr="00E34140">
        <w:rPr>
          <w:rFonts w:ascii="Verdana" w:hAnsi="Verdana" w:cs="Arial"/>
          <w:color w:val="0000FF"/>
        </w:rPr>
        <w:t>Descripción de lapos condición</w:t>
      </w:r>
    </w:p>
    <w:p w:rsidR="00F517D9" w:rsidRPr="00E34140" w:rsidRDefault="00F517D9" w:rsidP="00326D41">
      <w:pPr>
        <w:pStyle w:val="Textoindependiente"/>
        <w:numPr>
          <w:ilvl w:val="0"/>
          <w:numId w:val="21"/>
        </w:numPr>
        <w:spacing w:line="360" w:lineRule="auto"/>
        <w:rPr>
          <w:rFonts w:ascii="Verdana" w:hAnsi="Verdana" w:cs="Arial"/>
          <w:b/>
          <w:bCs/>
          <w:sz w:val="20"/>
        </w:rPr>
      </w:pPr>
      <w:r w:rsidRPr="00E34140">
        <w:rPr>
          <w:rFonts w:ascii="Verdana" w:hAnsi="Verdana" w:cs="Arial"/>
          <w:b/>
          <w:bCs/>
          <w:sz w:val="20"/>
        </w:rPr>
        <w:t>Puntos de Extensión</w:t>
      </w:r>
    </w:p>
    <w:p w:rsidR="00F517D9" w:rsidRPr="00E34140" w:rsidRDefault="00F517D9" w:rsidP="00F517D9">
      <w:pPr>
        <w:pStyle w:val="Sangra2detindependiente"/>
        <w:spacing w:line="360" w:lineRule="auto"/>
        <w:ind w:left="826" w:firstLine="708"/>
        <w:rPr>
          <w:rFonts w:ascii="Verdana" w:hAnsi="Verdana" w:cs="Arial"/>
          <w:color w:val="0000FF"/>
        </w:rPr>
      </w:pPr>
      <w:r w:rsidRPr="00E34140">
        <w:rPr>
          <w:rFonts w:ascii="Verdana" w:hAnsi="Verdana" w:cs="Arial"/>
          <w:color w:val="0000FF"/>
        </w:rPr>
        <w:t>Indicar si existen puntos de extensión.</w:t>
      </w:r>
    </w:p>
    <w:p w:rsidR="00F517D9" w:rsidRPr="00397D2D" w:rsidRDefault="00F517D9" w:rsidP="00326D41">
      <w:pPr>
        <w:pStyle w:val="Textoindependiente"/>
        <w:numPr>
          <w:ilvl w:val="0"/>
          <w:numId w:val="21"/>
        </w:numPr>
        <w:spacing w:line="360" w:lineRule="auto"/>
        <w:rPr>
          <w:rFonts w:ascii="Verdana" w:hAnsi="Verdana" w:cs="Arial"/>
          <w:b/>
          <w:bCs/>
          <w:sz w:val="20"/>
          <w:highlight w:val="yellow"/>
        </w:rPr>
      </w:pPr>
      <w:r w:rsidRPr="00397D2D">
        <w:rPr>
          <w:rFonts w:ascii="Verdana" w:hAnsi="Verdana" w:cs="Arial"/>
          <w:b/>
          <w:bCs/>
          <w:sz w:val="20"/>
          <w:highlight w:val="yellow"/>
        </w:rPr>
        <w:t>Requisitos Funcionales asociados</w:t>
      </w:r>
    </w:p>
    <w:p w:rsidR="00F517D9" w:rsidRPr="00397D2D" w:rsidRDefault="00F517D9" w:rsidP="00F517D9">
      <w:pPr>
        <w:pStyle w:val="Sangra2detindependiente"/>
        <w:spacing w:line="360" w:lineRule="auto"/>
        <w:ind w:left="826" w:firstLine="708"/>
        <w:rPr>
          <w:rFonts w:ascii="Verdana" w:hAnsi="Verdana" w:cs="Arial"/>
          <w:color w:val="0000FF"/>
        </w:rPr>
      </w:pPr>
      <w:r w:rsidRPr="00650545">
        <w:rPr>
          <w:rFonts w:ascii="Verdana" w:hAnsi="Verdana" w:cs="Arial"/>
          <w:i/>
        </w:rPr>
        <w:t>RF-00</w:t>
      </w:r>
      <w:r>
        <w:rPr>
          <w:rFonts w:ascii="Verdana" w:hAnsi="Verdana" w:cs="Arial"/>
          <w:i/>
        </w:rPr>
        <w:t>2</w:t>
      </w:r>
    </w:p>
    <w:p w:rsidR="00F517D9" w:rsidRPr="00E34140" w:rsidRDefault="00F517D9" w:rsidP="00326D41">
      <w:pPr>
        <w:pStyle w:val="Textoindependiente"/>
        <w:numPr>
          <w:ilvl w:val="0"/>
          <w:numId w:val="21"/>
        </w:numPr>
        <w:spacing w:line="360" w:lineRule="auto"/>
        <w:rPr>
          <w:rFonts w:ascii="Verdana" w:hAnsi="Verdana" w:cs="Arial"/>
          <w:b/>
          <w:bCs/>
          <w:sz w:val="20"/>
        </w:rPr>
      </w:pPr>
      <w:r w:rsidRPr="00E34140">
        <w:rPr>
          <w:rFonts w:ascii="Verdana" w:hAnsi="Verdana" w:cs="Arial"/>
          <w:b/>
          <w:bCs/>
          <w:sz w:val="20"/>
        </w:rPr>
        <w:t>Requerimientos Especiales</w:t>
      </w:r>
    </w:p>
    <w:p w:rsidR="00F517D9" w:rsidRPr="00E34140" w:rsidRDefault="00F517D9" w:rsidP="00F517D9">
      <w:pPr>
        <w:pStyle w:val="Sangra2detindependiente"/>
        <w:spacing w:line="360" w:lineRule="auto"/>
        <w:ind w:left="826" w:firstLine="708"/>
        <w:rPr>
          <w:rFonts w:ascii="Verdana" w:hAnsi="Verdana" w:cs="Arial"/>
          <w:color w:val="0000FF"/>
        </w:rPr>
      </w:pPr>
      <w:r w:rsidRPr="00E34140">
        <w:rPr>
          <w:rFonts w:ascii="Verdana" w:hAnsi="Verdana" w:cs="Arial"/>
          <w:color w:val="0000FF"/>
        </w:rPr>
        <w:t>Indicar si existen requerimientos especiales.</w:t>
      </w:r>
    </w:p>
    <w:p w:rsidR="00F517D9" w:rsidRPr="00E34140" w:rsidRDefault="00F517D9" w:rsidP="00326D41">
      <w:pPr>
        <w:pStyle w:val="Textoindependiente"/>
        <w:numPr>
          <w:ilvl w:val="0"/>
          <w:numId w:val="21"/>
        </w:numPr>
        <w:spacing w:line="360" w:lineRule="auto"/>
        <w:rPr>
          <w:rFonts w:ascii="Verdana" w:hAnsi="Verdana" w:cs="Arial"/>
          <w:b/>
          <w:bCs/>
          <w:sz w:val="20"/>
        </w:rPr>
      </w:pPr>
      <w:r w:rsidRPr="00E34140">
        <w:rPr>
          <w:rFonts w:ascii="Verdana" w:hAnsi="Verdana" w:cs="Arial"/>
          <w:b/>
          <w:bCs/>
          <w:sz w:val="20"/>
        </w:rPr>
        <w:t>Prototipos</w:t>
      </w:r>
    </w:p>
    <w:p w:rsidR="00F517D9" w:rsidRDefault="00F517D9" w:rsidP="00F517D9">
      <w:pPr>
        <w:spacing w:after="120" w:line="360" w:lineRule="auto"/>
        <w:ind w:left="1416"/>
        <w:jc w:val="both"/>
        <w:rPr>
          <w:rFonts w:ascii="Verdana" w:hAnsi="Verdana" w:cs="Arial"/>
          <w:color w:val="0000FF"/>
        </w:rPr>
      </w:pPr>
      <w:r w:rsidRPr="00E34140">
        <w:rPr>
          <w:rFonts w:ascii="Verdana" w:hAnsi="Verdana" w:cs="Arial"/>
          <w:color w:val="0000FF"/>
        </w:rPr>
        <w:t>Incluir los prototipos asociados al caso de uso.</w:t>
      </w:r>
    </w:p>
    <w:p w:rsidR="008425B8" w:rsidRDefault="008425B8" w:rsidP="00047573">
      <w:pPr>
        <w:spacing w:after="120" w:line="360" w:lineRule="auto"/>
        <w:ind w:left="1416"/>
        <w:jc w:val="both"/>
        <w:rPr>
          <w:rFonts w:ascii="Verdana" w:hAnsi="Verdana" w:cs="Arial"/>
          <w:color w:val="0000FF"/>
        </w:rPr>
      </w:pPr>
    </w:p>
    <w:p w:rsidR="008425B8" w:rsidRDefault="008425B8" w:rsidP="00047573">
      <w:pPr>
        <w:spacing w:after="120" w:line="360" w:lineRule="auto"/>
        <w:ind w:left="1416"/>
        <w:jc w:val="both"/>
        <w:rPr>
          <w:rFonts w:ascii="Verdana" w:hAnsi="Verdana" w:cs="Arial"/>
          <w:color w:val="0000FF"/>
        </w:rPr>
      </w:pPr>
    </w:p>
    <w:p w:rsidR="008425B8" w:rsidRDefault="008425B8" w:rsidP="00047573">
      <w:pPr>
        <w:spacing w:after="120" w:line="360" w:lineRule="auto"/>
        <w:ind w:left="1416"/>
        <w:jc w:val="both"/>
        <w:rPr>
          <w:rFonts w:ascii="Verdana" w:hAnsi="Verdana" w:cs="Arial"/>
          <w:color w:val="0000FF"/>
        </w:rPr>
      </w:pPr>
    </w:p>
    <w:p w:rsidR="008425B8" w:rsidRDefault="008425B8" w:rsidP="00047573">
      <w:pPr>
        <w:spacing w:after="120" w:line="360" w:lineRule="auto"/>
        <w:ind w:left="1416"/>
        <w:jc w:val="both"/>
        <w:rPr>
          <w:rFonts w:ascii="Verdana" w:hAnsi="Verdana" w:cs="Arial"/>
          <w:color w:val="0000FF"/>
        </w:rPr>
      </w:pPr>
    </w:p>
    <w:p w:rsidR="00326D41" w:rsidRPr="00E34140" w:rsidRDefault="00326D41" w:rsidP="00047573">
      <w:pPr>
        <w:spacing w:after="120" w:line="360" w:lineRule="auto"/>
        <w:ind w:left="1416"/>
        <w:jc w:val="both"/>
        <w:rPr>
          <w:rFonts w:ascii="Verdana" w:hAnsi="Verdana" w:cs="Arial"/>
          <w:color w:val="0000FF"/>
        </w:rPr>
      </w:pPr>
    </w:p>
    <w:p w:rsidR="00047573" w:rsidRPr="0014206A" w:rsidRDefault="00047573" w:rsidP="00326D41">
      <w:pPr>
        <w:pStyle w:val="Ttulo1"/>
        <w:numPr>
          <w:ilvl w:val="0"/>
          <w:numId w:val="4"/>
        </w:numPr>
        <w:ind w:left="567" w:hanging="567"/>
        <w:rPr>
          <w:rFonts w:ascii="Verdana" w:hAnsi="Verdana"/>
          <w:sz w:val="22"/>
          <w:szCs w:val="22"/>
          <w:lang w:val="es-PE"/>
        </w:rPr>
      </w:pPr>
      <w:bookmarkStart w:id="16" w:name="_Toc423878348"/>
      <w:r w:rsidRPr="0014206A">
        <w:rPr>
          <w:rFonts w:ascii="Verdana" w:hAnsi="Verdana"/>
          <w:sz w:val="22"/>
          <w:szCs w:val="22"/>
          <w:lang w:val="es-PE"/>
        </w:rPr>
        <w:lastRenderedPageBreak/>
        <w:t>Flujo General de Navegación</w:t>
      </w:r>
      <w:bookmarkEnd w:id="16"/>
    </w:p>
    <w:p w:rsidR="00047573" w:rsidRPr="00E34140" w:rsidRDefault="00047573" w:rsidP="00047573">
      <w:pPr>
        <w:pStyle w:val="Textoindependiente"/>
        <w:tabs>
          <w:tab w:val="left" w:pos="90"/>
        </w:tabs>
        <w:ind w:left="567"/>
        <w:jc w:val="both"/>
        <w:rPr>
          <w:rFonts w:ascii="Verdana" w:hAnsi="Verdana" w:cs="Arial"/>
          <w:i/>
          <w:color w:val="0000FF"/>
          <w:sz w:val="20"/>
        </w:rPr>
      </w:pPr>
      <w:r w:rsidRPr="00E34140">
        <w:rPr>
          <w:rFonts w:ascii="Verdana" w:hAnsi="Verdana" w:cs="Arial"/>
          <w:i/>
          <w:color w:val="0000FF"/>
          <w:sz w:val="20"/>
        </w:rPr>
        <w:t>[Incluir un árbol de navegación que permita entender el flujo que se seguirá en la navegación por el aplicativo. El siguiente ejemplo muestra un árbol de navegación:Aplicación/módulo/opción/subopción]</w:t>
      </w:r>
    </w:p>
    <w:p w:rsidR="00047573" w:rsidRDefault="00047573" w:rsidP="00047573">
      <w:pPr>
        <w:pStyle w:val="Textoindependiente"/>
        <w:tabs>
          <w:tab w:val="left" w:pos="90"/>
        </w:tabs>
        <w:ind w:left="708"/>
        <w:jc w:val="both"/>
        <w:rPr>
          <w:rFonts w:ascii="Verdana" w:hAnsi="Verdana"/>
          <w:color w:val="FF0000"/>
          <w:sz w:val="20"/>
          <w:lang w:val="es-ES_tradnl"/>
        </w:rPr>
      </w:pPr>
    </w:p>
    <w:p w:rsidR="00F444B2" w:rsidRPr="00F444B2" w:rsidRDefault="00F444B2" w:rsidP="00047573">
      <w:pPr>
        <w:pStyle w:val="Textoindependiente"/>
        <w:tabs>
          <w:tab w:val="left" w:pos="90"/>
        </w:tabs>
        <w:ind w:left="708"/>
        <w:jc w:val="both"/>
        <w:rPr>
          <w:rFonts w:ascii="Verdana" w:hAnsi="Verdana"/>
          <w:color w:val="FF0000"/>
          <w:sz w:val="20"/>
        </w:rPr>
      </w:pPr>
    </w:p>
    <w:p w:rsidR="00047573" w:rsidRDefault="0076694E" w:rsidP="00047573">
      <w:pPr>
        <w:pStyle w:val="Textoindependiente"/>
        <w:tabs>
          <w:tab w:val="left" w:pos="90"/>
        </w:tabs>
        <w:jc w:val="both"/>
        <w:rPr>
          <w:rFonts w:ascii="Verdana" w:hAnsi="Verdana"/>
          <w:sz w:val="20"/>
          <w:lang w:val="es-ES_tradnl"/>
        </w:rPr>
      </w:pPr>
      <w:r>
        <w:rPr>
          <w:noProof/>
          <w:lang w:val="es-PE" w:eastAsia="es-PE"/>
        </w:rPr>
        <mc:AlternateContent>
          <mc:Choice Requires="wps">
            <w:drawing>
              <wp:anchor distT="0" distB="0" distL="114300" distR="114300" simplePos="0" relativeHeight="251659264" behindDoc="0" locked="0" layoutInCell="1" allowOverlap="1">
                <wp:simplePos x="0" y="0"/>
                <wp:positionH relativeFrom="column">
                  <wp:posOffset>2871470</wp:posOffset>
                </wp:positionH>
                <wp:positionV relativeFrom="paragraph">
                  <wp:posOffset>4629150</wp:posOffset>
                </wp:positionV>
                <wp:extent cx="1449070" cy="387985"/>
                <wp:effectExtent l="0" t="0" r="17780" b="12065"/>
                <wp:wrapNone/>
                <wp:docPr id="121" name="Freeform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49070" cy="387985"/>
                        </a:xfrm>
                        <a:custGeom>
                          <a:avLst/>
                          <a:gdLst>
                            <a:gd name="T0" fmla="*/ 272 w 1814"/>
                            <a:gd name="T1" fmla="*/ 544 h 544"/>
                            <a:gd name="T2" fmla="*/ 1542 w 1814"/>
                            <a:gd name="T3" fmla="*/ 544 h 544"/>
                            <a:gd name="T4" fmla="*/ 1814 w 1814"/>
                            <a:gd name="T5" fmla="*/ 272 h 544"/>
                            <a:gd name="T6" fmla="*/ 1814 w 1814"/>
                            <a:gd name="T7" fmla="*/ 272 h 544"/>
                            <a:gd name="T8" fmla="*/ 1542 w 1814"/>
                            <a:gd name="T9" fmla="*/ 0 h 544"/>
                            <a:gd name="T10" fmla="*/ 272 w 1814"/>
                            <a:gd name="T11" fmla="*/ 0 h 544"/>
                            <a:gd name="T12" fmla="*/ 0 w 1814"/>
                            <a:gd name="T13" fmla="*/ 272 h 544"/>
                            <a:gd name="T14" fmla="*/ 272 w 1814"/>
                            <a:gd name="T15" fmla="*/ 544 h 5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14" h="544">
                              <a:moveTo>
                                <a:pt x="272" y="544"/>
                              </a:moveTo>
                              <a:lnTo>
                                <a:pt x="1542" y="544"/>
                              </a:lnTo>
                              <a:cubicBezTo>
                                <a:pt x="1692" y="544"/>
                                <a:pt x="1814" y="423"/>
                                <a:pt x="1814" y="272"/>
                              </a:cubicBezTo>
                              <a:cubicBezTo>
                                <a:pt x="1814" y="272"/>
                                <a:pt x="1814" y="272"/>
                                <a:pt x="1814" y="272"/>
                              </a:cubicBezTo>
                              <a:cubicBezTo>
                                <a:pt x="1814" y="122"/>
                                <a:pt x="1692" y="0"/>
                                <a:pt x="1542" y="0"/>
                              </a:cubicBezTo>
                              <a:lnTo>
                                <a:pt x="272" y="0"/>
                              </a:lnTo>
                              <a:cubicBezTo>
                                <a:pt x="122" y="0"/>
                                <a:pt x="0" y="122"/>
                                <a:pt x="0" y="272"/>
                              </a:cubicBezTo>
                              <a:cubicBezTo>
                                <a:pt x="0" y="423"/>
                                <a:pt x="122" y="544"/>
                                <a:pt x="272" y="544"/>
                              </a:cubicBezTo>
                              <a:close/>
                            </a:path>
                          </a:pathLst>
                        </a:custGeom>
                        <a:solidFill>
                          <a:srgbClr val="E8EEF7"/>
                        </a:solidFill>
                        <a:ln w="0">
                          <a:solidFill>
                            <a:srgbClr val="000000"/>
                          </a:solidFill>
                          <a:round/>
                          <a:headEnd/>
                          <a:tailEnd/>
                        </a:ln>
                      </wps:spPr>
                      <wps:txbx>
                        <w:txbxContent>
                          <w:p w:rsidR="005E219E" w:rsidRDefault="005E219E" w:rsidP="0048535D">
                            <w:pPr>
                              <w:jc w:val="center"/>
                            </w:pPr>
                            <w:r w:rsidRPr="000611A2">
                              <w:rPr>
                                <w:rFonts w:ascii="Verdana" w:hAnsi="Verdana" w:cs="Arial"/>
                                <w:i/>
                                <w:iCs/>
                                <w:color w:val="000000" w:themeColor="text1"/>
                              </w:rPr>
                              <w:t>Registrar Pago de facturas</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id="Freeform 225" o:spid="_x0000_s1026" style="position:absolute;left:0;text-align:left;margin-left:226.1pt;margin-top:364.5pt;width:114.1pt;height:3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coordsize="181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" adj="-11796480,,5400" path="m272,544r1270,c1692,544,1814,423,1814,272v,,,,,c1814,122,1692,,1542,l272,c122,,,122,,272,,423,122,544,272,544xe" fillcolor="#e8eef7" strokeweight="0">
                <v:stroke joinstyle="round"/>
                <v:formulas/>
                <v:path arrowok="t" o:connecttype="custom" o:connectlocs="217281,387985;1231789,387985;1449070,193993;1449070,193993;1231789,0;217281,0;0,193993;217281,387985" o:connectangles="0,0,0,0,0,0,0,0" textboxrect="0,0,1814,544"/>
                <v:textbox>
                  <w:txbxContent>
                    <w:p w:rsidR="005E219E" w:rsidRDefault="005E219E" w:rsidP="0048535D">
                      <w:pPr>
                        <w:jc w:val="center"/>
                      </w:pPr>
                      <w:r w:rsidRPr="000611A2">
                        <w:rPr>
                          <w:rFonts w:ascii="Verdana" w:hAnsi="Verdana" w:cs="Arial"/>
                          <w:i/>
                          <w:iCs/>
                          <w:color w:val="000000" w:themeColor="text1"/>
                        </w:rPr>
                        <w:t>Registrar Pago de facturas</w:t>
                      </w:r>
                    </w:p>
                  </w:txbxContent>
                </v:textbox>
              </v:shape>
            </w:pict>
          </mc:Fallback>
        </mc:AlternateContent>
      </w:r>
      <w:r>
        <w:rPr>
          <w:rFonts w:ascii="Verdana" w:hAnsi="Verdana"/>
          <w:noProof/>
          <w:sz w:val="20"/>
          <w:lang w:val="es-PE" w:eastAsia="es-PE"/>
        </w:rPr>
        <mc:AlternateContent>
          <mc:Choice Requires="wpc">
            <w:drawing>
              <wp:inline distT="0" distB="0" distL="0" distR="0">
                <wp:extent cx="5106035" cy="4939665"/>
                <wp:effectExtent l="0" t="0" r="0" b="3810"/>
                <wp:docPr id="120" name="Lienzo 17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 name="AutoShape 5"/>
                        <wps:cNvSpPr>
                          <a:spLocks/>
                        </wps:cNvSpPr>
                        <wps:spPr bwMode="auto">
                          <a:xfrm>
                            <a:off x="2859420" y="4103854"/>
                            <a:ext cx="1449110" cy="381105"/>
                          </a:xfrm>
                          <a:custGeom>
                            <a:avLst/>
                            <a:gdLst>
                              <a:gd name="T0" fmla="*/ 217281 w 1814"/>
                              <a:gd name="T1" fmla="*/ 381101 h 544"/>
                              <a:gd name="T2" fmla="*/ 1231789 w 1814"/>
                              <a:gd name="T3" fmla="*/ 381101 h 544"/>
                              <a:gd name="T4" fmla="*/ 1449070 w 1814"/>
                              <a:gd name="T5" fmla="*/ 190551 h 544"/>
                              <a:gd name="T6" fmla="*/ 1449070 w 1814"/>
                              <a:gd name="T7" fmla="*/ 190551 h 544"/>
                              <a:gd name="T8" fmla="*/ 1231789 w 1814"/>
                              <a:gd name="T9" fmla="*/ 0 h 544"/>
                              <a:gd name="T10" fmla="*/ 217281 w 1814"/>
                              <a:gd name="T11" fmla="*/ 0 h 544"/>
                              <a:gd name="T12" fmla="*/ 0 w 1814"/>
                              <a:gd name="T13" fmla="*/ 190551 h 544"/>
                              <a:gd name="T14" fmla="*/ 217281 w 1814"/>
                              <a:gd name="T15" fmla="*/ 381101 h 544"/>
                              <a:gd name="T16" fmla="*/ 0 60000 65536"/>
                              <a:gd name="T17" fmla="*/ 0 60000 65536"/>
                              <a:gd name="T18" fmla="*/ 0 60000 65536"/>
                              <a:gd name="T19" fmla="*/ 0 60000 65536"/>
                              <a:gd name="T20" fmla="*/ 0 60000 65536"/>
                              <a:gd name="T21" fmla="*/ 0 60000 65536"/>
                              <a:gd name="T22" fmla="*/ 0 60000 65536"/>
                              <a:gd name="T23" fmla="*/ 0 60000 65536"/>
                              <a:gd name="T24" fmla="*/ 0 w 1814"/>
                              <a:gd name="T25" fmla="*/ 0 h 544"/>
                              <a:gd name="T26" fmla="*/ 1814 w 1814"/>
                              <a:gd name="T27" fmla="*/ 544 h 544"/>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1814" h="544">
                                <a:moveTo>
                                  <a:pt x="272" y="544"/>
                                </a:moveTo>
                                <a:lnTo>
                                  <a:pt x="1542" y="544"/>
                                </a:lnTo>
                                <a:cubicBezTo>
                                  <a:pt x="1692" y="544"/>
                                  <a:pt x="1814" y="423"/>
                                  <a:pt x="1814" y="272"/>
                                </a:cubicBezTo>
                                <a:cubicBezTo>
                                  <a:pt x="1814" y="272"/>
                                  <a:pt x="1814" y="272"/>
                                  <a:pt x="1814" y="272"/>
                                </a:cubicBezTo>
                                <a:cubicBezTo>
                                  <a:pt x="1814" y="122"/>
                                  <a:pt x="1692" y="0"/>
                                  <a:pt x="1542" y="0"/>
                                </a:cubicBezTo>
                                <a:lnTo>
                                  <a:pt x="272" y="0"/>
                                </a:lnTo>
                                <a:cubicBezTo>
                                  <a:pt x="122" y="0"/>
                                  <a:pt x="0" y="122"/>
                                  <a:pt x="0" y="272"/>
                                </a:cubicBezTo>
                                <a:cubicBezTo>
                                  <a:pt x="0" y="423"/>
                                  <a:pt x="122" y="544"/>
                                  <a:pt x="272" y="544"/>
                                </a:cubicBezTo>
                                <a:close/>
                              </a:path>
                            </a:pathLst>
                          </a:custGeom>
                          <a:solidFill>
                            <a:srgbClr val="E8EEF7"/>
                          </a:solidFill>
                          <a:ln w="0">
                            <a:solidFill>
                              <a:srgbClr val="000000"/>
                            </a:solidFill>
                            <a:round/>
                            <a:headEnd/>
                            <a:tailEnd/>
                          </a:ln>
                        </wps:spPr>
                        <wps:txbx>
                          <w:txbxContent>
                            <w:p w:rsidR="005E219E" w:rsidRPr="0048535D" w:rsidRDefault="005E219E" w:rsidP="0048535D">
                              <w:pPr>
                                <w:jc w:val="center"/>
                                <w:rPr>
                                  <w:lang w:val="es-PE"/>
                                </w:rPr>
                              </w:pPr>
                              <w:r w:rsidRPr="000611A2">
                                <w:rPr>
                                  <w:rFonts w:ascii="Verdana" w:hAnsi="Verdana" w:cs="Arial"/>
                                  <w:i/>
                                  <w:iCs/>
                                  <w:color w:val="000000" w:themeColor="text1"/>
                                </w:rPr>
                                <w:t>Registrar Insumos en Almacén</w:t>
                              </w:r>
                            </w:p>
                          </w:txbxContent>
                        </wps:txbx>
                        <wps:bodyPr rot="0" vert="horz" wrap="square" lIns="91440" tIns="45720" rIns="91440" bIns="45720" anchor="t" anchorCtr="0" upright="1">
                          <a:noAutofit/>
                        </wps:bodyPr>
                      </wps:wsp>
                      <wps:wsp>
                        <wps:cNvPr id="4" name="AutoShape 6"/>
                        <wps:cNvSpPr>
                          <a:spLocks/>
                        </wps:cNvSpPr>
                        <wps:spPr bwMode="auto">
                          <a:xfrm>
                            <a:off x="2868920" y="3684448"/>
                            <a:ext cx="1449110" cy="339104"/>
                          </a:xfrm>
                          <a:custGeom>
                            <a:avLst/>
                            <a:gdLst>
                              <a:gd name="T0" fmla="*/ 217281 w 1814"/>
                              <a:gd name="T1" fmla="*/ 339090 h 544"/>
                              <a:gd name="T2" fmla="*/ 1231789 w 1814"/>
                              <a:gd name="T3" fmla="*/ 339090 h 544"/>
                              <a:gd name="T4" fmla="*/ 1449070 w 1814"/>
                              <a:gd name="T5" fmla="*/ 169545 h 544"/>
                              <a:gd name="T6" fmla="*/ 1449070 w 1814"/>
                              <a:gd name="T7" fmla="*/ 169545 h 544"/>
                              <a:gd name="T8" fmla="*/ 1231789 w 1814"/>
                              <a:gd name="T9" fmla="*/ 0 h 544"/>
                              <a:gd name="T10" fmla="*/ 217281 w 1814"/>
                              <a:gd name="T11" fmla="*/ 0 h 544"/>
                              <a:gd name="T12" fmla="*/ 0 w 1814"/>
                              <a:gd name="T13" fmla="*/ 169545 h 544"/>
                              <a:gd name="T14" fmla="*/ 217281 w 1814"/>
                              <a:gd name="T15" fmla="*/ 339090 h 544"/>
                              <a:gd name="T16" fmla="*/ 0 60000 65536"/>
                              <a:gd name="T17" fmla="*/ 0 60000 65536"/>
                              <a:gd name="T18" fmla="*/ 0 60000 65536"/>
                              <a:gd name="T19" fmla="*/ 0 60000 65536"/>
                              <a:gd name="T20" fmla="*/ 0 60000 65536"/>
                              <a:gd name="T21" fmla="*/ 0 60000 65536"/>
                              <a:gd name="T22" fmla="*/ 0 60000 65536"/>
                              <a:gd name="T23" fmla="*/ 0 60000 65536"/>
                              <a:gd name="T24" fmla="*/ 0 w 1814"/>
                              <a:gd name="T25" fmla="*/ 0 h 544"/>
                              <a:gd name="T26" fmla="*/ 1814 w 1814"/>
                              <a:gd name="T27" fmla="*/ 544 h 544"/>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1814" h="544">
                                <a:moveTo>
                                  <a:pt x="272" y="544"/>
                                </a:moveTo>
                                <a:lnTo>
                                  <a:pt x="1542" y="544"/>
                                </a:lnTo>
                                <a:cubicBezTo>
                                  <a:pt x="1692" y="544"/>
                                  <a:pt x="1814" y="423"/>
                                  <a:pt x="1814" y="272"/>
                                </a:cubicBezTo>
                                <a:cubicBezTo>
                                  <a:pt x="1814" y="272"/>
                                  <a:pt x="1814" y="272"/>
                                  <a:pt x="1814" y="272"/>
                                </a:cubicBezTo>
                                <a:cubicBezTo>
                                  <a:pt x="1814" y="122"/>
                                  <a:pt x="1692" y="0"/>
                                  <a:pt x="1542" y="0"/>
                                </a:cubicBezTo>
                                <a:lnTo>
                                  <a:pt x="272" y="0"/>
                                </a:lnTo>
                                <a:cubicBezTo>
                                  <a:pt x="122" y="0"/>
                                  <a:pt x="0" y="122"/>
                                  <a:pt x="0" y="272"/>
                                </a:cubicBezTo>
                                <a:cubicBezTo>
                                  <a:pt x="0" y="423"/>
                                  <a:pt x="122" y="544"/>
                                  <a:pt x="272" y="544"/>
                                </a:cubicBezTo>
                                <a:close/>
                              </a:path>
                            </a:pathLst>
                          </a:custGeom>
                          <a:solidFill>
                            <a:srgbClr val="E8EEF7"/>
                          </a:solidFill>
                          <a:ln w="0">
                            <a:solidFill>
                              <a:srgbClr val="000000"/>
                            </a:solidFill>
                            <a:round/>
                            <a:headEnd/>
                            <a:tailEnd/>
                          </a:ln>
                        </wps:spPr>
                        <wps:txbx>
                          <w:txbxContent>
                            <w:p w:rsidR="005E219E" w:rsidRDefault="005E219E" w:rsidP="00BC5113">
                              <w:pPr>
                                <w:pStyle w:val="NormalWeb"/>
                                <w:spacing w:before="0" w:beforeAutospacing="0" w:after="0" w:afterAutospacing="0"/>
                              </w:pPr>
                              <w:r>
                                <w:rPr>
                                  <w:sz w:val="20"/>
                                  <w:szCs w:val="20"/>
                                  <w:lang w:val="es-ES"/>
                                </w:rPr>
                                <w:t> </w:t>
                              </w:r>
                            </w:p>
                          </w:txbxContent>
                        </wps:txbx>
                        <wps:bodyPr rot="0" vert="horz" wrap="square" lIns="91440" tIns="45720" rIns="91440" bIns="45720" anchor="t" anchorCtr="0" upright="1">
                          <a:noAutofit/>
                        </wps:bodyPr>
                      </wps:wsp>
                      <wps:wsp>
                        <wps:cNvPr id="5" name="Freeform 204"/>
                        <wps:cNvSpPr>
                          <a:spLocks/>
                        </wps:cNvSpPr>
                        <wps:spPr bwMode="auto">
                          <a:xfrm>
                            <a:off x="2830219" y="1043114"/>
                            <a:ext cx="1771012" cy="237503"/>
                          </a:xfrm>
                          <a:custGeom>
                            <a:avLst/>
                            <a:gdLst>
                              <a:gd name="T0" fmla="*/ 265555 w 1814"/>
                              <a:gd name="T1" fmla="*/ 237490 h 544"/>
                              <a:gd name="T2" fmla="*/ 1505460 w 1814"/>
                              <a:gd name="T3" fmla="*/ 237490 h 544"/>
                              <a:gd name="T4" fmla="*/ 1771015 w 1814"/>
                              <a:gd name="T5" fmla="*/ 118745 h 544"/>
                              <a:gd name="T6" fmla="*/ 1771015 w 1814"/>
                              <a:gd name="T7" fmla="*/ 118745 h 544"/>
                              <a:gd name="T8" fmla="*/ 1505460 w 1814"/>
                              <a:gd name="T9" fmla="*/ 0 h 544"/>
                              <a:gd name="T10" fmla="*/ 1505460 w 1814"/>
                              <a:gd name="T11" fmla="*/ 0 h 544"/>
                              <a:gd name="T12" fmla="*/ 265555 w 1814"/>
                              <a:gd name="T13" fmla="*/ 0 h 544"/>
                              <a:gd name="T14" fmla="*/ 0 w 1814"/>
                              <a:gd name="T15" fmla="*/ 118745 h 544"/>
                              <a:gd name="T16" fmla="*/ 265555 w 1814"/>
                              <a:gd name="T17" fmla="*/ 237490 h 54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814" h="544">
                                <a:moveTo>
                                  <a:pt x="272" y="544"/>
                                </a:moveTo>
                                <a:lnTo>
                                  <a:pt x="1542" y="544"/>
                                </a:lnTo>
                                <a:cubicBezTo>
                                  <a:pt x="1692" y="544"/>
                                  <a:pt x="1814" y="422"/>
                                  <a:pt x="1814" y="272"/>
                                </a:cubicBezTo>
                                <a:cubicBezTo>
                                  <a:pt x="1814" y="272"/>
                                  <a:pt x="1814" y="272"/>
                                  <a:pt x="1814" y="272"/>
                                </a:cubicBezTo>
                                <a:cubicBezTo>
                                  <a:pt x="1814" y="122"/>
                                  <a:pt x="1692" y="0"/>
                                  <a:pt x="1542" y="0"/>
                                </a:cubicBezTo>
                                <a:lnTo>
                                  <a:pt x="1542" y="0"/>
                                </a:lnTo>
                                <a:lnTo>
                                  <a:pt x="272" y="0"/>
                                </a:lnTo>
                                <a:cubicBezTo>
                                  <a:pt x="122" y="0"/>
                                  <a:pt x="0" y="122"/>
                                  <a:pt x="0" y="272"/>
                                </a:cubicBezTo>
                                <a:cubicBezTo>
                                  <a:pt x="0" y="422"/>
                                  <a:pt x="122" y="544"/>
                                  <a:pt x="272" y="544"/>
                                </a:cubicBezTo>
                                <a:close/>
                              </a:path>
                            </a:pathLst>
                          </a:custGeom>
                          <a:solidFill>
                            <a:srgbClr val="E8EEF7"/>
                          </a:solidFill>
                          <a:ln w="0">
                            <a:solidFill>
                              <a:srgbClr val="000000"/>
                            </a:solidFill>
                            <a:round/>
                            <a:headEnd/>
                            <a:tailEnd/>
                          </a:ln>
                        </wps:spPr>
                        <wps:bodyPr rot="0" vert="horz" wrap="square" lIns="91440" tIns="45720" rIns="91440" bIns="45720" anchor="t" anchorCtr="0" upright="1">
                          <a:noAutofit/>
                        </wps:bodyPr>
                      </wps:wsp>
                      <wps:wsp>
                        <wps:cNvPr id="6" name="Rectangle 206"/>
                        <wps:cNvSpPr>
                          <a:spLocks noChangeArrowheads="1"/>
                        </wps:cNvSpPr>
                        <wps:spPr bwMode="auto">
                          <a:xfrm>
                            <a:off x="2965420" y="1094714"/>
                            <a:ext cx="163703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219E" w:rsidRPr="00BC5113" w:rsidRDefault="005E219E" w:rsidP="00BC5113">
                              <w:pPr>
                                <w:jc w:val="center"/>
                                <w:rPr>
                                  <w:rFonts w:asciiTheme="minorHAnsi" w:hAnsiTheme="minorHAnsi" w:cs="Arial"/>
                                  <w:i/>
                                  <w:iCs/>
                                  <w:color w:val="000000" w:themeColor="text1"/>
                                  <w:sz w:val="22"/>
                                  <w:szCs w:val="22"/>
                                </w:rPr>
                              </w:pPr>
                              <w:r w:rsidRPr="00BC5113">
                                <w:rPr>
                                  <w:rFonts w:asciiTheme="minorHAnsi" w:hAnsiTheme="minorHAnsi" w:cs="Arial"/>
                                  <w:i/>
                                  <w:iCs/>
                                  <w:color w:val="000000" w:themeColor="text1"/>
                                  <w:sz w:val="22"/>
                                  <w:szCs w:val="22"/>
                                </w:rPr>
                                <w:t>Genera orden de producción</w:t>
                              </w:r>
                            </w:p>
                          </w:txbxContent>
                        </wps:txbx>
                        <wps:bodyPr rot="0" vert="horz" wrap="none" lIns="0" tIns="0" rIns="0" bIns="0" anchor="t" anchorCtr="0" upright="1">
                          <a:spAutoFit/>
                        </wps:bodyPr>
                      </wps:wsp>
                      <wps:wsp>
                        <wps:cNvPr id="7" name="Freeform 175"/>
                        <wps:cNvSpPr>
                          <a:spLocks/>
                        </wps:cNvSpPr>
                        <wps:spPr bwMode="auto">
                          <a:xfrm>
                            <a:off x="1494810" y="543507"/>
                            <a:ext cx="963707" cy="370205"/>
                          </a:xfrm>
                          <a:custGeom>
                            <a:avLst/>
                            <a:gdLst>
                              <a:gd name="T0" fmla="*/ 192482 w 1512"/>
                              <a:gd name="T1" fmla="*/ 370205 h 605"/>
                              <a:gd name="T2" fmla="*/ 770567 w 1512"/>
                              <a:gd name="T3" fmla="*/ 370205 h 605"/>
                              <a:gd name="T4" fmla="*/ 963687 w 1512"/>
                              <a:gd name="T5" fmla="*/ 184797 h 605"/>
                              <a:gd name="T6" fmla="*/ 963687 w 1512"/>
                              <a:gd name="T7" fmla="*/ 184797 h 605"/>
                              <a:gd name="T8" fmla="*/ 770567 w 1512"/>
                              <a:gd name="T9" fmla="*/ 0 h 605"/>
                              <a:gd name="T10" fmla="*/ 192482 w 1512"/>
                              <a:gd name="T11" fmla="*/ 0 h 605"/>
                              <a:gd name="T12" fmla="*/ 0 w 1512"/>
                              <a:gd name="T13" fmla="*/ 184797 h 605"/>
                              <a:gd name="T14" fmla="*/ 192482 w 1512"/>
                              <a:gd name="T15" fmla="*/ 370205 h 605"/>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512" h="605">
                                <a:moveTo>
                                  <a:pt x="302" y="605"/>
                                </a:moveTo>
                                <a:lnTo>
                                  <a:pt x="1209" y="605"/>
                                </a:lnTo>
                                <a:cubicBezTo>
                                  <a:pt x="1376" y="605"/>
                                  <a:pt x="1512" y="469"/>
                                  <a:pt x="1512" y="302"/>
                                </a:cubicBezTo>
                                <a:cubicBezTo>
                                  <a:pt x="1512" y="302"/>
                                  <a:pt x="1512" y="302"/>
                                  <a:pt x="1512" y="302"/>
                                </a:cubicBezTo>
                                <a:cubicBezTo>
                                  <a:pt x="1512" y="136"/>
                                  <a:pt x="1376" y="0"/>
                                  <a:pt x="1209" y="0"/>
                                </a:cubicBezTo>
                                <a:lnTo>
                                  <a:pt x="302" y="0"/>
                                </a:lnTo>
                                <a:cubicBezTo>
                                  <a:pt x="135" y="0"/>
                                  <a:pt x="0" y="136"/>
                                  <a:pt x="0" y="302"/>
                                </a:cubicBezTo>
                                <a:cubicBezTo>
                                  <a:pt x="0" y="469"/>
                                  <a:pt x="135" y="605"/>
                                  <a:pt x="302" y="605"/>
                                </a:cubicBezTo>
                                <a:close/>
                              </a:path>
                            </a:pathLst>
                          </a:custGeom>
                          <a:solidFill>
                            <a:srgbClr val="E8EEF7"/>
                          </a:solidFill>
                          <a:ln w="0">
                            <a:solidFill>
                              <a:srgbClr val="000000"/>
                            </a:solidFill>
                            <a:round/>
                            <a:headEnd/>
                            <a:tailEnd/>
                          </a:ln>
                        </wps:spPr>
                        <wps:bodyPr rot="0" vert="horz" wrap="square" lIns="91440" tIns="45720" rIns="91440" bIns="45720" anchor="t" anchorCtr="0" upright="1">
                          <a:noAutofit/>
                        </wps:bodyPr>
                      </wps:wsp>
                      <wps:wsp>
                        <wps:cNvPr id="8" name="Freeform 176"/>
                        <wps:cNvSpPr>
                          <a:spLocks/>
                        </wps:cNvSpPr>
                        <wps:spPr bwMode="auto">
                          <a:xfrm>
                            <a:off x="1499210" y="518707"/>
                            <a:ext cx="959307" cy="408405"/>
                          </a:xfrm>
                          <a:custGeom>
                            <a:avLst/>
                            <a:gdLst>
                              <a:gd name="T0" fmla="*/ 191605 w 1512"/>
                              <a:gd name="T1" fmla="*/ 408305 h 605"/>
                              <a:gd name="T2" fmla="*/ 767054 w 1512"/>
                              <a:gd name="T3" fmla="*/ 408305 h 605"/>
                              <a:gd name="T4" fmla="*/ 959293 w 1512"/>
                              <a:gd name="T5" fmla="*/ 203815 h 605"/>
                              <a:gd name="T6" fmla="*/ 959293 w 1512"/>
                              <a:gd name="T7" fmla="*/ 203815 h 605"/>
                              <a:gd name="T8" fmla="*/ 767054 w 1512"/>
                              <a:gd name="T9" fmla="*/ 0 h 605"/>
                              <a:gd name="T10" fmla="*/ 191605 w 1512"/>
                              <a:gd name="T11" fmla="*/ 0 h 605"/>
                              <a:gd name="T12" fmla="*/ 0 w 1512"/>
                              <a:gd name="T13" fmla="*/ 203815 h 605"/>
                              <a:gd name="T14" fmla="*/ 191605 w 1512"/>
                              <a:gd name="T15" fmla="*/ 408305 h 605"/>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512" h="605">
                                <a:moveTo>
                                  <a:pt x="302" y="605"/>
                                </a:moveTo>
                                <a:lnTo>
                                  <a:pt x="1209" y="605"/>
                                </a:lnTo>
                                <a:cubicBezTo>
                                  <a:pt x="1376" y="605"/>
                                  <a:pt x="1512" y="469"/>
                                  <a:pt x="1512" y="302"/>
                                </a:cubicBezTo>
                                <a:cubicBezTo>
                                  <a:pt x="1512" y="302"/>
                                  <a:pt x="1512" y="302"/>
                                  <a:pt x="1512" y="302"/>
                                </a:cubicBezTo>
                                <a:cubicBezTo>
                                  <a:pt x="1512" y="136"/>
                                  <a:pt x="1376" y="0"/>
                                  <a:pt x="1209" y="0"/>
                                </a:cubicBezTo>
                                <a:lnTo>
                                  <a:pt x="302" y="0"/>
                                </a:lnTo>
                                <a:cubicBezTo>
                                  <a:pt x="135" y="0"/>
                                  <a:pt x="0" y="136"/>
                                  <a:pt x="0" y="302"/>
                                </a:cubicBezTo>
                                <a:cubicBezTo>
                                  <a:pt x="0" y="469"/>
                                  <a:pt x="135" y="605"/>
                                  <a:pt x="302" y="605"/>
                                </a:cubicBezTo>
                                <a:close/>
                              </a:path>
                            </a:pathLst>
                          </a:custGeom>
                          <a:noFill/>
                          <a:ln w="254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Rectangle 177"/>
                        <wps:cNvSpPr>
                          <a:spLocks noChangeArrowheads="1"/>
                        </wps:cNvSpPr>
                        <wps:spPr bwMode="auto">
                          <a:xfrm>
                            <a:off x="1509010" y="578408"/>
                            <a:ext cx="897706" cy="295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219E" w:rsidRPr="005569CB" w:rsidRDefault="005E219E" w:rsidP="005569CB">
                              <w:pPr>
                                <w:jc w:val="center"/>
                              </w:pPr>
                              <w:r w:rsidRPr="008425B8">
                                <w:rPr>
                                  <w:rFonts w:ascii="Arial" w:hAnsi="Arial" w:cs="Arial"/>
                                  <w:color w:val="000000"/>
                                  <w:lang w:val="es-PE"/>
                                </w:rPr>
                                <w:t>Producción</w:t>
                              </w:r>
                              <w:r>
                                <w:rPr>
                                  <w:rFonts w:ascii="Arial" w:hAnsi="Arial" w:cs="Arial"/>
                                  <w:color w:val="000000"/>
                                  <w:lang w:val="en-US"/>
                                </w:rPr>
                                <w:t xml:space="preserve"> de </w:t>
                              </w:r>
                              <w:r w:rsidRPr="005569CB">
                                <w:rPr>
                                  <w:rFonts w:ascii="Arial" w:hAnsi="Arial" w:cs="Arial"/>
                                  <w:color w:val="000000"/>
                                  <w:lang w:val="es-PE"/>
                                </w:rPr>
                                <w:t>Helados</w:t>
                              </w:r>
                            </w:p>
                          </w:txbxContent>
                        </wps:txbx>
                        <wps:bodyPr rot="0" vert="horz" wrap="square" lIns="0" tIns="0" rIns="0" bIns="0" anchor="t" anchorCtr="0" upright="1">
                          <a:noAutofit/>
                        </wps:bodyPr>
                      </wps:wsp>
                      <wps:wsp>
                        <wps:cNvPr id="10" name="Freeform 181"/>
                        <wps:cNvSpPr>
                          <a:spLocks/>
                        </wps:cNvSpPr>
                        <wps:spPr bwMode="auto">
                          <a:xfrm>
                            <a:off x="1494810" y="3175642"/>
                            <a:ext cx="907506" cy="349405"/>
                          </a:xfrm>
                          <a:custGeom>
                            <a:avLst/>
                            <a:gdLst>
                              <a:gd name="T0" fmla="*/ 181267 w 1512"/>
                              <a:gd name="T1" fmla="*/ 349428 h 605"/>
                              <a:gd name="T2" fmla="*/ 725668 w 1512"/>
                              <a:gd name="T3" fmla="*/ 349428 h 605"/>
                              <a:gd name="T4" fmla="*/ 907535 w 1512"/>
                              <a:gd name="T5" fmla="*/ 174425 h 605"/>
                              <a:gd name="T6" fmla="*/ 907535 w 1512"/>
                              <a:gd name="T7" fmla="*/ 174425 h 605"/>
                              <a:gd name="T8" fmla="*/ 725668 w 1512"/>
                              <a:gd name="T9" fmla="*/ 0 h 605"/>
                              <a:gd name="T10" fmla="*/ 181267 w 1512"/>
                              <a:gd name="T11" fmla="*/ 0 h 605"/>
                              <a:gd name="T12" fmla="*/ 0 w 1512"/>
                              <a:gd name="T13" fmla="*/ 174425 h 605"/>
                              <a:gd name="T14" fmla="*/ 181267 w 1512"/>
                              <a:gd name="T15" fmla="*/ 349428 h 605"/>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512" h="605">
                                <a:moveTo>
                                  <a:pt x="302" y="605"/>
                                </a:moveTo>
                                <a:lnTo>
                                  <a:pt x="1209" y="605"/>
                                </a:lnTo>
                                <a:cubicBezTo>
                                  <a:pt x="1376" y="605"/>
                                  <a:pt x="1512" y="469"/>
                                  <a:pt x="1512" y="302"/>
                                </a:cubicBezTo>
                                <a:cubicBezTo>
                                  <a:pt x="1512" y="302"/>
                                  <a:pt x="1512" y="302"/>
                                  <a:pt x="1512" y="302"/>
                                </a:cubicBezTo>
                                <a:cubicBezTo>
                                  <a:pt x="1512" y="135"/>
                                  <a:pt x="1376" y="0"/>
                                  <a:pt x="1209" y="0"/>
                                </a:cubicBezTo>
                                <a:lnTo>
                                  <a:pt x="302" y="0"/>
                                </a:lnTo>
                                <a:cubicBezTo>
                                  <a:pt x="135" y="0"/>
                                  <a:pt x="0" y="135"/>
                                  <a:pt x="0" y="302"/>
                                </a:cubicBezTo>
                                <a:cubicBezTo>
                                  <a:pt x="0" y="469"/>
                                  <a:pt x="135" y="605"/>
                                  <a:pt x="302" y="605"/>
                                </a:cubicBezTo>
                                <a:close/>
                              </a:path>
                            </a:pathLst>
                          </a:custGeom>
                          <a:solidFill>
                            <a:srgbClr val="E8EEF7"/>
                          </a:solidFill>
                          <a:ln w="0">
                            <a:solidFill>
                              <a:srgbClr val="000000"/>
                            </a:solidFill>
                            <a:round/>
                            <a:headEnd/>
                            <a:tailEnd/>
                          </a:ln>
                        </wps:spPr>
                        <wps:bodyPr rot="0" vert="horz" wrap="square" lIns="91440" tIns="45720" rIns="91440" bIns="45720" anchor="t" anchorCtr="0" upright="1">
                          <a:noAutofit/>
                        </wps:bodyPr>
                      </wps:wsp>
                      <wps:wsp>
                        <wps:cNvPr id="11" name="Freeform 182"/>
                        <wps:cNvSpPr>
                          <a:spLocks/>
                        </wps:cNvSpPr>
                        <wps:spPr bwMode="auto">
                          <a:xfrm>
                            <a:off x="1509010" y="3144141"/>
                            <a:ext cx="907606" cy="349405"/>
                          </a:xfrm>
                          <a:custGeom>
                            <a:avLst/>
                            <a:gdLst>
                              <a:gd name="T0" fmla="*/ 181267 w 1512"/>
                              <a:gd name="T1" fmla="*/ 349428 h 605"/>
                              <a:gd name="T2" fmla="*/ 725668 w 1512"/>
                              <a:gd name="T3" fmla="*/ 349428 h 605"/>
                              <a:gd name="T4" fmla="*/ 907535 w 1512"/>
                              <a:gd name="T5" fmla="*/ 174425 h 605"/>
                              <a:gd name="T6" fmla="*/ 907535 w 1512"/>
                              <a:gd name="T7" fmla="*/ 174425 h 605"/>
                              <a:gd name="T8" fmla="*/ 725668 w 1512"/>
                              <a:gd name="T9" fmla="*/ 0 h 605"/>
                              <a:gd name="T10" fmla="*/ 181267 w 1512"/>
                              <a:gd name="T11" fmla="*/ 0 h 605"/>
                              <a:gd name="T12" fmla="*/ 0 w 1512"/>
                              <a:gd name="T13" fmla="*/ 174425 h 605"/>
                              <a:gd name="T14" fmla="*/ 181267 w 1512"/>
                              <a:gd name="T15" fmla="*/ 349428 h 605"/>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512" h="605">
                                <a:moveTo>
                                  <a:pt x="302" y="605"/>
                                </a:moveTo>
                                <a:lnTo>
                                  <a:pt x="1209" y="605"/>
                                </a:lnTo>
                                <a:cubicBezTo>
                                  <a:pt x="1376" y="605"/>
                                  <a:pt x="1512" y="469"/>
                                  <a:pt x="1512" y="302"/>
                                </a:cubicBezTo>
                                <a:cubicBezTo>
                                  <a:pt x="1512" y="302"/>
                                  <a:pt x="1512" y="302"/>
                                  <a:pt x="1512" y="302"/>
                                </a:cubicBezTo>
                                <a:cubicBezTo>
                                  <a:pt x="1512" y="135"/>
                                  <a:pt x="1376" y="0"/>
                                  <a:pt x="1209" y="0"/>
                                </a:cubicBezTo>
                                <a:lnTo>
                                  <a:pt x="302" y="0"/>
                                </a:lnTo>
                                <a:cubicBezTo>
                                  <a:pt x="135" y="0"/>
                                  <a:pt x="0" y="135"/>
                                  <a:pt x="0" y="302"/>
                                </a:cubicBezTo>
                                <a:cubicBezTo>
                                  <a:pt x="0" y="469"/>
                                  <a:pt x="135" y="605"/>
                                  <a:pt x="302" y="605"/>
                                </a:cubicBezTo>
                                <a:close/>
                              </a:path>
                            </a:pathLst>
                          </a:custGeom>
                          <a:noFill/>
                          <a:ln w="254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Rectangle 183"/>
                        <wps:cNvSpPr>
                          <a:spLocks noChangeArrowheads="1"/>
                        </wps:cNvSpPr>
                        <wps:spPr bwMode="auto">
                          <a:xfrm>
                            <a:off x="1632911" y="3195842"/>
                            <a:ext cx="700405" cy="292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219E" w:rsidRPr="00F444B2" w:rsidRDefault="005E219E" w:rsidP="00047573">
                              <w:r w:rsidRPr="00F444B2">
                                <w:rPr>
                                  <w:rFonts w:ascii="Arial" w:hAnsi="Arial" w:cs="Arial"/>
                                  <w:color w:val="000000"/>
                                  <w:lang w:val="es-PE"/>
                                </w:rPr>
                                <w:t>Compra</w:t>
                              </w:r>
                              <w:r w:rsidRPr="00F444B2">
                                <w:rPr>
                                  <w:rFonts w:ascii="Arial" w:hAnsi="Arial" w:cs="Arial"/>
                                  <w:color w:val="000000"/>
                                  <w:lang w:val="en-US"/>
                                </w:rPr>
                                <w:t xml:space="preserve"> de </w:t>
                              </w:r>
                              <w:r w:rsidRPr="00F444B2">
                                <w:rPr>
                                  <w:rFonts w:ascii="Arial" w:hAnsi="Arial" w:cs="Arial"/>
                                  <w:color w:val="000000"/>
                                  <w:lang w:val="es-PE"/>
                                </w:rPr>
                                <w:t>Insumos</w:t>
                              </w:r>
                            </w:p>
                          </w:txbxContent>
                        </wps:txbx>
                        <wps:bodyPr rot="0" vert="horz" wrap="square" lIns="0" tIns="0" rIns="0" bIns="0" anchor="t" anchorCtr="0" upright="1">
                          <a:noAutofit/>
                        </wps:bodyPr>
                      </wps:wsp>
                      <wps:wsp>
                        <wps:cNvPr id="13" name="Freeform 187"/>
                        <wps:cNvSpPr>
                          <a:spLocks/>
                        </wps:cNvSpPr>
                        <wps:spPr bwMode="auto">
                          <a:xfrm>
                            <a:off x="13300" y="1600221"/>
                            <a:ext cx="1019807" cy="448906"/>
                          </a:xfrm>
                          <a:custGeom>
                            <a:avLst/>
                            <a:gdLst>
                              <a:gd name="T0" fmla="*/ 221953 w 2086"/>
                              <a:gd name="T1" fmla="*/ 448945 h 1028"/>
                              <a:gd name="T2" fmla="*/ 798346 w 2086"/>
                              <a:gd name="T3" fmla="*/ 448945 h 1028"/>
                              <a:gd name="T4" fmla="*/ 1019810 w 2086"/>
                              <a:gd name="T5" fmla="*/ 250676 h 1028"/>
                              <a:gd name="T6" fmla="*/ 1019810 w 2086"/>
                              <a:gd name="T7" fmla="*/ 250676 h 1028"/>
                              <a:gd name="T8" fmla="*/ 1019810 w 2086"/>
                              <a:gd name="T9" fmla="*/ 198269 h 1028"/>
                              <a:gd name="T10" fmla="*/ 798346 w 2086"/>
                              <a:gd name="T11" fmla="*/ 0 h 1028"/>
                              <a:gd name="T12" fmla="*/ 221953 w 2086"/>
                              <a:gd name="T13" fmla="*/ 0 h 1028"/>
                              <a:gd name="T14" fmla="*/ 0 w 2086"/>
                              <a:gd name="T15" fmla="*/ 198269 h 1028"/>
                              <a:gd name="T16" fmla="*/ 0 w 2086"/>
                              <a:gd name="T17" fmla="*/ 198269 h 1028"/>
                              <a:gd name="T18" fmla="*/ 0 w 2086"/>
                              <a:gd name="T19" fmla="*/ 250676 h 1028"/>
                              <a:gd name="T20" fmla="*/ 221953 w 2086"/>
                              <a:gd name="T21" fmla="*/ 448945 h 1028"/>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086" h="1028">
                                <a:moveTo>
                                  <a:pt x="454" y="1028"/>
                                </a:moveTo>
                                <a:lnTo>
                                  <a:pt x="1633" y="1028"/>
                                </a:lnTo>
                                <a:cubicBezTo>
                                  <a:pt x="1883" y="1028"/>
                                  <a:pt x="2086" y="825"/>
                                  <a:pt x="2086" y="574"/>
                                </a:cubicBezTo>
                                <a:cubicBezTo>
                                  <a:pt x="2086" y="574"/>
                                  <a:pt x="2086" y="574"/>
                                  <a:pt x="2086" y="574"/>
                                </a:cubicBezTo>
                                <a:lnTo>
                                  <a:pt x="2086" y="454"/>
                                </a:lnTo>
                                <a:cubicBezTo>
                                  <a:pt x="2086" y="203"/>
                                  <a:pt x="1883" y="0"/>
                                  <a:pt x="1633" y="0"/>
                                </a:cubicBezTo>
                                <a:lnTo>
                                  <a:pt x="454" y="0"/>
                                </a:lnTo>
                                <a:cubicBezTo>
                                  <a:pt x="203" y="0"/>
                                  <a:pt x="0" y="203"/>
                                  <a:pt x="0" y="454"/>
                                </a:cubicBezTo>
                                <a:lnTo>
                                  <a:pt x="0" y="454"/>
                                </a:lnTo>
                                <a:lnTo>
                                  <a:pt x="0" y="574"/>
                                </a:lnTo>
                                <a:cubicBezTo>
                                  <a:pt x="0" y="825"/>
                                  <a:pt x="203" y="1028"/>
                                  <a:pt x="454" y="1028"/>
                                </a:cubicBezTo>
                                <a:close/>
                              </a:path>
                            </a:pathLst>
                          </a:custGeom>
                          <a:solidFill>
                            <a:srgbClr val="E8EEF7"/>
                          </a:solidFill>
                          <a:ln w="0">
                            <a:solidFill>
                              <a:srgbClr val="000000"/>
                            </a:solidFill>
                            <a:round/>
                            <a:headEnd/>
                            <a:tailEnd/>
                          </a:ln>
                        </wps:spPr>
                        <wps:bodyPr rot="0" vert="horz" wrap="square" lIns="91440" tIns="45720" rIns="91440" bIns="45720" anchor="t" anchorCtr="0" upright="1">
                          <a:noAutofit/>
                        </wps:bodyPr>
                      </wps:wsp>
                      <wps:wsp>
                        <wps:cNvPr id="14" name="Freeform 188"/>
                        <wps:cNvSpPr>
                          <a:spLocks/>
                        </wps:cNvSpPr>
                        <wps:spPr bwMode="auto">
                          <a:xfrm>
                            <a:off x="13300" y="1600221"/>
                            <a:ext cx="1019807" cy="448906"/>
                          </a:xfrm>
                          <a:custGeom>
                            <a:avLst/>
                            <a:gdLst>
                              <a:gd name="T0" fmla="*/ 221953 w 2086"/>
                              <a:gd name="T1" fmla="*/ 448945 h 1028"/>
                              <a:gd name="T2" fmla="*/ 798346 w 2086"/>
                              <a:gd name="T3" fmla="*/ 448945 h 1028"/>
                              <a:gd name="T4" fmla="*/ 1019810 w 2086"/>
                              <a:gd name="T5" fmla="*/ 250676 h 1028"/>
                              <a:gd name="T6" fmla="*/ 1019810 w 2086"/>
                              <a:gd name="T7" fmla="*/ 250676 h 1028"/>
                              <a:gd name="T8" fmla="*/ 1019810 w 2086"/>
                              <a:gd name="T9" fmla="*/ 198269 h 1028"/>
                              <a:gd name="T10" fmla="*/ 798346 w 2086"/>
                              <a:gd name="T11" fmla="*/ 0 h 1028"/>
                              <a:gd name="T12" fmla="*/ 221953 w 2086"/>
                              <a:gd name="T13" fmla="*/ 0 h 1028"/>
                              <a:gd name="T14" fmla="*/ 0 w 2086"/>
                              <a:gd name="T15" fmla="*/ 198269 h 1028"/>
                              <a:gd name="T16" fmla="*/ 0 w 2086"/>
                              <a:gd name="T17" fmla="*/ 198269 h 1028"/>
                              <a:gd name="T18" fmla="*/ 0 w 2086"/>
                              <a:gd name="T19" fmla="*/ 250676 h 1028"/>
                              <a:gd name="T20" fmla="*/ 221953 w 2086"/>
                              <a:gd name="T21" fmla="*/ 448945 h 1028"/>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086" h="1028">
                                <a:moveTo>
                                  <a:pt x="454" y="1028"/>
                                </a:moveTo>
                                <a:lnTo>
                                  <a:pt x="1633" y="1028"/>
                                </a:lnTo>
                                <a:cubicBezTo>
                                  <a:pt x="1883" y="1028"/>
                                  <a:pt x="2086" y="825"/>
                                  <a:pt x="2086" y="574"/>
                                </a:cubicBezTo>
                                <a:cubicBezTo>
                                  <a:pt x="2086" y="574"/>
                                  <a:pt x="2086" y="574"/>
                                  <a:pt x="2086" y="574"/>
                                </a:cubicBezTo>
                                <a:lnTo>
                                  <a:pt x="2086" y="454"/>
                                </a:lnTo>
                                <a:cubicBezTo>
                                  <a:pt x="2086" y="203"/>
                                  <a:pt x="1883" y="0"/>
                                  <a:pt x="1633" y="0"/>
                                </a:cubicBezTo>
                                <a:lnTo>
                                  <a:pt x="454" y="0"/>
                                </a:lnTo>
                                <a:cubicBezTo>
                                  <a:pt x="203" y="0"/>
                                  <a:pt x="0" y="203"/>
                                  <a:pt x="0" y="454"/>
                                </a:cubicBezTo>
                                <a:lnTo>
                                  <a:pt x="0" y="454"/>
                                </a:lnTo>
                                <a:lnTo>
                                  <a:pt x="0" y="574"/>
                                </a:lnTo>
                                <a:cubicBezTo>
                                  <a:pt x="0" y="825"/>
                                  <a:pt x="203" y="1028"/>
                                  <a:pt x="454" y="1028"/>
                                </a:cubicBezTo>
                                <a:close/>
                              </a:path>
                            </a:pathLst>
                          </a:custGeom>
                          <a:noFill/>
                          <a:ln w="254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189"/>
                        <wps:cNvSpPr>
                          <a:spLocks noChangeArrowheads="1"/>
                        </wps:cNvSpPr>
                        <wps:spPr bwMode="auto">
                          <a:xfrm>
                            <a:off x="117501" y="1600221"/>
                            <a:ext cx="709905" cy="448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219E" w:rsidRPr="000031ED" w:rsidRDefault="005E219E" w:rsidP="000031ED">
                              <w:pPr>
                                <w:jc w:val="center"/>
                                <w:rPr>
                                  <w:rFonts w:asciiTheme="minorHAnsi" w:hAnsiTheme="minorHAnsi"/>
                                  <w:b/>
                                  <w:sz w:val="24"/>
                                  <w:szCs w:val="24"/>
                                  <w:lang w:val="es-PE"/>
                                </w:rPr>
                              </w:pPr>
                              <w:r w:rsidRPr="000031ED">
                                <w:rPr>
                                  <w:rFonts w:asciiTheme="minorHAnsi" w:hAnsiTheme="minorHAnsi" w:cs="Arial"/>
                                  <w:b/>
                                  <w:color w:val="000000"/>
                                  <w:sz w:val="24"/>
                                  <w:szCs w:val="24"/>
                                  <w:lang w:val="es-PE"/>
                                </w:rPr>
                                <w:t>Sistema</w:t>
                              </w:r>
                            </w:p>
                            <w:p w:rsidR="005E219E" w:rsidRPr="000031ED" w:rsidRDefault="005E219E" w:rsidP="000031ED">
                              <w:pPr>
                                <w:jc w:val="center"/>
                                <w:rPr>
                                  <w:rFonts w:asciiTheme="minorHAnsi" w:hAnsiTheme="minorHAnsi"/>
                                  <w:b/>
                                  <w:sz w:val="24"/>
                                  <w:szCs w:val="24"/>
                                  <w:lang w:val="es-PE"/>
                                </w:rPr>
                              </w:pPr>
                              <w:r w:rsidRPr="000031ED">
                                <w:rPr>
                                  <w:rFonts w:asciiTheme="minorHAnsi" w:hAnsiTheme="minorHAnsi"/>
                                  <w:b/>
                                  <w:sz w:val="24"/>
                                  <w:szCs w:val="24"/>
                                  <w:lang w:val="es-PE"/>
                                </w:rPr>
                                <w:t>Producción</w:t>
                              </w:r>
                            </w:p>
                          </w:txbxContent>
                        </wps:txbx>
                        <wps:bodyPr rot="0" vert="horz" wrap="none" lIns="0" tIns="0" rIns="0" bIns="0" anchor="t" anchorCtr="0" upright="1">
                          <a:noAutofit/>
                        </wps:bodyPr>
                      </wps:wsp>
                      <wps:wsp>
                        <wps:cNvPr id="16" name="Rectangle 190"/>
                        <wps:cNvSpPr>
                          <a:spLocks noChangeArrowheads="1"/>
                        </wps:cNvSpPr>
                        <wps:spPr bwMode="auto">
                          <a:xfrm>
                            <a:off x="117401" y="1886525"/>
                            <a:ext cx="55900" cy="1499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219E" w:rsidRPr="008D2863" w:rsidRDefault="005E219E" w:rsidP="00047573"/>
                          </w:txbxContent>
                        </wps:txbx>
                        <wps:bodyPr rot="0" vert="horz" wrap="none" lIns="0" tIns="0" rIns="0" bIns="0" anchor="t" anchorCtr="0" upright="1">
                          <a:spAutoFit/>
                        </wps:bodyPr>
                      </wps:wsp>
                      <wps:wsp>
                        <wps:cNvPr id="17" name="Freeform 205"/>
                        <wps:cNvSpPr>
                          <a:spLocks/>
                        </wps:cNvSpPr>
                        <wps:spPr bwMode="auto">
                          <a:xfrm>
                            <a:off x="2815519" y="1040614"/>
                            <a:ext cx="1771112" cy="237503"/>
                          </a:xfrm>
                          <a:custGeom>
                            <a:avLst/>
                            <a:gdLst>
                              <a:gd name="T0" fmla="*/ 265562 w 1814"/>
                              <a:gd name="T1" fmla="*/ 237490 h 544"/>
                              <a:gd name="T2" fmla="*/ 1505503 w 1814"/>
                              <a:gd name="T3" fmla="*/ 237490 h 544"/>
                              <a:gd name="T4" fmla="*/ 1771065 w 1814"/>
                              <a:gd name="T5" fmla="*/ 118745 h 544"/>
                              <a:gd name="T6" fmla="*/ 1771065 w 1814"/>
                              <a:gd name="T7" fmla="*/ 118745 h 544"/>
                              <a:gd name="T8" fmla="*/ 1505503 w 1814"/>
                              <a:gd name="T9" fmla="*/ 0 h 544"/>
                              <a:gd name="T10" fmla="*/ 1505503 w 1814"/>
                              <a:gd name="T11" fmla="*/ 0 h 544"/>
                              <a:gd name="T12" fmla="*/ 265562 w 1814"/>
                              <a:gd name="T13" fmla="*/ 0 h 544"/>
                              <a:gd name="T14" fmla="*/ 0 w 1814"/>
                              <a:gd name="T15" fmla="*/ 118745 h 544"/>
                              <a:gd name="T16" fmla="*/ 265562 w 1814"/>
                              <a:gd name="T17" fmla="*/ 237490 h 54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814" h="544">
                                <a:moveTo>
                                  <a:pt x="272" y="544"/>
                                </a:moveTo>
                                <a:lnTo>
                                  <a:pt x="1542" y="544"/>
                                </a:lnTo>
                                <a:cubicBezTo>
                                  <a:pt x="1692" y="544"/>
                                  <a:pt x="1814" y="422"/>
                                  <a:pt x="1814" y="272"/>
                                </a:cubicBezTo>
                                <a:cubicBezTo>
                                  <a:pt x="1814" y="272"/>
                                  <a:pt x="1814" y="272"/>
                                  <a:pt x="1814" y="272"/>
                                </a:cubicBezTo>
                                <a:cubicBezTo>
                                  <a:pt x="1814" y="122"/>
                                  <a:pt x="1692" y="0"/>
                                  <a:pt x="1542" y="0"/>
                                </a:cubicBezTo>
                                <a:lnTo>
                                  <a:pt x="1542" y="0"/>
                                </a:lnTo>
                                <a:lnTo>
                                  <a:pt x="272" y="0"/>
                                </a:lnTo>
                                <a:cubicBezTo>
                                  <a:pt x="122" y="0"/>
                                  <a:pt x="0" y="122"/>
                                  <a:pt x="0" y="272"/>
                                </a:cubicBezTo>
                                <a:cubicBezTo>
                                  <a:pt x="0" y="422"/>
                                  <a:pt x="122" y="544"/>
                                  <a:pt x="272" y="544"/>
                                </a:cubicBezTo>
                                <a:close/>
                              </a:path>
                            </a:pathLst>
                          </a:custGeom>
                          <a:noFill/>
                          <a:ln w="254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207"/>
                        <wps:cNvSpPr>
                          <a:spLocks/>
                        </wps:cNvSpPr>
                        <wps:spPr bwMode="auto">
                          <a:xfrm>
                            <a:off x="2824919" y="285404"/>
                            <a:ext cx="1771112" cy="219103"/>
                          </a:xfrm>
                          <a:custGeom>
                            <a:avLst/>
                            <a:gdLst>
                              <a:gd name="T0" fmla="*/ 265562 w 1814"/>
                              <a:gd name="T1" fmla="*/ 219074 h 544"/>
                              <a:gd name="T2" fmla="*/ 1505503 w 1814"/>
                              <a:gd name="T3" fmla="*/ 219074 h 544"/>
                              <a:gd name="T4" fmla="*/ 1771065 w 1814"/>
                              <a:gd name="T5" fmla="*/ 109537 h 544"/>
                              <a:gd name="T6" fmla="*/ 1771065 w 1814"/>
                              <a:gd name="T7" fmla="*/ 109537 h 544"/>
                              <a:gd name="T8" fmla="*/ 1505503 w 1814"/>
                              <a:gd name="T9" fmla="*/ 0 h 544"/>
                              <a:gd name="T10" fmla="*/ 265562 w 1814"/>
                              <a:gd name="T11" fmla="*/ 0 h 544"/>
                              <a:gd name="T12" fmla="*/ 0 w 1814"/>
                              <a:gd name="T13" fmla="*/ 109537 h 544"/>
                              <a:gd name="T14" fmla="*/ 265562 w 1814"/>
                              <a:gd name="T15" fmla="*/ 219074 h 544"/>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814" h="544">
                                <a:moveTo>
                                  <a:pt x="272" y="544"/>
                                </a:moveTo>
                                <a:lnTo>
                                  <a:pt x="1542" y="544"/>
                                </a:lnTo>
                                <a:cubicBezTo>
                                  <a:pt x="1692" y="544"/>
                                  <a:pt x="1814" y="422"/>
                                  <a:pt x="1814" y="272"/>
                                </a:cubicBezTo>
                                <a:cubicBezTo>
                                  <a:pt x="1814" y="272"/>
                                  <a:pt x="1814" y="272"/>
                                  <a:pt x="1814" y="272"/>
                                </a:cubicBezTo>
                                <a:cubicBezTo>
                                  <a:pt x="1814" y="122"/>
                                  <a:pt x="1692" y="0"/>
                                  <a:pt x="1542" y="0"/>
                                </a:cubicBezTo>
                                <a:lnTo>
                                  <a:pt x="272" y="0"/>
                                </a:lnTo>
                                <a:cubicBezTo>
                                  <a:pt x="122" y="0"/>
                                  <a:pt x="0" y="122"/>
                                  <a:pt x="0" y="272"/>
                                </a:cubicBezTo>
                                <a:cubicBezTo>
                                  <a:pt x="0" y="422"/>
                                  <a:pt x="122" y="544"/>
                                  <a:pt x="272" y="544"/>
                                </a:cubicBezTo>
                                <a:close/>
                              </a:path>
                            </a:pathLst>
                          </a:custGeom>
                          <a:solidFill>
                            <a:srgbClr val="E8EEF7"/>
                          </a:solidFill>
                          <a:ln w="0">
                            <a:solidFill>
                              <a:srgbClr val="000000"/>
                            </a:solidFill>
                            <a:round/>
                            <a:headEnd/>
                            <a:tailEnd/>
                          </a:ln>
                        </wps:spPr>
                        <wps:bodyPr rot="0" vert="horz" wrap="square" lIns="91440" tIns="45720" rIns="91440" bIns="45720" anchor="t" anchorCtr="0" upright="1">
                          <a:noAutofit/>
                        </wps:bodyPr>
                      </wps:wsp>
                      <wps:wsp>
                        <wps:cNvPr id="19" name="Freeform 208"/>
                        <wps:cNvSpPr>
                          <a:spLocks/>
                        </wps:cNvSpPr>
                        <wps:spPr bwMode="auto">
                          <a:xfrm>
                            <a:off x="2824919" y="267604"/>
                            <a:ext cx="1771112" cy="237503"/>
                          </a:xfrm>
                          <a:custGeom>
                            <a:avLst/>
                            <a:gdLst>
                              <a:gd name="T0" fmla="*/ 265562 w 1814"/>
                              <a:gd name="T1" fmla="*/ 237490 h 544"/>
                              <a:gd name="T2" fmla="*/ 1505503 w 1814"/>
                              <a:gd name="T3" fmla="*/ 237490 h 544"/>
                              <a:gd name="T4" fmla="*/ 1771065 w 1814"/>
                              <a:gd name="T5" fmla="*/ 118745 h 544"/>
                              <a:gd name="T6" fmla="*/ 1771065 w 1814"/>
                              <a:gd name="T7" fmla="*/ 118745 h 544"/>
                              <a:gd name="T8" fmla="*/ 1505503 w 1814"/>
                              <a:gd name="T9" fmla="*/ 0 h 544"/>
                              <a:gd name="T10" fmla="*/ 265562 w 1814"/>
                              <a:gd name="T11" fmla="*/ 0 h 544"/>
                              <a:gd name="T12" fmla="*/ 0 w 1814"/>
                              <a:gd name="T13" fmla="*/ 118745 h 544"/>
                              <a:gd name="T14" fmla="*/ 265562 w 1814"/>
                              <a:gd name="T15" fmla="*/ 237490 h 544"/>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814" h="544">
                                <a:moveTo>
                                  <a:pt x="272" y="544"/>
                                </a:moveTo>
                                <a:lnTo>
                                  <a:pt x="1542" y="544"/>
                                </a:lnTo>
                                <a:cubicBezTo>
                                  <a:pt x="1692" y="544"/>
                                  <a:pt x="1814" y="422"/>
                                  <a:pt x="1814" y="272"/>
                                </a:cubicBezTo>
                                <a:cubicBezTo>
                                  <a:pt x="1814" y="272"/>
                                  <a:pt x="1814" y="272"/>
                                  <a:pt x="1814" y="272"/>
                                </a:cubicBezTo>
                                <a:cubicBezTo>
                                  <a:pt x="1814" y="122"/>
                                  <a:pt x="1692" y="0"/>
                                  <a:pt x="1542" y="0"/>
                                </a:cubicBezTo>
                                <a:lnTo>
                                  <a:pt x="272" y="0"/>
                                </a:lnTo>
                                <a:cubicBezTo>
                                  <a:pt x="122" y="0"/>
                                  <a:pt x="0" y="122"/>
                                  <a:pt x="0" y="272"/>
                                </a:cubicBezTo>
                                <a:cubicBezTo>
                                  <a:pt x="0" y="422"/>
                                  <a:pt x="122" y="544"/>
                                  <a:pt x="272" y="544"/>
                                </a:cubicBezTo>
                                <a:close/>
                              </a:path>
                            </a:pathLst>
                          </a:custGeom>
                          <a:noFill/>
                          <a:ln w="254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Rectangle 209"/>
                        <wps:cNvSpPr>
                          <a:spLocks noChangeArrowheads="1"/>
                        </wps:cNvSpPr>
                        <wps:spPr bwMode="auto">
                          <a:xfrm>
                            <a:off x="2965420" y="314504"/>
                            <a:ext cx="1529110" cy="1708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219E" w:rsidRPr="00BC5113" w:rsidRDefault="005E219E" w:rsidP="005569CB">
                              <w:pPr>
                                <w:jc w:val="center"/>
                                <w:rPr>
                                  <w:rFonts w:asciiTheme="minorHAnsi" w:hAnsiTheme="minorHAnsi" w:cs="Arial"/>
                                  <w:i/>
                                  <w:iCs/>
                                  <w:color w:val="000000" w:themeColor="text1"/>
                                  <w:sz w:val="22"/>
                                  <w:szCs w:val="22"/>
                                </w:rPr>
                              </w:pPr>
                              <w:r w:rsidRPr="00BC5113">
                                <w:rPr>
                                  <w:rFonts w:asciiTheme="minorHAnsi" w:hAnsiTheme="minorHAnsi" w:cs="Arial"/>
                                  <w:i/>
                                  <w:iCs/>
                                  <w:color w:val="000000" w:themeColor="text1"/>
                                  <w:sz w:val="22"/>
                                  <w:szCs w:val="22"/>
                                </w:rPr>
                                <w:t>Asignar personal</w:t>
                              </w:r>
                            </w:p>
                          </w:txbxContent>
                        </wps:txbx>
                        <wps:bodyPr rot="0" vert="horz" wrap="square" lIns="0" tIns="0" rIns="0" bIns="0" anchor="t" anchorCtr="0" upright="1">
                          <a:spAutoFit/>
                        </wps:bodyPr>
                      </wps:wsp>
                      <wps:wsp>
                        <wps:cNvPr id="21" name="Freeform 210"/>
                        <wps:cNvSpPr>
                          <a:spLocks/>
                        </wps:cNvSpPr>
                        <wps:spPr bwMode="auto">
                          <a:xfrm>
                            <a:off x="2830119" y="596908"/>
                            <a:ext cx="1957513" cy="330204"/>
                          </a:xfrm>
                          <a:custGeom>
                            <a:avLst/>
                            <a:gdLst>
                              <a:gd name="T0" fmla="*/ 293512 w 1814"/>
                              <a:gd name="T1" fmla="*/ 330200 h 545"/>
                              <a:gd name="T2" fmla="*/ 1663953 w 1814"/>
                              <a:gd name="T3" fmla="*/ 330200 h 545"/>
                              <a:gd name="T4" fmla="*/ 1957465 w 1814"/>
                              <a:gd name="T5" fmla="*/ 164797 h 545"/>
                              <a:gd name="T6" fmla="*/ 1957465 w 1814"/>
                              <a:gd name="T7" fmla="*/ 164797 h 545"/>
                              <a:gd name="T8" fmla="*/ 1663953 w 1814"/>
                              <a:gd name="T9" fmla="*/ 0 h 545"/>
                              <a:gd name="T10" fmla="*/ 293512 w 1814"/>
                              <a:gd name="T11" fmla="*/ 0 h 545"/>
                              <a:gd name="T12" fmla="*/ 0 w 1814"/>
                              <a:gd name="T13" fmla="*/ 164797 h 545"/>
                              <a:gd name="T14" fmla="*/ 293512 w 1814"/>
                              <a:gd name="T15" fmla="*/ 330200 h 545"/>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814" h="545">
                                <a:moveTo>
                                  <a:pt x="272" y="545"/>
                                </a:moveTo>
                                <a:lnTo>
                                  <a:pt x="1542" y="545"/>
                                </a:lnTo>
                                <a:cubicBezTo>
                                  <a:pt x="1692" y="545"/>
                                  <a:pt x="1814" y="423"/>
                                  <a:pt x="1814" y="272"/>
                                </a:cubicBezTo>
                                <a:cubicBezTo>
                                  <a:pt x="1814" y="272"/>
                                  <a:pt x="1814" y="272"/>
                                  <a:pt x="1814" y="272"/>
                                </a:cubicBezTo>
                                <a:cubicBezTo>
                                  <a:pt x="1814" y="122"/>
                                  <a:pt x="1692" y="0"/>
                                  <a:pt x="1542" y="0"/>
                                </a:cubicBezTo>
                                <a:lnTo>
                                  <a:pt x="272" y="0"/>
                                </a:lnTo>
                                <a:cubicBezTo>
                                  <a:pt x="122" y="0"/>
                                  <a:pt x="0" y="122"/>
                                  <a:pt x="0" y="272"/>
                                </a:cubicBezTo>
                                <a:cubicBezTo>
                                  <a:pt x="0" y="423"/>
                                  <a:pt x="122" y="545"/>
                                  <a:pt x="272" y="545"/>
                                </a:cubicBezTo>
                                <a:close/>
                              </a:path>
                            </a:pathLst>
                          </a:custGeom>
                          <a:solidFill>
                            <a:srgbClr val="E8EEF7"/>
                          </a:solidFill>
                          <a:ln w="0">
                            <a:solidFill>
                              <a:srgbClr val="000000"/>
                            </a:solidFill>
                            <a:round/>
                            <a:headEnd/>
                            <a:tailEnd/>
                          </a:ln>
                        </wps:spPr>
                        <wps:bodyPr rot="0" vert="horz" wrap="square" lIns="91440" tIns="45720" rIns="91440" bIns="45720" anchor="t" anchorCtr="0" upright="1">
                          <a:noAutofit/>
                        </wps:bodyPr>
                      </wps:wsp>
                      <wps:wsp>
                        <wps:cNvPr id="22" name="Freeform 211"/>
                        <wps:cNvSpPr>
                          <a:spLocks/>
                        </wps:cNvSpPr>
                        <wps:spPr bwMode="auto">
                          <a:xfrm>
                            <a:off x="2830119" y="596908"/>
                            <a:ext cx="1957513" cy="316804"/>
                          </a:xfrm>
                          <a:custGeom>
                            <a:avLst/>
                            <a:gdLst>
                              <a:gd name="T0" fmla="*/ 293512 w 1814"/>
                              <a:gd name="T1" fmla="*/ 316865 h 545"/>
                              <a:gd name="T2" fmla="*/ 1663953 w 1814"/>
                              <a:gd name="T3" fmla="*/ 316865 h 545"/>
                              <a:gd name="T4" fmla="*/ 1957465 w 1814"/>
                              <a:gd name="T5" fmla="*/ 158142 h 545"/>
                              <a:gd name="T6" fmla="*/ 1957465 w 1814"/>
                              <a:gd name="T7" fmla="*/ 158142 h 545"/>
                              <a:gd name="T8" fmla="*/ 1663953 w 1814"/>
                              <a:gd name="T9" fmla="*/ 0 h 545"/>
                              <a:gd name="T10" fmla="*/ 293512 w 1814"/>
                              <a:gd name="T11" fmla="*/ 0 h 545"/>
                              <a:gd name="T12" fmla="*/ 0 w 1814"/>
                              <a:gd name="T13" fmla="*/ 158142 h 545"/>
                              <a:gd name="T14" fmla="*/ 293512 w 1814"/>
                              <a:gd name="T15" fmla="*/ 316865 h 545"/>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814" h="545">
                                <a:moveTo>
                                  <a:pt x="272" y="545"/>
                                </a:moveTo>
                                <a:lnTo>
                                  <a:pt x="1542" y="545"/>
                                </a:lnTo>
                                <a:cubicBezTo>
                                  <a:pt x="1692" y="545"/>
                                  <a:pt x="1814" y="423"/>
                                  <a:pt x="1814" y="272"/>
                                </a:cubicBezTo>
                                <a:cubicBezTo>
                                  <a:pt x="1814" y="272"/>
                                  <a:pt x="1814" y="272"/>
                                  <a:pt x="1814" y="272"/>
                                </a:cubicBezTo>
                                <a:cubicBezTo>
                                  <a:pt x="1814" y="122"/>
                                  <a:pt x="1692" y="0"/>
                                  <a:pt x="1542" y="0"/>
                                </a:cubicBezTo>
                                <a:lnTo>
                                  <a:pt x="272" y="0"/>
                                </a:lnTo>
                                <a:cubicBezTo>
                                  <a:pt x="122" y="0"/>
                                  <a:pt x="0" y="122"/>
                                  <a:pt x="0" y="272"/>
                                </a:cubicBezTo>
                                <a:cubicBezTo>
                                  <a:pt x="0" y="423"/>
                                  <a:pt x="122" y="545"/>
                                  <a:pt x="272" y="545"/>
                                </a:cubicBezTo>
                                <a:close/>
                              </a:path>
                            </a:pathLst>
                          </a:custGeom>
                          <a:noFill/>
                          <a:ln w="254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212"/>
                        <wps:cNvSpPr>
                          <a:spLocks noChangeArrowheads="1"/>
                        </wps:cNvSpPr>
                        <wps:spPr bwMode="auto">
                          <a:xfrm>
                            <a:off x="2965420" y="596908"/>
                            <a:ext cx="1779312" cy="340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219E" w:rsidRPr="00BC5113" w:rsidRDefault="005E219E" w:rsidP="0023249A">
                              <w:pPr>
                                <w:jc w:val="center"/>
                                <w:rPr>
                                  <w:rFonts w:asciiTheme="minorHAnsi" w:hAnsiTheme="minorHAnsi" w:cs="Arial"/>
                                  <w:i/>
                                  <w:iCs/>
                                  <w:color w:val="000000" w:themeColor="text1"/>
                                  <w:sz w:val="22"/>
                                  <w:szCs w:val="22"/>
                                </w:rPr>
                              </w:pPr>
                              <w:r w:rsidRPr="00BC5113">
                                <w:rPr>
                                  <w:rFonts w:asciiTheme="minorHAnsi" w:hAnsiTheme="minorHAnsi" w:cs="Arial"/>
                                  <w:i/>
                                  <w:iCs/>
                                  <w:color w:val="000000" w:themeColor="text1"/>
                                  <w:sz w:val="22"/>
                                  <w:szCs w:val="22"/>
                                </w:rPr>
                                <w:t>Registrar Cierre de Orden de Producción</w:t>
                              </w:r>
                            </w:p>
                          </w:txbxContent>
                        </wps:txbx>
                        <wps:bodyPr rot="0" vert="horz" wrap="square" lIns="0" tIns="0" rIns="0" bIns="0" anchor="t" anchorCtr="0" upright="1">
                          <a:spAutoFit/>
                        </wps:bodyPr>
                      </wps:wsp>
                      <wps:wsp>
                        <wps:cNvPr id="24" name="Freeform 222"/>
                        <wps:cNvSpPr>
                          <a:spLocks/>
                        </wps:cNvSpPr>
                        <wps:spPr bwMode="auto">
                          <a:xfrm>
                            <a:off x="2830119" y="2160228"/>
                            <a:ext cx="1449210" cy="392805"/>
                          </a:xfrm>
                          <a:custGeom>
                            <a:avLst/>
                            <a:gdLst>
                              <a:gd name="T0" fmla="*/ 217300 w 1814"/>
                              <a:gd name="T1" fmla="*/ 392735 h 544"/>
                              <a:gd name="T2" fmla="*/ 1231897 w 1814"/>
                              <a:gd name="T3" fmla="*/ 392735 h 544"/>
                              <a:gd name="T4" fmla="*/ 1449197 w 1814"/>
                              <a:gd name="T5" fmla="*/ 196368 h 544"/>
                              <a:gd name="T6" fmla="*/ 1449197 w 1814"/>
                              <a:gd name="T7" fmla="*/ 196368 h 544"/>
                              <a:gd name="T8" fmla="*/ 1231897 w 1814"/>
                              <a:gd name="T9" fmla="*/ 0 h 544"/>
                              <a:gd name="T10" fmla="*/ 217300 w 1814"/>
                              <a:gd name="T11" fmla="*/ 0 h 544"/>
                              <a:gd name="T12" fmla="*/ 0 w 1814"/>
                              <a:gd name="T13" fmla="*/ 196368 h 544"/>
                              <a:gd name="T14" fmla="*/ 217300 w 1814"/>
                              <a:gd name="T15" fmla="*/ 392735 h 544"/>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814" h="544">
                                <a:moveTo>
                                  <a:pt x="272" y="544"/>
                                </a:moveTo>
                                <a:lnTo>
                                  <a:pt x="1542" y="544"/>
                                </a:lnTo>
                                <a:cubicBezTo>
                                  <a:pt x="1692" y="544"/>
                                  <a:pt x="1814" y="422"/>
                                  <a:pt x="1814" y="272"/>
                                </a:cubicBezTo>
                                <a:cubicBezTo>
                                  <a:pt x="1814" y="272"/>
                                  <a:pt x="1814" y="272"/>
                                  <a:pt x="1814" y="272"/>
                                </a:cubicBezTo>
                                <a:cubicBezTo>
                                  <a:pt x="1814" y="122"/>
                                  <a:pt x="1692" y="0"/>
                                  <a:pt x="1542" y="0"/>
                                </a:cubicBezTo>
                                <a:lnTo>
                                  <a:pt x="272" y="0"/>
                                </a:lnTo>
                                <a:cubicBezTo>
                                  <a:pt x="122" y="0"/>
                                  <a:pt x="0" y="122"/>
                                  <a:pt x="0" y="272"/>
                                </a:cubicBezTo>
                                <a:cubicBezTo>
                                  <a:pt x="0" y="422"/>
                                  <a:pt x="122" y="544"/>
                                  <a:pt x="272" y="544"/>
                                </a:cubicBezTo>
                                <a:close/>
                              </a:path>
                            </a:pathLst>
                          </a:custGeom>
                          <a:solidFill>
                            <a:srgbClr val="E8EEF7"/>
                          </a:solidFill>
                          <a:ln w="0">
                            <a:solidFill>
                              <a:srgbClr val="000000"/>
                            </a:solidFill>
                            <a:round/>
                            <a:headEnd/>
                            <a:tailEnd/>
                          </a:ln>
                        </wps:spPr>
                        <wps:bodyPr rot="0" vert="horz" wrap="square" lIns="91440" tIns="45720" rIns="91440" bIns="45720" anchor="t" anchorCtr="0" upright="1">
                          <a:noAutofit/>
                        </wps:bodyPr>
                      </wps:wsp>
                      <wps:wsp>
                        <wps:cNvPr id="25" name="Freeform 223"/>
                        <wps:cNvSpPr>
                          <a:spLocks/>
                        </wps:cNvSpPr>
                        <wps:spPr bwMode="auto">
                          <a:xfrm>
                            <a:off x="2830119" y="2160228"/>
                            <a:ext cx="1449210" cy="392805"/>
                          </a:xfrm>
                          <a:custGeom>
                            <a:avLst/>
                            <a:gdLst>
                              <a:gd name="T0" fmla="*/ 217300 w 1814"/>
                              <a:gd name="T1" fmla="*/ 392734 h 544"/>
                              <a:gd name="T2" fmla="*/ 1231897 w 1814"/>
                              <a:gd name="T3" fmla="*/ 392734 h 544"/>
                              <a:gd name="T4" fmla="*/ 1449197 w 1814"/>
                              <a:gd name="T5" fmla="*/ 196367 h 544"/>
                              <a:gd name="T6" fmla="*/ 1449197 w 1814"/>
                              <a:gd name="T7" fmla="*/ 196367 h 544"/>
                              <a:gd name="T8" fmla="*/ 1231897 w 1814"/>
                              <a:gd name="T9" fmla="*/ 0 h 544"/>
                              <a:gd name="T10" fmla="*/ 217300 w 1814"/>
                              <a:gd name="T11" fmla="*/ 0 h 544"/>
                              <a:gd name="T12" fmla="*/ 0 w 1814"/>
                              <a:gd name="T13" fmla="*/ 196367 h 544"/>
                              <a:gd name="T14" fmla="*/ 217300 w 1814"/>
                              <a:gd name="T15" fmla="*/ 392734 h 544"/>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814" h="544">
                                <a:moveTo>
                                  <a:pt x="272" y="544"/>
                                </a:moveTo>
                                <a:lnTo>
                                  <a:pt x="1542" y="544"/>
                                </a:lnTo>
                                <a:cubicBezTo>
                                  <a:pt x="1692" y="544"/>
                                  <a:pt x="1814" y="422"/>
                                  <a:pt x="1814" y="272"/>
                                </a:cubicBezTo>
                                <a:cubicBezTo>
                                  <a:pt x="1814" y="272"/>
                                  <a:pt x="1814" y="272"/>
                                  <a:pt x="1814" y="272"/>
                                </a:cubicBezTo>
                                <a:cubicBezTo>
                                  <a:pt x="1814" y="122"/>
                                  <a:pt x="1692" y="0"/>
                                  <a:pt x="1542" y="0"/>
                                </a:cubicBezTo>
                                <a:lnTo>
                                  <a:pt x="272" y="0"/>
                                </a:lnTo>
                                <a:cubicBezTo>
                                  <a:pt x="122" y="0"/>
                                  <a:pt x="0" y="122"/>
                                  <a:pt x="0" y="272"/>
                                </a:cubicBezTo>
                                <a:cubicBezTo>
                                  <a:pt x="0" y="422"/>
                                  <a:pt x="122" y="544"/>
                                  <a:pt x="272" y="544"/>
                                </a:cubicBezTo>
                                <a:close/>
                              </a:path>
                            </a:pathLst>
                          </a:custGeom>
                          <a:noFill/>
                          <a:ln w="254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Rectangle 224"/>
                        <wps:cNvSpPr>
                          <a:spLocks noChangeArrowheads="1"/>
                        </wps:cNvSpPr>
                        <wps:spPr bwMode="auto">
                          <a:xfrm>
                            <a:off x="2965420" y="2195029"/>
                            <a:ext cx="1226208" cy="341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219E" w:rsidRPr="00BC5113" w:rsidRDefault="005E219E" w:rsidP="00BC5113">
                              <w:pPr>
                                <w:jc w:val="center"/>
                                <w:rPr>
                                  <w:rFonts w:asciiTheme="minorHAnsi" w:hAnsiTheme="minorHAnsi"/>
                                  <w:sz w:val="22"/>
                                  <w:szCs w:val="22"/>
                                </w:rPr>
                              </w:pPr>
                              <w:r w:rsidRPr="00BC5113">
                                <w:rPr>
                                  <w:rFonts w:asciiTheme="minorHAnsi" w:hAnsiTheme="minorHAnsi" w:cs="Arial"/>
                                  <w:i/>
                                  <w:iCs/>
                                  <w:color w:val="000000" w:themeColor="text1"/>
                                  <w:sz w:val="22"/>
                                  <w:szCs w:val="22"/>
                                </w:rPr>
                                <w:t xml:space="preserve">Generar </w:t>
                              </w:r>
                              <w:r w:rsidRPr="00BC5113">
                                <w:rPr>
                                  <w:rFonts w:asciiTheme="minorHAnsi" w:hAnsiTheme="minorHAnsi"/>
                                  <w:sz w:val="22"/>
                                  <w:szCs w:val="22"/>
                                </w:rPr>
                                <w:t>Solicitud</w:t>
                              </w:r>
                              <w:r w:rsidRPr="00BC5113">
                                <w:rPr>
                                  <w:rFonts w:asciiTheme="minorHAnsi" w:hAnsiTheme="minorHAnsi" w:cs="Arial"/>
                                  <w:i/>
                                  <w:iCs/>
                                  <w:color w:val="000000" w:themeColor="text1"/>
                                  <w:sz w:val="22"/>
                                  <w:szCs w:val="22"/>
                                </w:rPr>
                                <w:t xml:space="preserve"> de Insumos</w:t>
                              </w:r>
                            </w:p>
                          </w:txbxContent>
                        </wps:txbx>
                        <wps:bodyPr rot="0" vert="horz" wrap="square" lIns="0" tIns="0" rIns="0" bIns="0" anchor="t" anchorCtr="0" upright="1">
                          <a:spAutoFit/>
                        </wps:bodyPr>
                      </wps:wsp>
                      <wps:wsp>
                        <wps:cNvPr id="27" name="Freeform 29"/>
                        <wps:cNvSpPr>
                          <a:spLocks/>
                        </wps:cNvSpPr>
                        <wps:spPr bwMode="auto">
                          <a:xfrm>
                            <a:off x="2868920" y="2753836"/>
                            <a:ext cx="1449110" cy="339104"/>
                          </a:xfrm>
                          <a:custGeom>
                            <a:avLst/>
                            <a:gdLst>
                              <a:gd name="T0" fmla="*/ 217281 w 1814"/>
                              <a:gd name="T1" fmla="*/ 339090 h 544"/>
                              <a:gd name="T2" fmla="*/ 1231789 w 1814"/>
                              <a:gd name="T3" fmla="*/ 339090 h 544"/>
                              <a:gd name="T4" fmla="*/ 1449070 w 1814"/>
                              <a:gd name="T5" fmla="*/ 169545 h 544"/>
                              <a:gd name="T6" fmla="*/ 1449070 w 1814"/>
                              <a:gd name="T7" fmla="*/ 169545 h 544"/>
                              <a:gd name="T8" fmla="*/ 1231789 w 1814"/>
                              <a:gd name="T9" fmla="*/ 0 h 544"/>
                              <a:gd name="T10" fmla="*/ 217281 w 1814"/>
                              <a:gd name="T11" fmla="*/ 0 h 544"/>
                              <a:gd name="T12" fmla="*/ 0 w 1814"/>
                              <a:gd name="T13" fmla="*/ 169545 h 544"/>
                              <a:gd name="T14" fmla="*/ 217281 w 1814"/>
                              <a:gd name="T15" fmla="*/ 339090 h 544"/>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814" h="544">
                                <a:moveTo>
                                  <a:pt x="272" y="544"/>
                                </a:moveTo>
                                <a:lnTo>
                                  <a:pt x="1542" y="544"/>
                                </a:lnTo>
                                <a:cubicBezTo>
                                  <a:pt x="1692" y="544"/>
                                  <a:pt x="1814" y="423"/>
                                  <a:pt x="1814" y="272"/>
                                </a:cubicBezTo>
                                <a:cubicBezTo>
                                  <a:pt x="1814" y="272"/>
                                  <a:pt x="1814" y="272"/>
                                  <a:pt x="1814" y="272"/>
                                </a:cubicBezTo>
                                <a:cubicBezTo>
                                  <a:pt x="1814" y="122"/>
                                  <a:pt x="1692" y="0"/>
                                  <a:pt x="1542" y="0"/>
                                </a:cubicBezTo>
                                <a:lnTo>
                                  <a:pt x="272" y="0"/>
                                </a:lnTo>
                                <a:cubicBezTo>
                                  <a:pt x="122" y="0"/>
                                  <a:pt x="0" y="122"/>
                                  <a:pt x="0" y="272"/>
                                </a:cubicBezTo>
                                <a:cubicBezTo>
                                  <a:pt x="0" y="423"/>
                                  <a:pt x="122" y="544"/>
                                  <a:pt x="272" y="544"/>
                                </a:cubicBezTo>
                                <a:close/>
                              </a:path>
                            </a:pathLst>
                          </a:custGeom>
                          <a:solidFill>
                            <a:srgbClr val="E8EEF7"/>
                          </a:solidFill>
                          <a:ln w="0">
                            <a:solidFill>
                              <a:srgbClr val="000000"/>
                            </a:solidFill>
                            <a:round/>
                            <a:headEnd/>
                            <a:tailEnd/>
                          </a:ln>
                        </wps:spPr>
                        <wps:bodyPr rot="0" vert="horz" wrap="square" lIns="91440" tIns="45720" rIns="91440" bIns="45720" anchor="t" anchorCtr="0" upright="1">
                          <a:noAutofit/>
                        </wps:bodyPr>
                      </wps:wsp>
                      <wps:wsp>
                        <wps:cNvPr id="28" name="Freeform 226"/>
                        <wps:cNvSpPr>
                          <a:spLocks/>
                        </wps:cNvSpPr>
                        <wps:spPr bwMode="auto">
                          <a:xfrm>
                            <a:off x="2859420" y="2762536"/>
                            <a:ext cx="1419910" cy="317204"/>
                          </a:xfrm>
                          <a:custGeom>
                            <a:avLst/>
                            <a:gdLst>
                              <a:gd name="T0" fmla="*/ 212912 w 1814"/>
                              <a:gd name="T1" fmla="*/ 317145 h 544"/>
                              <a:gd name="T2" fmla="*/ 1207024 w 1814"/>
                              <a:gd name="T3" fmla="*/ 317145 h 544"/>
                              <a:gd name="T4" fmla="*/ 1419936 w 1814"/>
                              <a:gd name="T5" fmla="*/ 158573 h 544"/>
                              <a:gd name="T6" fmla="*/ 1419936 w 1814"/>
                              <a:gd name="T7" fmla="*/ 158573 h 544"/>
                              <a:gd name="T8" fmla="*/ 1207024 w 1814"/>
                              <a:gd name="T9" fmla="*/ 0 h 544"/>
                              <a:gd name="T10" fmla="*/ 212912 w 1814"/>
                              <a:gd name="T11" fmla="*/ 0 h 544"/>
                              <a:gd name="T12" fmla="*/ 0 w 1814"/>
                              <a:gd name="T13" fmla="*/ 158573 h 544"/>
                              <a:gd name="T14" fmla="*/ 212912 w 1814"/>
                              <a:gd name="T15" fmla="*/ 317145 h 544"/>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814" h="544">
                                <a:moveTo>
                                  <a:pt x="272" y="544"/>
                                </a:moveTo>
                                <a:lnTo>
                                  <a:pt x="1542" y="544"/>
                                </a:lnTo>
                                <a:cubicBezTo>
                                  <a:pt x="1692" y="544"/>
                                  <a:pt x="1814" y="423"/>
                                  <a:pt x="1814" y="272"/>
                                </a:cubicBezTo>
                                <a:cubicBezTo>
                                  <a:pt x="1814" y="272"/>
                                  <a:pt x="1814" y="272"/>
                                  <a:pt x="1814" y="272"/>
                                </a:cubicBezTo>
                                <a:cubicBezTo>
                                  <a:pt x="1814" y="122"/>
                                  <a:pt x="1692" y="0"/>
                                  <a:pt x="1542" y="0"/>
                                </a:cubicBezTo>
                                <a:lnTo>
                                  <a:pt x="272" y="0"/>
                                </a:lnTo>
                                <a:cubicBezTo>
                                  <a:pt x="122" y="0"/>
                                  <a:pt x="0" y="122"/>
                                  <a:pt x="0" y="272"/>
                                </a:cubicBezTo>
                                <a:cubicBezTo>
                                  <a:pt x="0" y="423"/>
                                  <a:pt x="122" y="544"/>
                                  <a:pt x="272" y="544"/>
                                </a:cubicBezTo>
                                <a:close/>
                              </a:path>
                            </a:pathLst>
                          </a:custGeom>
                          <a:noFill/>
                          <a:ln w="254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Rectangle 227"/>
                        <wps:cNvSpPr>
                          <a:spLocks noChangeArrowheads="1"/>
                        </wps:cNvSpPr>
                        <wps:spPr bwMode="auto">
                          <a:xfrm>
                            <a:off x="3042921" y="2740636"/>
                            <a:ext cx="1221708" cy="341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219E" w:rsidRPr="00BC5113" w:rsidRDefault="005E219E" w:rsidP="00BC5113">
                              <w:pPr>
                                <w:jc w:val="center"/>
                                <w:rPr>
                                  <w:rFonts w:asciiTheme="minorHAnsi" w:hAnsiTheme="minorHAnsi" w:cs="Arial"/>
                                  <w:i/>
                                  <w:iCs/>
                                  <w:color w:val="000000" w:themeColor="text1"/>
                                  <w:sz w:val="22"/>
                                  <w:szCs w:val="22"/>
                                </w:rPr>
                              </w:pPr>
                              <w:r w:rsidRPr="00BC5113">
                                <w:rPr>
                                  <w:rFonts w:asciiTheme="minorHAnsi" w:hAnsiTheme="minorHAnsi" w:cs="Arial"/>
                                  <w:i/>
                                  <w:iCs/>
                                  <w:color w:val="000000" w:themeColor="text1"/>
                                  <w:sz w:val="22"/>
                                  <w:szCs w:val="22"/>
                                </w:rPr>
                                <w:t>Generar Insumos x Solicitud</w:t>
                              </w:r>
                            </w:p>
                          </w:txbxContent>
                        </wps:txbx>
                        <wps:bodyPr rot="0" vert="horz" wrap="square" lIns="0" tIns="0" rIns="0" bIns="0" anchor="t" anchorCtr="0" upright="1">
                          <a:spAutoFit/>
                        </wps:bodyPr>
                      </wps:wsp>
                      <wps:wsp>
                        <wps:cNvPr id="30" name="Line 246"/>
                        <wps:cNvCnPr/>
                        <wps:spPr bwMode="auto">
                          <a:xfrm flipH="1">
                            <a:off x="1233108" y="800111"/>
                            <a:ext cx="24200" cy="2579534"/>
                          </a:xfrm>
                          <a:prstGeom prst="line">
                            <a:avLst/>
                          </a:prstGeom>
                          <a:noFill/>
                          <a:ln w="7620" cap="rnd">
                            <a:solidFill>
                              <a:srgbClr val="4677BF"/>
                            </a:solidFill>
                            <a:round/>
                            <a:headEnd/>
                            <a:tailEnd/>
                          </a:ln>
                          <a:extLst>
                            <a:ext uri="{909E8E84-426E-40DD-AFC4-6F175D3DCCD1}">
                              <a14:hiddenFill xmlns:a14="http://schemas.microsoft.com/office/drawing/2010/main">
                                <a:noFill/>
                              </a14:hiddenFill>
                            </a:ext>
                          </a:extLst>
                        </wps:spPr>
                        <wps:bodyPr/>
                      </wps:wsp>
                      <wps:wsp>
                        <wps:cNvPr id="31" name="Freeform 247"/>
                        <wps:cNvSpPr>
                          <a:spLocks/>
                        </wps:cNvSpPr>
                        <wps:spPr bwMode="auto">
                          <a:xfrm>
                            <a:off x="1257309" y="794310"/>
                            <a:ext cx="266002" cy="79401"/>
                          </a:xfrm>
                          <a:custGeom>
                            <a:avLst/>
                            <a:gdLst>
                              <a:gd name="T0" fmla="*/ 0 w 419"/>
                              <a:gd name="T1" fmla="*/ 79375 h 125"/>
                              <a:gd name="T2" fmla="*/ 0 w 419"/>
                              <a:gd name="T3" fmla="*/ 0 h 125"/>
                              <a:gd name="T4" fmla="*/ 266065 w 419"/>
                              <a:gd name="T5" fmla="*/ 0 h 125"/>
                              <a:gd name="T6" fmla="*/ 0 60000 65536"/>
                              <a:gd name="T7" fmla="*/ 0 60000 65536"/>
                              <a:gd name="T8" fmla="*/ 0 60000 65536"/>
                            </a:gdLst>
                            <a:ahLst/>
                            <a:cxnLst>
                              <a:cxn ang="T6">
                                <a:pos x="T0" y="T1"/>
                              </a:cxn>
                              <a:cxn ang="T7">
                                <a:pos x="T2" y="T3"/>
                              </a:cxn>
                              <a:cxn ang="T8">
                                <a:pos x="T4" y="T5"/>
                              </a:cxn>
                            </a:cxnLst>
                            <a:rect l="0" t="0" r="r" b="b"/>
                            <a:pathLst>
                              <a:path w="419" h="125">
                                <a:moveTo>
                                  <a:pt x="0" y="125"/>
                                </a:moveTo>
                                <a:lnTo>
                                  <a:pt x="0" y="0"/>
                                </a:lnTo>
                                <a:lnTo>
                                  <a:pt x="419" y="0"/>
                                </a:lnTo>
                              </a:path>
                            </a:pathLst>
                          </a:custGeom>
                          <a:noFill/>
                          <a:ln w="7620" cap="rnd">
                            <a:solidFill>
                              <a:srgbClr val="4677B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Line 252"/>
                        <wps:cNvCnPr/>
                        <wps:spPr bwMode="auto">
                          <a:xfrm>
                            <a:off x="2652318" y="383605"/>
                            <a:ext cx="700" cy="786810"/>
                          </a:xfrm>
                          <a:prstGeom prst="line">
                            <a:avLst/>
                          </a:prstGeom>
                          <a:noFill/>
                          <a:ln w="7620" cap="rnd">
                            <a:solidFill>
                              <a:srgbClr val="4677BF"/>
                            </a:solidFill>
                            <a:round/>
                            <a:headEnd/>
                            <a:tailEnd/>
                          </a:ln>
                          <a:extLst>
                            <a:ext uri="{909E8E84-426E-40DD-AFC4-6F175D3DCCD1}">
                              <a14:hiddenFill xmlns:a14="http://schemas.microsoft.com/office/drawing/2010/main">
                                <a:noFill/>
                              </a14:hiddenFill>
                            </a:ext>
                          </a:extLst>
                        </wps:spPr>
                        <wps:bodyPr/>
                      </wps:wsp>
                      <wps:wsp>
                        <wps:cNvPr id="97" name="Line 254"/>
                        <wps:cNvCnPr/>
                        <wps:spPr bwMode="auto">
                          <a:xfrm>
                            <a:off x="2667018" y="383005"/>
                            <a:ext cx="177801" cy="600"/>
                          </a:xfrm>
                          <a:prstGeom prst="line">
                            <a:avLst/>
                          </a:prstGeom>
                          <a:noFill/>
                          <a:ln w="7620" cap="rnd">
                            <a:solidFill>
                              <a:srgbClr val="4677BF"/>
                            </a:solidFill>
                            <a:round/>
                            <a:headEnd/>
                            <a:tailEnd/>
                          </a:ln>
                          <a:extLst>
                            <a:ext uri="{909E8E84-426E-40DD-AFC4-6F175D3DCCD1}">
                              <a14:hiddenFill xmlns:a14="http://schemas.microsoft.com/office/drawing/2010/main">
                                <a:noFill/>
                              </a14:hiddenFill>
                            </a:ext>
                          </a:extLst>
                        </wps:spPr>
                        <wps:bodyPr/>
                      </wps:wsp>
                      <wps:wsp>
                        <wps:cNvPr id="98" name="Line 255"/>
                        <wps:cNvCnPr/>
                        <wps:spPr bwMode="auto">
                          <a:xfrm>
                            <a:off x="2652318" y="794310"/>
                            <a:ext cx="177801" cy="700"/>
                          </a:xfrm>
                          <a:prstGeom prst="line">
                            <a:avLst/>
                          </a:prstGeom>
                          <a:noFill/>
                          <a:ln w="7620" cap="rnd">
                            <a:solidFill>
                              <a:srgbClr val="4677BF"/>
                            </a:solidFill>
                            <a:round/>
                            <a:headEnd/>
                            <a:tailEnd/>
                          </a:ln>
                          <a:extLst>
                            <a:ext uri="{909E8E84-426E-40DD-AFC4-6F175D3DCCD1}">
                              <a14:hiddenFill xmlns:a14="http://schemas.microsoft.com/office/drawing/2010/main">
                                <a:noFill/>
                              </a14:hiddenFill>
                            </a:ext>
                          </a:extLst>
                        </wps:spPr>
                        <wps:bodyPr/>
                      </wps:wsp>
                      <wps:wsp>
                        <wps:cNvPr id="99" name="Line 258"/>
                        <wps:cNvCnPr/>
                        <wps:spPr bwMode="auto">
                          <a:xfrm>
                            <a:off x="2458517" y="722610"/>
                            <a:ext cx="193801" cy="0"/>
                          </a:xfrm>
                          <a:prstGeom prst="line">
                            <a:avLst/>
                          </a:prstGeom>
                          <a:noFill/>
                          <a:ln w="7620" cap="rnd">
                            <a:solidFill>
                              <a:srgbClr val="4677BF"/>
                            </a:solidFill>
                            <a:round/>
                            <a:headEnd/>
                            <a:tailEnd/>
                          </a:ln>
                          <a:extLst>
                            <a:ext uri="{909E8E84-426E-40DD-AFC4-6F175D3DCCD1}">
                              <a14:hiddenFill xmlns:a14="http://schemas.microsoft.com/office/drawing/2010/main">
                                <a:noFill/>
                              </a14:hiddenFill>
                            </a:ext>
                          </a:extLst>
                        </wps:spPr>
                        <wps:bodyPr/>
                      </wps:wsp>
                      <wps:wsp>
                        <wps:cNvPr id="100" name="Line 268"/>
                        <wps:cNvCnPr/>
                        <wps:spPr bwMode="auto">
                          <a:xfrm flipH="1">
                            <a:off x="2648018" y="2279630"/>
                            <a:ext cx="19000" cy="2534333"/>
                          </a:xfrm>
                          <a:prstGeom prst="line">
                            <a:avLst/>
                          </a:prstGeom>
                          <a:noFill/>
                          <a:ln w="7620" cap="rnd">
                            <a:solidFill>
                              <a:srgbClr val="4677BF"/>
                            </a:solidFill>
                            <a:round/>
                            <a:headEnd/>
                            <a:tailEnd/>
                          </a:ln>
                          <a:extLst>
                            <a:ext uri="{909E8E84-426E-40DD-AFC4-6F175D3DCCD1}">
                              <a14:hiddenFill xmlns:a14="http://schemas.microsoft.com/office/drawing/2010/main">
                                <a:noFill/>
                              </a14:hiddenFill>
                            </a:ext>
                          </a:extLst>
                        </wps:spPr>
                        <wps:bodyPr/>
                      </wps:wsp>
                      <wps:wsp>
                        <wps:cNvPr id="101" name="Line 269"/>
                        <wps:cNvCnPr/>
                        <wps:spPr bwMode="auto">
                          <a:xfrm>
                            <a:off x="2652318" y="2279030"/>
                            <a:ext cx="177801" cy="600"/>
                          </a:xfrm>
                          <a:prstGeom prst="line">
                            <a:avLst/>
                          </a:prstGeom>
                          <a:noFill/>
                          <a:ln w="7620" cap="rnd">
                            <a:solidFill>
                              <a:srgbClr val="4677BF"/>
                            </a:solidFill>
                            <a:round/>
                            <a:headEnd/>
                            <a:tailEnd/>
                          </a:ln>
                          <a:extLst>
                            <a:ext uri="{909E8E84-426E-40DD-AFC4-6F175D3DCCD1}">
                              <a14:hiddenFill xmlns:a14="http://schemas.microsoft.com/office/drawing/2010/main">
                                <a:noFill/>
                              </a14:hiddenFill>
                            </a:ext>
                          </a:extLst>
                        </wps:spPr>
                        <wps:bodyPr/>
                      </wps:wsp>
                      <wps:wsp>
                        <wps:cNvPr id="102" name="Line 270"/>
                        <wps:cNvCnPr/>
                        <wps:spPr bwMode="auto">
                          <a:xfrm>
                            <a:off x="2667018" y="2903238"/>
                            <a:ext cx="177801" cy="600"/>
                          </a:xfrm>
                          <a:prstGeom prst="line">
                            <a:avLst/>
                          </a:prstGeom>
                          <a:noFill/>
                          <a:ln w="7620" cap="rnd">
                            <a:solidFill>
                              <a:srgbClr val="4677BF"/>
                            </a:solidFill>
                            <a:round/>
                            <a:headEnd/>
                            <a:tailEnd/>
                          </a:ln>
                          <a:extLst>
                            <a:ext uri="{909E8E84-426E-40DD-AFC4-6F175D3DCCD1}">
                              <a14:hiddenFill xmlns:a14="http://schemas.microsoft.com/office/drawing/2010/main">
                                <a:noFill/>
                              </a14:hiddenFill>
                            </a:ext>
                          </a:extLst>
                        </wps:spPr>
                        <wps:bodyPr/>
                      </wps:wsp>
                      <wps:wsp>
                        <wps:cNvPr id="103" name="Line 271"/>
                        <wps:cNvCnPr/>
                        <wps:spPr bwMode="auto">
                          <a:xfrm>
                            <a:off x="2402316" y="3367844"/>
                            <a:ext cx="245702" cy="0"/>
                          </a:xfrm>
                          <a:prstGeom prst="line">
                            <a:avLst/>
                          </a:prstGeom>
                          <a:noFill/>
                          <a:ln w="7620" cap="rnd">
                            <a:solidFill>
                              <a:srgbClr val="4677BF"/>
                            </a:solidFill>
                            <a:round/>
                            <a:headEnd/>
                            <a:tailEnd/>
                          </a:ln>
                          <a:extLst>
                            <a:ext uri="{909E8E84-426E-40DD-AFC4-6F175D3DCCD1}">
                              <a14:hiddenFill xmlns:a14="http://schemas.microsoft.com/office/drawing/2010/main">
                                <a:noFill/>
                              </a14:hiddenFill>
                            </a:ext>
                          </a:extLst>
                        </wps:spPr>
                        <wps:bodyPr/>
                      </wps:wsp>
                      <wps:wsp>
                        <wps:cNvPr id="104" name="Line 273"/>
                        <wps:cNvCnPr/>
                        <wps:spPr bwMode="auto">
                          <a:xfrm>
                            <a:off x="2667018" y="3379644"/>
                            <a:ext cx="163101" cy="600"/>
                          </a:xfrm>
                          <a:prstGeom prst="line">
                            <a:avLst/>
                          </a:prstGeom>
                          <a:noFill/>
                          <a:ln w="7620" cap="rnd">
                            <a:solidFill>
                              <a:srgbClr val="4677BF"/>
                            </a:solidFill>
                            <a:round/>
                            <a:headEnd/>
                            <a:tailEnd/>
                          </a:ln>
                          <a:extLst>
                            <a:ext uri="{909E8E84-426E-40DD-AFC4-6F175D3DCCD1}">
                              <a14:hiddenFill xmlns:a14="http://schemas.microsoft.com/office/drawing/2010/main">
                                <a:noFill/>
                              </a14:hiddenFill>
                            </a:ext>
                          </a:extLst>
                        </wps:spPr>
                        <wps:bodyPr/>
                      </wps:wsp>
                      <wps:wsp>
                        <wps:cNvPr id="105" name="Line 274"/>
                        <wps:cNvCnPr/>
                        <wps:spPr bwMode="auto">
                          <a:xfrm>
                            <a:off x="2648018" y="3889751"/>
                            <a:ext cx="163101" cy="700"/>
                          </a:xfrm>
                          <a:prstGeom prst="line">
                            <a:avLst/>
                          </a:prstGeom>
                          <a:noFill/>
                          <a:ln w="7620" cap="rnd">
                            <a:solidFill>
                              <a:srgbClr val="4677BF"/>
                            </a:solidFill>
                            <a:round/>
                            <a:headEnd/>
                            <a:tailEnd/>
                          </a:ln>
                          <a:extLst>
                            <a:ext uri="{909E8E84-426E-40DD-AFC4-6F175D3DCCD1}">
                              <a14:hiddenFill xmlns:a14="http://schemas.microsoft.com/office/drawing/2010/main">
                                <a:noFill/>
                              </a14:hiddenFill>
                            </a:ext>
                          </a:extLst>
                        </wps:spPr>
                        <wps:bodyPr/>
                      </wps:wsp>
                      <wps:wsp>
                        <wps:cNvPr id="106" name="Line 275"/>
                        <wps:cNvCnPr/>
                        <wps:spPr bwMode="auto">
                          <a:xfrm>
                            <a:off x="2667018" y="4361957"/>
                            <a:ext cx="177801" cy="700"/>
                          </a:xfrm>
                          <a:prstGeom prst="line">
                            <a:avLst/>
                          </a:prstGeom>
                          <a:noFill/>
                          <a:ln w="7620" cap="rnd">
                            <a:solidFill>
                              <a:srgbClr val="4677BF"/>
                            </a:solidFill>
                            <a:round/>
                            <a:headEnd/>
                            <a:tailEnd/>
                          </a:ln>
                          <a:extLst>
                            <a:ext uri="{909E8E84-426E-40DD-AFC4-6F175D3DCCD1}">
                              <a14:hiddenFill xmlns:a14="http://schemas.microsoft.com/office/drawing/2010/main">
                                <a:noFill/>
                              </a14:hiddenFill>
                            </a:ext>
                          </a:extLst>
                        </wps:spPr>
                        <wps:bodyPr/>
                      </wps:wsp>
                      <wps:wsp>
                        <wps:cNvPr id="110" name="Line 277"/>
                        <wps:cNvCnPr/>
                        <wps:spPr bwMode="auto">
                          <a:xfrm>
                            <a:off x="2652318" y="4813963"/>
                            <a:ext cx="177801" cy="600"/>
                          </a:xfrm>
                          <a:prstGeom prst="line">
                            <a:avLst/>
                          </a:prstGeom>
                          <a:noFill/>
                          <a:ln w="7620" cap="rnd">
                            <a:solidFill>
                              <a:srgbClr val="4677BF"/>
                            </a:solidFill>
                            <a:round/>
                            <a:headEnd/>
                            <a:tailEnd/>
                          </a:ln>
                          <a:extLst>
                            <a:ext uri="{909E8E84-426E-40DD-AFC4-6F175D3DCCD1}">
                              <a14:hiddenFill xmlns:a14="http://schemas.microsoft.com/office/drawing/2010/main">
                                <a:noFill/>
                              </a14:hiddenFill>
                            </a:ext>
                          </a:extLst>
                        </wps:spPr>
                        <wps:bodyPr/>
                      </wps:wsp>
                      <wps:wsp>
                        <wps:cNvPr id="111" name="Line 279"/>
                        <wps:cNvCnPr/>
                        <wps:spPr bwMode="auto">
                          <a:xfrm>
                            <a:off x="1033107" y="1883425"/>
                            <a:ext cx="200001" cy="600"/>
                          </a:xfrm>
                          <a:prstGeom prst="line">
                            <a:avLst/>
                          </a:prstGeom>
                          <a:noFill/>
                          <a:ln w="7620" cap="rnd">
                            <a:solidFill>
                              <a:srgbClr val="4677BF"/>
                            </a:solidFill>
                            <a:round/>
                            <a:headEnd/>
                            <a:tailEnd/>
                          </a:ln>
                          <a:extLst>
                            <a:ext uri="{909E8E84-426E-40DD-AFC4-6F175D3DCCD1}">
                              <a14:hiddenFill xmlns:a14="http://schemas.microsoft.com/office/drawing/2010/main">
                                <a:noFill/>
                              </a14:hiddenFill>
                            </a:ext>
                          </a:extLst>
                        </wps:spPr>
                        <wps:bodyPr/>
                      </wps:wsp>
                      <wps:wsp>
                        <wps:cNvPr id="115" name="Line 253"/>
                        <wps:cNvCnPr/>
                        <wps:spPr bwMode="auto">
                          <a:xfrm>
                            <a:off x="2652418" y="1181616"/>
                            <a:ext cx="177801" cy="600"/>
                          </a:xfrm>
                          <a:prstGeom prst="line">
                            <a:avLst/>
                          </a:prstGeom>
                          <a:noFill/>
                          <a:ln w="7620" cap="rnd">
                            <a:solidFill>
                              <a:srgbClr val="4677BF"/>
                            </a:solidFill>
                            <a:round/>
                            <a:headEnd/>
                            <a:tailEnd/>
                          </a:ln>
                          <a:extLst>
                            <a:ext uri="{909E8E84-426E-40DD-AFC4-6F175D3DCCD1}">
                              <a14:hiddenFill xmlns:a14="http://schemas.microsoft.com/office/drawing/2010/main">
                                <a:noFill/>
                              </a14:hiddenFill>
                            </a:ext>
                          </a:extLst>
                        </wps:spPr>
                        <wps:bodyPr/>
                      </wps:wsp>
                      <wps:wsp>
                        <wps:cNvPr id="116" name="Freeform 247"/>
                        <wps:cNvSpPr>
                          <a:spLocks/>
                        </wps:cNvSpPr>
                        <wps:spPr bwMode="auto">
                          <a:xfrm>
                            <a:off x="1228508" y="3376644"/>
                            <a:ext cx="266102" cy="45701"/>
                          </a:xfrm>
                          <a:custGeom>
                            <a:avLst/>
                            <a:gdLst>
                              <a:gd name="T0" fmla="*/ 0 w 419"/>
                              <a:gd name="T1" fmla="*/ 45719 h 125"/>
                              <a:gd name="T2" fmla="*/ 0 w 419"/>
                              <a:gd name="T3" fmla="*/ 0 h 125"/>
                              <a:gd name="T4" fmla="*/ 266065 w 419"/>
                              <a:gd name="T5" fmla="*/ 0 h 125"/>
                              <a:gd name="T6" fmla="*/ 0 60000 65536"/>
                              <a:gd name="T7" fmla="*/ 0 60000 65536"/>
                              <a:gd name="T8" fmla="*/ 0 60000 65536"/>
                              <a:gd name="T9" fmla="*/ 0 w 419"/>
                              <a:gd name="T10" fmla="*/ 0 h 125"/>
                              <a:gd name="T11" fmla="*/ 419 w 419"/>
                              <a:gd name="T12" fmla="*/ 125 h 125"/>
                            </a:gdLst>
                            <a:ahLst/>
                            <a:cxnLst>
                              <a:cxn ang="T6">
                                <a:pos x="T0" y="T1"/>
                              </a:cxn>
                              <a:cxn ang="T7">
                                <a:pos x="T2" y="T3"/>
                              </a:cxn>
                              <a:cxn ang="T8">
                                <a:pos x="T4" y="T5"/>
                              </a:cxn>
                            </a:cxnLst>
                            <a:rect l="T9" t="T10" r="T11" b="T12"/>
                            <a:pathLst>
                              <a:path w="419" h="125">
                                <a:moveTo>
                                  <a:pt x="0" y="125"/>
                                </a:moveTo>
                                <a:lnTo>
                                  <a:pt x="0" y="0"/>
                                </a:lnTo>
                                <a:lnTo>
                                  <a:pt x="419" y="0"/>
                                </a:lnTo>
                              </a:path>
                            </a:pathLst>
                          </a:custGeom>
                          <a:noFill/>
                          <a:ln w="7620" cap="rnd">
                            <a:solidFill>
                              <a:srgbClr val="4677BF"/>
                            </a:solidFill>
                            <a:round/>
                            <a:headEnd/>
                            <a:tailEnd/>
                          </a:ln>
                          <a:extLst>
                            <a:ext uri="{909E8E84-426E-40DD-AFC4-6F175D3DCCD1}">
                              <a14:hiddenFill xmlns:a14="http://schemas.microsoft.com/office/drawing/2010/main">
                                <a:solidFill>
                                  <a:srgbClr val="FFFFFF"/>
                                </a:solidFill>
                              </a14:hiddenFill>
                            </a:ext>
                          </a:extLst>
                        </wps:spPr>
                        <wps:txbx>
                          <w:txbxContent>
                            <w:p w:rsidR="005E219E" w:rsidRDefault="005E219E" w:rsidP="00F444B2"/>
                          </w:txbxContent>
                        </wps:txbx>
                        <wps:bodyPr rot="0" vert="horz" wrap="square" lIns="91440" tIns="45720" rIns="91440" bIns="45720" anchor="t" anchorCtr="0" upright="1">
                          <a:noAutofit/>
                        </wps:bodyPr>
                      </wps:wsp>
                      <wps:wsp>
                        <wps:cNvPr id="117" name="AutoShape 49"/>
                        <wps:cNvSpPr>
                          <a:spLocks/>
                        </wps:cNvSpPr>
                        <wps:spPr bwMode="auto">
                          <a:xfrm>
                            <a:off x="2830319" y="3226842"/>
                            <a:ext cx="1449010" cy="339104"/>
                          </a:xfrm>
                          <a:custGeom>
                            <a:avLst/>
                            <a:gdLst>
                              <a:gd name="T0" fmla="*/ 217281 w 1814"/>
                              <a:gd name="T1" fmla="*/ 339090 h 544"/>
                              <a:gd name="T2" fmla="*/ 1231789 w 1814"/>
                              <a:gd name="T3" fmla="*/ 339090 h 544"/>
                              <a:gd name="T4" fmla="*/ 1449070 w 1814"/>
                              <a:gd name="T5" fmla="*/ 169545 h 544"/>
                              <a:gd name="T6" fmla="*/ 1449070 w 1814"/>
                              <a:gd name="T7" fmla="*/ 169545 h 544"/>
                              <a:gd name="T8" fmla="*/ 1231789 w 1814"/>
                              <a:gd name="T9" fmla="*/ 0 h 544"/>
                              <a:gd name="T10" fmla="*/ 217281 w 1814"/>
                              <a:gd name="T11" fmla="*/ 0 h 544"/>
                              <a:gd name="T12" fmla="*/ 0 w 1814"/>
                              <a:gd name="T13" fmla="*/ 169545 h 544"/>
                              <a:gd name="T14" fmla="*/ 217281 w 1814"/>
                              <a:gd name="T15" fmla="*/ 339090 h 544"/>
                              <a:gd name="T16" fmla="*/ 0 60000 65536"/>
                              <a:gd name="T17" fmla="*/ 0 60000 65536"/>
                              <a:gd name="T18" fmla="*/ 0 60000 65536"/>
                              <a:gd name="T19" fmla="*/ 0 60000 65536"/>
                              <a:gd name="T20" fmla="*/ 0 60000 65536"/>
                              <a:gd name="T21" fmla="*/ 0 60000 65536"/>
                              <a:gd name="T22" fmla="*/ 0 60000 65536"/>
                              <a:gd name="T23" fmla="*/ 0 60000 65536"/>
                              <a:gd name="T24" fmla="*/ 0 w 1814"/>
                              <a:gd name="T25" fmla="*/ 0 h 544"/>
                              <a:gd name="T26" fmla="*/ 1814 w 1814"/>
                              <a:gd name="T27" fmla="*/ 544 h 544"/>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1814" h="544">
                                <a:moveTo>
                                  <a:pt x="272" y="544"/>
                                </a:moveTo>
                                <a:lnTo>
                                  <a:pt x="1542" y="544"/>
                                </a:lnTo>
                                <a:cubicBezTo>
                                  <a:pt x="1692" y="544"/>
                                  <a:pt x="1814" y="423"/>
                                  <a:pt x="1814" y="272"/>
                                </a:cubicBezTo>
                                <a:cubicBezTo>
                                  <a:pt x="1814" y="272"/>
                                  <a:pt x="1814" y="272"/>
                                  <a:pt x="1814" y="272"/>
                                </a:cubicBezTo>
                                <a:cubicBezTo>
                                  <a:pt x="1814" y="122"/>
                                  <a:pt x="1692" y="0"/>
                                  <a:pt x="1542" y="0"/>
                                </a:cubicBezTo>
                                <a:lnTo>
                                  <a:pt x="272" y="0"/>
                                </a:lnTo>
                                <a:cubicBezTo>
                                  <a:pt x="122" y="0"/>
                                  <a:pt x="0" y="122"/>
                                  <a:pt x="0" y="272"/>
                                </a:cubicBezTo>
                                <a:cubicBezTo>
                                  <a:pt x="0" y="423"/>
                                  <a:pt x="122" y="544"/>
                                  <a:pt x="272" y="544"/>
                                </a:cubicBezTo>
                                <a:close/>
                              </a:path>
                            </a:pathLst>
                          </a:custGeom>
                          <a:solidFill>
                            <a:srgbClr val="E8EEF7"/>
                          </a:solidFill>
                          <a:ln w="0">
                            <a:solidFill>
                              <a:srgbClr val="000000"/>
                            </a:solidFill>
                            <a:round/>
                            <a:headEnd/>
                            <a:tailEnd/>
                          </a:ln>
                        </wps:spPr>
                        <wps:txbx>
                          <w:txbxContent>
                            <w:p w:rsidR="005E219E" w:rsidRDefault="005E219E" w:rsidP="00BC5113"/>
                          </w:txbxContent>
                        </wps:txbx>
                        <wps:bodyPr rot="0" vert="horz" wrap="square" lIns="91440" tIns="45720" rIns="91440" bIns="45720" anchor="t" anchorCtr="0" upright="1">
                          <a:noAutofit/>
                        </wps:bodyPr>
                      </wps:wsp>
                      <wps:wsp>
                        <wps:cNvPr id="118" name="Rectangle 227"/>
                        <wps:cNvSpPr>
                          <a:spLocks noChangeArrowheads="1"/>
                        </wps:cNvSpPr>
                        <wps:spPr bwMode="auto">
                          <a:xfrm>
                            <a:off x="2868920" y="3226842"/>
                            <a:ext cx="1395710" cy="341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219E" w:rsidRPr="00BC5113" w:rsidRDefault="005E219E" w:rsidP="00BC5113">
                              <w:pPr>
                                <w:jc w:val="center"/>
                                <w:rPr>
                                  <w:rFonts w:asciiTheme="minorHAnsi" w:hAnsiTheme="minorHAnsi" w:cs="Arial"/>
                                  <w:i/>
                                  <w:iCs/>
                                  <w:color w:val="000000" w:themeColor="text1"/>
                                  <w:sz w:val="22"/>
                                  <w:szCs w:val="22"/>
                                </w:rPr>
                              </w:pPr>
                              <w:r w:rsidRPr="00BC5113">
                                <w:rPr>
                                  <w:rFonts w:asciiTheme="minorHAnsi" w:hAnsiTheme="minorHAnsi" w:cs="Arial"/>
                                  <w:i/>
                                  <w:iCs/>
                                  <w:color w:val="000000" w:themeColor="text1"/>
                                  <w:sz w:val="22"/>
                                  <w:szCs w:val="22"/>
                                </w:rPr>
                                <w:t>Registrar cotizaciones de los proveedores</w:t>
                              </w:r>
                            </w:p>
                          </w:txbxContent>
                        </wps:txbx>
                        <wps:bodyPr rot="0" vert="horz" wrap="square" lIns="0" tIns="0" rIns="0" bIns="0" anchor="t" anchorCtr="0" upright="1">
                          <a:spAutoFit/>
                        </wps:bodyPr>
                      </wps:wsp>
                      <wps:wsp>
                        <wps:cNvPr id="119" name="Rectangle 227"/>
                        <wps:cNvSpPr>
                          <a:spLocks noChangeArrowheads="1"/>
                        </wps:cNvSpPr>
                        <wps:spPr bwMode="auto">
                          <a:xfrm>
                            <a:off x="3042921" y="3702249"/>
                            <a:ext cx="1124608" cy="341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219E" w:rsidRPr="00BC5113" w:rsidRDefault="005E219E" w:rsidP="00BC5113">
                              <w:pPr>
                                <w:jc w:val="center"/>
                                <w:rPr>
                                  <w:rFonts w:asciiTheme="minorHAnsi" w:hAnsiTheme="minorHAnsi" w:cs="Arial"/>
                                  <w:i/>
                                  <w:iCs/>
                                  <w:color w:val="000000" w:themeColor="text1"/>
                                  <w:sz w:val="22"/>
                                  <w:szCs w:val="22"/>
                                </w:rPr>
                              </w:pPr>
                              <w:r w:rsidRPr="00BC5113">
                                <w:rPr>
                                  <w:rFonts w:asciiTheme="minorHAnsi" w:hAnsiTheme="minorHAnsi" w:cs="Arial"/>
                                  <w:i/>
                                  <w:iCs/>
                                  <w:color w:val="000000" w:themeColor="text1"/>
                                  <w:sz w:val="22"/>
                                  <w:szCs w:val="22"/>
                                </w:rPr>
                                <w:t>Registrar Orden de compra</w:t>
                              </w:r>
                            </w:p>
                          </w:txbxContent>
                        </wps:txbx>
                        <wps:bodyPr rot="0" vert="horz" wrap="square" lIns="0" tIns="0" rIns="0" bIns="0" anchor="t" anchorCtr="0" upright="1">
                          <a:spAutoFit/>
                        </wps:bodyPr>
                      </wps:wsp>
                    </wpc:wpc>
                  </a:graphicData>
                </a:graphic>
              </wp:inline>
            </w:drawing>
          </mc:Choice>
          <mc:Fallback>
            <w:pict>
              <v:group id="Lienzo 173" o:spid="_x0000_s1027" editas="canvas" style="width:402.05pt;height:388.95pt;mso-position-horizontal-relative:char;mso-position-vertical-relative:line" coordsize="51060,49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1060;height:49396;visibility:visible;mso-wrap-style:square">
                  <v:fill o:detectmouseclick="t"/>
                  <v:path o:connecttype="none"/>
                </v:shape>
                <v:shape id="AutoShape 5" o:spid="_x0000_s1029" style="position:absolute;left:28594;top:41038;width:14491;height:3811;visibility:visible;mso-wrap-style:square;v-text-anchor:top" coordsize="181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rmpr0A&#10;AADaAAAADwAAAGRycy9kb3ducmV2LnhtbESPSQvCMBCF74L/IYzgTVMVXKpRRBA8eHHB89hMF2wm&#10;tYla/70RBI+Pt3y8xaoxpXhS7QrLCgb9CARxYnXBmYLzadubgnAeWWNpmRS8ycFq2W4tMNb2xQd6&#10;Hn0mwgi7GBXk3lexlC7JyaDr24o4eKmtDfog60zqGl9h3JRyGEVjabDgQMixok1Oye34MAGSptll&#10;dB1Mm8098eeZ2etJ4ZTqdpr1HISnxv/Dv/ZOKxjB90q4AXL5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crmpr0AAADaAAAADwAAAAAAAAAAAAAAAACYAgAAZHJzL2Rvd25yZXYu&#10;eG1sUEsFBgAAAAAEAAQA9QAAAIIDAAAAAA==&#10;" adj="-11796480,,5400" path="m272,544r1270,c1692,544,1814,423,1814,272v,,,,,c1814,122,1692,,1542,l272,c122,,,122,,272,,423,122,544,272,544xe" fillcolor="#e8eef7" strokeweight="0">
                  <v:stroke joinstyle="round"/>
                  <v:formulas/>
                  <v:path arrowok="t" o:connecttype="custom" o:connectlocs="173574460,266984369;984011994,266984369;1157586454,133492535;1157586454,133492535;984011994,0;173574460,0;0,133492535;173574460,266984369" o:connectangles="0,0,0,0,0,0,0,0" textboxrect="0,0,1814,544"/>
                  <v:textbox>
                    <w:txbxContent>
                      <w:p w:rsidR="005E219E" w:rsidRPr="0048535D" w:rsidRDefault="005E219E" w:rsidP="0048535D">
                        <w:pPr>
                          <w:jc w:val="center"/>
                          <w:rPr>
                            <w:lang w:val="es-PE"/>
                          </w:rPr>
                        </w:pPr>
                        <w:r w:rsidRPr="000611A2">
                          <w:rPr>
                            <w:rFonts w:ascii="Verdana" w:hAnsi="Verdana" w:cs="Arial"/>
                            <w:i/>
                            <w:iCs/>
                            <w:color w:val="000000" w:themeColor="text1"/>
                          </w:rPr>
                          <w:t>Registrar Insumos en Almacén</w:t>
                        </w:r>
                      </w:p>
                    </w:txbxContent>
                  </v:textbox>
                </v:shape>
                <v:shape id="AutoShape 6" o:spid="_x0000_s1030" style="position:absolute;left:28689;top:36844;width:14491;height:3391;visibility:visible;mso-wrap-style:square;v-text-anchor:top" coordsize="181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0r8A&#10;AADaAAAADwAAAGRycy9kb3ducmV2LnhtbESPS6vCMBCF94L/IYzgTlMfeLUaRQTBhRu94npspg9s&#10;JrWJWv+9EQSXh/P4OItVY0rxoNoVlhUM+hEI4sTqgjMFp/9tbwrCeWSNpWVS8CIHq2W7tcBY2ycf&#10;6HH0mQgj7GJUkHtfxVK6JCeDrm8r4uCltjbog6wzqWt8hnFTymEUTaTBggMhx4o2OSXX490ESJpm&#10;59FlMG02t8SfZmav/wqnVLfTrOcgPDX+F/62d1rBGD5Xwg2Qy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I37SvwAAANoAAAAPAAAAAAAAAAAAAAAAAJgCAABkcnMvZG93bnJl&#10;di54bWxQSwUGAAAAAAQABAD1AAAAhAMAAAAA&#10;" adj="-11796480,,5400" path="m272,544r1270,c1692,544,1814,423,1814,272v,,,,,c1814,122,1692,,1542,l272,c122,,,122,,272,,423,122,544,272,544xe" fillcolor="#e8eef7" strokeweight="0">
                  <v:stroke joinstyle="round"/>
                  <v:formulas/>
                  <v:path arrowok="t" o:connecttype="custom" o:connectlocs="173574460,211372749;984011994,211372749;1157586454,105686374;1157586454,105686374;984011994,0;173574460,0;0,105686374;173574460,211372749" o:connectangles="0,0,0,0,0,0,0,0" textboxrect="0,0,1814,544"/>
                  <v:textbox>
                    <w:txbxContent>
                      <w:p w:rsidR="005E219E" w:rsidRDefault="005E219E" w:rsidP="00BC5113">
                        <w:pPr>
                          <w:pStyle w:val="NormalWeb"/>
                          <w:spacing w:before="0" w:beforeAutospacing="0" w:after="0" w:afterAutospacing="0"/>
                        </w:pPr>
                        <w:r>
                          <w:rPr>
                            <w:sz w:val="20"/>
                            <w:szCs w:val="20"/>
                            <w:lang w:val="es-ES"/>
                          </w:rPr>
                          <w:t> </w:t>
                        </w:r>
                      </w:p>
                    </w:txbxContent>
                  </v:textbox>
                </v:shape>
                <v:shape id="Freeform 204" o:spid="_x0000_s1031" style="position:absolute;left:28302;top:10431;width:17710;height:2375;visibility:visible;mso-wrap-style:square;v-text-anchor:top" coordsize="1814,5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SLksIA&#10;AADaAAAADwAAAGRycy9kb3ducmV2LnhtbESP3YrCMBSE7wXfIRxh7zRdQdFqlFVWKF4U/HmAQ3O2&#10;KduclCbbdt/eCIKXw8x8w2z3g61FR62vHCv4nCUgiAunKy4V3G+n6QqED8gaa8ek4J887Hfj0RZT&#10;7Xq+UHcNpYgQ9ikqMCE0qZS+MGTRz1xDHL0f11oMUbal1C32EW5rOU+SpbRYcVww2NDRUPF7/bMK&#10;GtMvsvMxX91v2anqDuv8uzjnSn1Mhq8NiEBDeIdf7UwrWMDzSrwBcv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NIuSwgAAANoAAAAPAAAAAAAAAAAAAAAAAJgCAABkcnMvZG93&#10;bnJldi54bWxQSwUGAAAAAAQABAD1AAAAhwMAAAAA&#10;" path="m272,544r1270,c1692,544,1814,422,1814,272v,,,,,c1814,122,1692,,1542,r,l272,c122,,,122,,272,,422,122,544,272,544xe" fillcolor="#e8eef7" strokeweight="0">
                  <v:path arrowok="t" o:connecttype="custom" o:connectlocs="259261903,103684903;1469783752,103684903;1729045654,51842452;1729045654,51842452;1469783752,0;1469783752,0;259261903,0;0,51842452;259261903,103684903" o:connectangles="0,0,0,0,0,0,0,0,0"/>
                </v:shape>
                <v:rect id="Rectangle 206" o:spid="_x0000_s1032" style="position:absolute;left:29654;top:10947;width:16370;height:170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42WcAA&#10;AADaAAAADwAAAGRycy9kb3ducmV2LnhtbESP3YrCMBSE74V9h3CEvdNUL0SqUUQo1GVvrD7AoTn9&#10;weSkJFlb336zsODlMDPfMPvjZI14kg+9YwWrZQaCuHa651bB/VYstiBCRNZoHJOCFwU4Hj5me8y1&#10;G/lKzyq2IkE45Kigi3HIpQx1RxbD0g3EyWuctxiT9K3UHscEt0aus2wjLfacFjoc6NxR/ah+rAJ5&#10;q4pxWxmfua91820u5bUhp9TnfDrtQESa4jv83y61gg38XUk3QB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w42WcAAAADaAAAADwAAAAAAAAAAAAAAAACYAgAAZHJzL2Rvd25y&#10;ZXYueG1sUEsFBgAAAAAEAAQA9QAAAIUDAAAAAA==&#10;" filled="f" stroked="f">
                  <v:textbox style="mso-fit-shape-to-text:t" inset="0,0,0,0">
                    <w:txbxContent>
                      <w:p w:rsidR="005E219E" w:rsidRPr="00BC5113" w:rsidRDefault="005E219E" w:rsidP="00BC5113">
                        <w:pPr>
                          <w:jc w:val="center"/>
                          <w:rPr>
                            <w:rFonts w:asciiTheme="minorHAnsi" w:hAnsiTheme="minorHAnsi" w:cs="Arial"/>
                            <w:i/>
                            <w:iCs/>
                            <w:color w:val="000000" w:themeColor="text1"/>
                            <w:sz w:val="22"/>
                            <w:szCs w:val="22"/>
                          </w:rPr>
                        </w:pPr>
                        <w:r w:rsidRPr="00BC5113">
                          <w:rPr>
                            <w:rFonts w:asciiTheme="minorHAnsi" w:hAnsiTheme="minorHAnsi" w:cs="Arial"/>
                            <w:i/>
                            <w:iCs/>
                            <w:color w:val="000000" w:themeColor="text1"/>
                            <w:sz w:val="22"/>
                            <w:szCs w:val="22"/>
                          </w:rPr>
                          <w:t>Genera orden de producción</w:t>
                        </w:r>
                      </w:p>
                    </w:txbxContent>
                  </v:textbox>
                </v:rect>
                <v:shape id="Freeform 175" o:spid="_x0000_s1033" style="position:absolute;left:14948;top:5435;width:9637;height:3702;visibility:visible;mso-wrap-style:square;v-text-anchor:top" coordsize="1512,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RK3MMA&#10;AADaAAAADwAAAGRycy9kb3ducmV2LnhtbESP0WrCQBRE3wv+w3KFvtWNebCSZhNEaREsSNUPuGRv&#10;k5js3bi71fj3bqHQx2FmzjB5OZpeXMn51rKC+SwBQVxZ3XKt4HR8f1mC8AFZY2+ZFNzJQ1lMnnLM&#10;tL3xF10PoRYRwj5DBU0IQyalrxoy6Gd2II7et3UGQ5SultrhLcJNL9MkWUiDLceFBgdaN1R1hx+j&#10;IK127qPeXbpw3H+mw3553i7kRqnn6bh6AxFoDP/hv/ZWK3iF3yvxBsj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RK3MMAAADaAAAADwAAAAAAAAAAAAAAAACYAgAAZHJzL2Rv&#10;d25yZXYueG1sUEsFBgAAAAAEAAQA9QAAAIgDAAAAAA==&#10;" path="m302,605r907,c1376,605,1512,469,1512,302v,,,,,c1512,136,1376,,1209,l302,c135,,,136,,302,,469,135,605,302,605xe" fillcolor="#e8eef7" strokeweight="0">
                  <v:path arrowok="t" o:connecttype="custom" o:connectlocs="122682706,226531805;491138103,226531805;614227452,113078964;614227452,113078964;491138103,0;122682706,0;0,113078964;122682706,226531805" o:connectangles="0,0,0,0,0,0,0,0"/>
                </v:shape>
                <v:shape id="Freeform 176" o:spid="_x0000_s1034" style="position:absolute;left:14992;top:5187;width:9593;height:4084;visibility:visible;mso-wrap-style:square;v-text-anchor:top" coordsize="1512,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whJcAA&#10;AADaAAAADwAAAGRycy9kb3ducmV2LnhtbERPTYvCMBC9C/6HMIIXWVNFZekaRQRBwcu6a72Ozdh0&#10;bSaliVr/vTkseHy87/mytZW4U+NLxwpGwwQEce50yYWC35/NxycIH5A1Vo5JwZM8LBfdzhxT7R78&#10;TfdDKEQMYZ+iAhNCnUrpc0MW/dDVxJG7uMZiiLAppG7wEcNtJcdJMpMWS44NBmtaG8qvh5tVMPmr&#10;jtNsfRlkdLLZ7jQ6mz2fler32tUXiEBteIv/3VutIG6NV+INkI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whJcAAAADaAAAADwAAAAAAAAAAAAAAAACYAgAAZHJzL2Rvd25y&#10;ZXYueG1sUEsFBgAAAAAEAAQA9QAAAIUDAAAAAA==&#10;" path="m302,605r907,c1376,605,1512,469,1512,302v,,,,,c1512,136,1376,,1209,l302,c135,,,136,,302,,469,135,605,302,605xe" filled="f" strokeweight=".2pt">
                  <v:stroke endcap="round"/>
                  <v:path arrowok="t" o:connecttype="custom" o:connectlocs="121566149,275626122;486666846,275626122;608635245,137585232;608635245,137585232;486666846,0;121566149,0;0,137585232;121566149,275626122" o:connectangles="0,0,0,0,0,0,0,0"/>
                </v:shape>
                <v:rect id="Rectangle 177" o:spid="_x0000_s1035" style="position:absolute;left:15090;top:5784;width:8977;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5E219E" w:rsidRPr="005569CB" w:rsidRDefault="005E219E" w:rsidP="005569CB">
                        <w:pPr>
                          <w:jc w:val="center"/>
                        </w:pPr>
                        <w:r w:rsidRPr="008425B8">
                          <w:rPr>
                            <w:rFonts w:ascii="Arial" w:hAnsi="Arial" w:cs="Arial"/>
                            <w:color w:val="000000"/>
                            <w:lang w:val="es-PE"/>
                          </w:rPr>
                          <w:t>Producción</w:t>
                        </w:r>
                        <w:r>
                          <w:rPr>
                            <w:rFonts w:ascii="Arial" w:hAnsi="Arial" w:cs="Arial"/>
                            <w:color w:val="000000"/>
                            <w:lang w:val="en-US"/>
                          </w:rPr>
                          <w:t xml:space="preserve"> de </w:t>
                        </w:r>
                        <w:r w:rsidRPr="005569CB">
                          <w:rPr>
                            <w:rFonts w:ascii="Arial" w:hAnsi="Arial" w:cs="Arial"/>
                            <w:color w:val="000000"/>
                            <w:lang w:val="es-PE"/>
                          </w:rPr>
                          <w:t>Helados</w:t>
                        </w:r>
                      </w:p>
                    </w:txbxContent>
                  </v:textbox>
                </v:rect>
                <v:shape id="Freeform 181" o:spid="_x0000_s1036" style="position:absolute;left:14948;top:31756;width:9075;height:3494;visibility:visible;mso-wrap-style:square;v-text-anchor:top" coordsize="1512,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KwZcUA&#10;AADbAAAADwAAAGRycy9kb3ducmV2LnhtbESPzWrDQAyE74W+w6JAbs06PoTgZhNKQoshhZCfBxBe&#10;1Xbt1bq7m8R9++pQyE1iRjOfVpvR9epGIbaeDcxnGSjiytuWawOX8/vLElRMyBZ7z2TglyJs1s9P&#10;Kyysv/ORbqdUKwnhWKCBJqWh0DpWDTmMMz8Qi/blg8Mka6i1DXiXcNfrPMsW2mHL0tDgQNuGqu50&#10;dQbyah8+6v1Pl86Hz3w4LL/Lhd4ZM52Mb6+gEo3pYf6/Lq3gC738IgPo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wrBlxQAAANsAAAAPAAAAAAAAAAAAAAAAAJgCAABkcnMv&#10;ZG93bnJldi54bWxQSwUGAAAAAAQABAD1AAAAigMAAAAA&#10;" path="m302,605r907,c1376,605,1512,469,1512,302v,,,,,c1512,135,1376,,1209,l302,c135,,,135,,302,,469,135,605,302,605xe" fillcolor="#e8eef7" strokeweight="0">
                  <v:path arrowok="t" o:connecttype="custom" o:connectlocs="108796885,201804777;435547661,201804777;544704668,100735483;544704668,100735483;435547661,0;108796885,0;0,100735483;108796885,201804777" o:connectangles="0,0,0,0,0,0,0,0"/>
                </v:shape>
                <v:shape id="Freeform 182" o:spid="_x0000_s1037" style="position:absolute;left:15090;top:31441;width:9076;height:3494;visibility:visible;mso-wrap-style:square;v-text-anchor:top" coordsize="1512,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ksvMIA&#10;AADbAAAADwAAAGRycy9kb3ducmV2LnhtbERPTWvCQBC9C/0PyxR6kWYT0VLSrFKEgoKXahuvY3bM&#10;ps3OhuxW47/vCoK3ebzPKRaDbcWJet84VpAlKQjiyumGawVfu4/nVxA+IGtsHZOCC3lYzB9GBeba&#10;nfmTTttQixjCPkcFJoQul9JXhiz6xHXEkTu63mKIsK+l7vEcw20rJ2n6Ii02HBsMdrQ0VP1u/6yC&#10;6U/7PSuXx3FJe1uu99nBbPig1NPj8P4GItAQ7uKbe6Xj/Ayuv8Q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6Sy8wgAAANsAAAAPAAAAAAAAAAAAAAAAAJgCAABkcnMvZG93&#10;bnJldi54bWxQSwUGAAAAAAQABAD1AAAAhwMAAAAA&#10;" path="m302,605r907,c1376,605,1512,469,1512,302v,,,,,c1512,135,1376,,1209,l302,c135,,,135,,302,,469,135,605,302,605xe" filled="f" strokeweight=".2pt">
                  <v:stroke endcap="round"/>
                  <v:path arrowok="t" o:connecttype="custom" o:connectlocs="108808874,201804777;435595655,201804777;544764690,100735483;544764690,100735483;435595655,0;108808874,0;0,100735483;108808874,201804777" o:connectangles="0,0,0,0,0,0,0,0"/>
                </v:shape>
                <v:rect id="Rectangle 183" o:spid="_x0000_s1038" style="position:absolute;left:16329;top:31958;width:7004;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5E219E" w:rsidRPr="00F444B2" w:rsidRDefault="005E219E" w:rsidP="00047573">
                        <w:r w:rsidRPr="00F444B2">
                          <w:rPr>
                            <w:rFonts w:ascii="Arial" w:hAnsi="Arial" w:cs="Arial"/>
                            <w:color w:val="000000"/>
                            <w:lang w:val="es-PE"/>
                          </w:rPr>
                          <w:t>Compra</w:t>
                        </w:r>
                        <w:r w:rsidRPr="00F444B2">
                          <w:rPr>
                            <w:rFonts w:ascii="Arial" w:hAnsi="Arial" w:cs="Arial"/>
                            <w:color w:val="000000"/>
                            <w:lang w:val="en-US"/>
                          </w:rPr>
                          <w:t xml:space="preserve"> de </w:t>
                        </w:r>
                        <w:r w:rsidRPr="00F444B2">
                          <w:rPr>
                            <w:rFonts w:ascii="Arial" w:hAnsi="Arial" w:cs="Arial"/>
                            <w:color w:val="000000"/>
                            <w:lang w:val="es-PE"/>
                          </w:rPr>
                          <w:t>Insumos</w:t>
                        </w:r>
                      </w:p>
                    </w:txbxContent>
                  </v:textbox>
                </v:rect>
                <v:shape id="Freeform 187" o:spid="_x0000_s1039" style="position:absolute;left:133;top:16002;width:10198;height:4489;visibility:visible;mso-wrap-style:square;v-text-anchor:top" coordsize="2086,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kpmMAA&#10;AADbAAAADwAAAGRycy9kb3ducmV2LnhtbERPzWrCQBC+F3yHZQQvRTfaohJdRQSl0FPVBxiyYxLN&#10;zobsGLdv3y0UepuP73fW2+ga1VMXas8GppMMFHHhbc2lgcv5MF6CCoJssfFMBr4pwHYzeFljbv2T&#10;v6g/SalSCIccDVQiba51KCpyGCa+JU7c1XcOJcGu1LbDZwp3jZ5l2Vw7rDk1VNjSvqLifno4AzIX&#10;/Gxe+1vx2E8XWTwfJb4fjRkN424FSijKv/jP/WHT/Df4/SUdoD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vkpmMAAAADbAAAADwAAAAAAAAAAAAAAAACYAgAAZHJzL2Rvd25y&#10;ZXYueG1sUEsFBgAAAAAEAAQA9QAAAIUDAAAAAA==&#10;" path="m454,1028r1179,c1883,1028,2086,825,2086,574v,,,,,l2086,454c2086,203,1883,,1633,l454,c203,,,203,,454r,l,574v,251,203,454,454,454xe" fillcolor="#e8eef7" strokeweight="0">
                  <v:path arrowok="t" o:connecttype="custom" o:connectlocs="108508736,196044848;390296663,196044848;498566336,109464942;498566336,109464942;498566336,86579906;390296663,0;108508736,0;0,86579906;0,86579906;0,109464942;108508736,196044848" o:connectangles="0,0,0,0,0,0,0,0,0,0,0"/>
                </v:shape>
                <v:shape id="Freeform 188" o:spid="_x0000_s1040" style="position:absolute;left:133;top:16002;width:10198;height:4489;visibility:visible;mso-wrap-style:square;v-text-anchor:top" coordsize="2086,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aN5sIA&#10;AADbAAAADwAAAGRycy9kb3ducmV2LnhtbERPTWsCMRC9F/wPYQQvpWYrsiyrUbQgCPZSFelxTKa7&#10;SzeTNYm6/femUOhtHu9z5svetuJGPjSOFbyOMxDE2pmGKwXHw+alABEissHWMSn4oQDLxeBpjqVx&#10;d/6g2z5WIoVwKFFBHWNXShl0TRbD2HXEifty3mJM0FfSeLyncNvKSZbl0mLDqaHGjt5q0t/7q1Ww&#10;uxTryakI52vm1zk/f+qQ63elRsN+NQMRqY//4j/31qT5U/j9JR0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Fo3mwgAAANsAAAAPAAAAAAAAAAAAAAAAAJgCAABkcnMvZG93&#10;bnJldi54bWxQSwUGAAAAAAQABAD1AAAAhwMAAAAA&#10;" path="m454,1028r1179,c1883,1028,2086,825,2086,574v,,,,,l2086,454c2086,203,1883,,1633,l454,c203,,,203,,454r,l,574v,251,203,454,454,454xe" filled="f" strokeweight=".2pt">
                  <v:stroke endcap="round"/>
                  <v:path arrowok="t" o:connecttype="custom" o:connectlocs="108508736,196044848;390296663,196044848;498566336,109464942;498566336,109464942;498566336,86579906;390296663,0;108508736,0;0,86579906;0,86579906;0,109464942;108508736,196044848" o:connectangles="0,0,0,0,0,0,0,0,0,0,0"/>
                </v:shape>
                <v:rect id="Rectangle 189" o:spid="_x0000_s1041" style="position:absolute;left:1175;top:16002;width:7099;height:44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BU+sEA&#10;AADbAAAADwAAAGRycy9kb3ducmV2LnhtbERP22oCMRB9L/gPYYS+1ewWK7oaxQpiKfjg5QOGzbhZ&#10;3UzWJOr275tCwbc5nOvMFp1txJ18qB0ryAcZCOLS6ZorBcfD+m0MIkRkjY1jUvBDARbz3ssMC+0e&#10;vKP7PlYihXAoUIGJsS2kDKUhi2HgWuLEnZy3GBP0ldQeHyncNvI9y0bSYs2pwWBLK0PlZX+zCuhz&#10;s5ucl8Fspc9Dvv0eTYabq1Kv/W45BRGpi0/xv/tLp/kf8PdLOkDO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HgVPrBAAAA2wAAAA8AAAAAAAAAAAAAAAAAmAIAAGRycy9kb3du&#10;cmV2LnhtbFBLBQYAAAAABAAEAPUAAACGAwAAAAA=&#10;" filled="f" stroked="f">
                  <v:textbox inset="0,0,0,0">
                    <w:txbxContent>
                      <w:p w:rsidR="005E219E" w:rsidRPr="000031ED" w:rsidRDefault="005E219E" w:rsidP="000031ED">
                        <w:pPr>
                          <w:jc w:val="center"/>
                          <w:rPr>
                            <w:rFonts w:asciiTheme="minorHAnsi" w:hAnsiTheme="minorHAnsi"/>
                            <w:b/>
                            <w:sz w:val="24"/>
                            <w:szCs w:val="24"/>
                            <w:lang w:val="es-PE"/>
                          </w:rPr>
                        </w:pPr>
                        <w:r w:rsidRPr="000031ED">
                          <w:rPr>
                            <w:rFonts w:asciiTheme="minorHAnsi" w:hAnsiTheme="minorHAnsi" w:cs="Arial"/>
                            <w:b/>
                            <w:color w:val="000000"/>
                            <w:sz w:val="24"/>
                            <w:szCs w:val="24"/>
                            <w:lang w:val="es-PE"/>
                          </w:rPr>
                          <w:t>Sistema</w:t>
                        </w:r>
                      </w:p>
                      <w:p w:rsidR="005E219E" w:rsidRPr="000031ED" w:rsidRDefault="005E219E" w:rsidP="000031ED">
                        <w:pPr>
                          <w:jc w:val="center"/>
                          <w:rPr>
                            <w:rFonts w:asciiTheme="minorHAnsi" w:hAnsiTheme="minorHAnsi"/>
                            <w:b/>
                            <w:sz w:val="24"/>
                            <w:szCs w:val="24"/>
                            <w:lang w:val="es-PE"/>
                          </w:rPr>
                        </w:pPr>
                        <w:r w:rsidRPr="000031ED">
                          <w:rPr>
                            <w:rFonts w:asciiTheme="minorHAnsi" w:hAnsiTheme="minorHAnsi"/>
                            <w:b/>
                            <w:sz w:val="24"/>
                            <w:szCs w:val="24"/>
                            <w:lang w:val="es-PE"/>
                          </w:rPr>
                          <w:t>Producción</w:t>
                        </w:r>
                      </w:p>
                    </w:txbxContent>
                  </v:textbox>
                </v:rect>
                <v:rect id="Rectangle 190" o:spid="_x0000_s1042" style="position:absolute;left:1174;top:18865;width:559;height:14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rbb4A&#10;AADbAAAADwAAAGRycy9kb3ducmV2LnhtbERPzYrCMBC+C/sOYYS9aaoHkWoUEQp12YvVBxia6Q8m&#10;k5JkbX37zcKCt/n4fmd/nKwRT/Khd6xgtcxAENdO99wquN+KxRZEiMgajWNS8KIAx8PHbI+5diNf&#10;6VnFVqQQDjkq6GIccilD3ZHFsHQDceIa5y3GBH0rtccxhVsj11m2kRZ7Tg0dDnTuqH5UP1aBvFXF&#10;uK2Mz9zXuvk2l/LakFPqcz6ddiAiTfEt/neXOs3fwN8v6QB5+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TK22+AAAA2wAAAA8AAAAAAAAAAAAAAAAAmAIAAGRycy9kb3ducmV2&#10;LnhtbFBLBQYAAAAABAAEAPUAAACDAwAAAAA=&#10;" filled="f" stroked="f">
                  <v:textbox style="mso-fit-shape-to-text:t" inset="0,0,0,0">
                    <w:txbxContent>
                      <w:p w:rsidR="005E219E" w:rsidRPr="008D2863" w:rsidRDefault="005E219E" w:rsidP="00047573"/>
                    </w:txbxContent>
                  </v:textbox>
                </v:rect>
                <v:shape id="Freeform 205" o:spid="_x0000_s1043" style="position:absolute;left:28155;top:10406;width:17711;height:2375;visibility:visible;mso-wrap-style:square;v-text-anchor:top" coordsize="1814,5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OBJsEA&#10;AADbAAAADwAAAGRycy9kb3ducmV2LnhtbERPTYvCMBC9C/6HMIKXRdOVxZVqFF0Ql/WyVsXr0Ixt&#10;sZmUJGr992Zhwds83ufMFq2pxY2crywreB8mIIhzqysuFBz268EEhA/IGmvLpOBBHhbzbmeGqbZ3&#10;3tEtC4WIIexTVFCG0KRS+rwkg35oG+LIna0zGCJ0hdQO7zHc1HKUJGNpsOLYUGJDXyXll+xqFFT8&#10;4df1Mc/c7ueNVtt2Myl+T0r1e+1yCiJQG17if/e3jvM/4e+XeI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DgSbBAAAA2wAAAA8AAAAAAAAAAAAAAAAAmAIAAGRycy9kb3du&#10;cmV2LnhtbFBLBQYAAAAABAAEAPUAAACGAwAAAAA=&#10;" path="m272,544r1270,c1692,544,1814,422,1814,272v,,,,,c1814,122,1692,,1542,r,l272,c122,,,122,,272,,422,122,544,272,544xe" filled="f" strokeweight=".2pt">
                  <v:stroke endcap="round"/>
                  <v:path arrowok="t" o:connecttype="custom" o:connectlocs="259283376,103684903;1469908726,103684903;1729192103,51842452;1729192103,51842452;1469908726,0;1469908726,0;259283376,0;0,51842452;259283376,103684903" o:connectangles="0,0,0,0,0,0,0,0,0"/>
                </v:shape>
                <v:shape id="Freeform 207" o:spid="_x0000_s1044" style="position:absolute;left:28249;top:2854;width:17711;height:2191;visibility:visible;mso-wrap-style:square;v-text-anchor:top" coordsize="1814,5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X+sQA&#10;AADbAAAADwAAAGRycy9kb3ducmV2LnhtbESPzWrDQAyE74G+w6JCb8m6hYbUzSa0IQGTgyE/DyC8&#10;qtfUqzXeje2+fXUI5CYxo5lP6+3kWzVQH5vABl4XGSjiKtiGawPXy2G+AhUTssU2MBn4owjbzdNs&#10;jbkNI59oOKdaSQjHHA24lLpc61g58hgXoSMW7Sf0HpOsfa1tj6OE+1a/ZdlSe2xYGhx2tHNU/Z5v&#10;3kDnxvfiuCtX10txaIbvj3JfHUtjXp6nr09Qiab0MN+vCyv4Aiu/yAB68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fF/rEAAAA2wAAAA8AAAAAAAAAAAAAAAAAmAIAAGRycy9k&#10;b3ducmV2LnhtbFBLBQYAAAAABAAEAPUAAACJAwAAAAA=&#10;" path="m272,544r1270,c1692,544,1814,422,1814,272v,,,,,c1814,122,1692,,1542,l272,c122,,,122,,272,,422,122,544,272,544xe" fillcolor="#e8eef7" strokeweight="0">
                  <v:path arrowok="t" o:connecttype="custom" o:connectlocs="259283376,88234872;1469908726,88234872;1729192103,44117436;1729192103,44117436;1469908726,0;259283376,0;0,44117436;259283376,88234872" o:connectangles="0,0,0,0,0,0,0,0"/>
                </v:shape>
                <v:shape id="Freeform 208" o:spid="_x0000_s1045" style="position:absolute;left:28249;top:2676;width:17711;height:2375;visibility:visible;mso-wrap-style:square;v-text-anchor:top" coordsize="1814,5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Cwz8EA&#10;AADbAAAADwAAAGRycy9kb3ducmV2LnhtbERPTYvCMBC9L/gfwgheFk1XZNFqFFeQXdyLVsXr0Ixt&#10;sZmUJGr992Zhwds83ufMFq2pxY2crywr+BgkIIhzqysuFBz26/4YhA/IGmvLpOBBHhbzztsMU23v&#10;vKNbFgoRQ9inqKAMoUml9HlJBv3ANsSRO1tnMEToCqkd3mO4qeUwST6lwYpjQ4kNrUrKL9nVKKh4&#10;5Nf1Mc/cbvNOX7/t97jYnpTqddvlFESgNrzE/+4fHedP4O+XeI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QsM/BAAAA2wAAAA8AAAAAAAAAAAAAAAAAmAIAAGRycy9kb3du&#10;cmV2LnhtbFBLBQYAAAAABAAEAPUAAACGAwAAAAA=&#10;" path="m272,544r1270,c1692,544,1814,422,1814,272v,,,,,c1814,122,1692,,1542,l272,c122,,,122,,272,,422,122,544,272,544xe" filled="f" strokeweight=".2pt">
                  <v:stroke endcap="round"/>
                  <v:path arrowok="t" o:connecttype="custom" o:connectlocs="259283376,103684903;1469908726,103684903;1729192103,51842452;1729192103,51842452;1469908726,0;259283376,0;0,51842452;259283376,103684903" o:connectangles="0,0,0,0,0,0,0,0"/>
                </v:shape>
                <v:rect id="Rectangle 209" o:spid="_x0000_s1046" style="position:absolute;left:29654;top:3145;width:15291;height:1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sdcEA&#10;AADbAAAADwAAAGRycy9kb3ducmV2LnhtbERPTYvCMBC9C/6HMIIXWVN7EO0aRQTBgyDWPay3oZlt&#10;ujaT0kRb99dvDoLHx/tebXpbiwe1vnKsYDZNQBAXTldcKvi67D8WIHxA1lg7JgVP8rBZDwcrzLTr&#10;+EyPPJQihrDPUIEJocmk9IUhi37qGuLI/bjWYoiwLaVusYvhtpZpksylxYpjg8GGdoaKW363Cvan&#10;74r4T54ny0Xnfov0mptjo9R41G8/QQTqw1v8ch+0gjSuj1/iD5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4bHXBAAAA2wAAAA8AAAAAAAAAAAAAAAAAmAIAAGRycy9kb3du&#10;cmV2LnhtbFBLBQYAAAAABAAEAPUAAACGAwAAAAA=&#10;" filled="f" stroked="f">
                  <v:textbox style="mso-fit-shape-to-text:t" inset="0,0,0,0">
                    <w:txbxContent>
                      <w:p w:rsidR="005E219E" w:rsidRPr="00BC5113" w:rsidRDefault="005E219E" w:rsidP="005569CB">
                        <w:pPr>
                          <w:jc w:val="center"/>
                          <w:rPr>
                            <w:rFonts w:asciiTheme="minorHAnsi" w:hAnsiTheme="minorHAnsi" w:cs="Arial"/>
                            <w:i/>
                            <w:iCs/>
                            <w:color w:val="000000" w:themeColor="text1"/>
                            <w:sz w:val="22"/>
                            <w:szCs w:val="22"/>
                          </w:rPr>
                        </w:pPr>
                        <w:r w:rsidRPr="00BC5113">
                          <w:rPr>
                            <w:rFonts w:asciiTheme="minorHAnsi" w:hAnsiTheme="minorHAnsi" w:cs="Arial"/>
                            <w:i/>
                            <w:iCs/>
                            <w:color w:val="000000" w:themeColor="text1"/>
                            <w:sz w:val="22"/>
                            <w:szCs w:val="22"/>
                          </w:rPr>
                          <w:t>Asignar personal</w:t>
                        </w:r>
                      </w:p>
                    </w:txbxContent>
                  </v:textbox>
                </v:rect>
                <v:shape id="Freeform 210" o:spid="_x0000_s1047" style="position:absolute;left:28301;top:5969;width:19575;height:3302;visibility:visible;mso-wrap-style:square;v-text-anchor:top" coordsize="1814,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QWRsIA&#10;AADbAAAADwAAAGRycy9kb3ducmV2LnhtbESP0WoCMRRE3wv+Q7iCbzW7FkrZGkWlBftQsNYPuG6u&#10;m8XNzZKka/z7RhB8HGbmDDNfJtuJgXxoHSsopwUI4trplhsFh9/P5zcQISJr7ByTgisFWC5GT3Os&#10;tLvwDw372IgM4VChAhNjX0kZakMWw9T1xNk7OW8xZukbqT1eMtx2clYUr9Jiy3nBYE8bQ/V5/2cV&#10;4Po7cShftl/SG9kedx8DpoNSk3FavYOIlOIjfG9vtYJZCbcv+Q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ZBZGwgAAANsAAAAPAAAAAAAAAAAAAAAAAJgCAABkcnMvZG93&#10;bnJldi54bWxQSwUGAAAAAAQABAD1AAAAhwMAAAAA&#10;" path="m272,545r1270,c1692,545,1814,423,1814,272v,,,,,c1814,122,1692,,1542,l272,c122,,,122,,272,,423,122,545,272,545xe" fillcolor="#e8eef7" strokeweight="0">
                  <v:path arrowok="t" o:connecttype="custom" o:connectlocs="316732941,200061212;1795595165,200061212;2112328106,99847025;2112328106,99847025;1795595165,0;316732941,0;0,99847025;316732941,200061212" o:connectangles="0,0,0,0,0,0,0,0"/>
                </v:shape>
                <v:shape id="Freeform 211" o:spid="_x0000_s1048" style="position:absolute;left:28301;top:5969;width:19575;height:3168;visibility:visible;mso-wrap-style:square;v-text-anchor:top" coordsize="1814,5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D7Fr0A&#10;AADbAAAADwAAAGRycy9kb3ducmV2LnhtbESPzQrCMBCE74LvEFbwpqk9iFSjiH94tXrwuDRrW202&#10;pUm1vr0RBI/DzHzDLFadqcSTGldaVjAZRyCIM6tLzhVczvvRDITzyBory6TgTQ5Wy35vgYm2Lz7R&#10;M/W5CBB2CSoovK8TKV1WkEE3tjVx8G62MeiDbHKpG3wFuKlkHEVTabDksFBgTZuCskfaGgXnSrex&#10;TA904qs5Yrvbbta3u1LDQbeeg/DU+X/41z5qBXEM3y/hB8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rD7Fr0AAADbAAAADwAAAAAAAAAAAAAAAACYAgAAZHJzL2Rvd25yZXYu&#10;eG1sUEsFBgAAAAAEAAQA9QAAAIIDAAAAAA==&#10;" path="m272,545r1270,c1692,545,1814,423,1814,272v,,,,,c1814,122,1692,,1542,l272,c122,,,122,,272,,423,122,545,272,545xe" filled="f" strokeweight=".2pt">
                  <v:stroke endcap="round"/>
                  <v:path arrowok="t" o:connecttype="custom" o:connectlocs="316732941,184191008;1795595165,184191008;2112328106,91926639;2112328106,91926639;1795595165,0;316732941,0;0,91926639;316732941,184191008" o:connectangles="0,0,0,0,0,0,0,0"/>
                </v:shape>
                <v:rect id="Rectangle 212" o:spid="_x0000_s1049" style="position:absolute;left:29654;top:5969;width:17793;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ryAsUA&#10;AADbAAAADwAAAGRycy9kb3ducmV2LnhtbESPQWvCQBSE7wX/w/IEL0U3plA0zUZEEDwIxbQHvT2y&#10;r9m02bchu5rYX98tFHocZuYbJt+MthU36n3jWMFykYAgrpxuuFbw/rafr0D4gKyxdUwK7uRhU0we&#10;csy0G/hEtzLUIkLYZ6jAhNBlUvrKkEW/cB1x9D5cbzFE2ddS9zhEuG1lmiTP0mLDccFgRztD1Vd5&#10;tQr2r+eG+FueHterwX1W6aU0x06p2XTcvoAINIb/8F/7oBWkT/D7Jf4AW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qvICxQAAANsAAAAPAAAAAAAAAAAAAAAAAJgCAABkcnMv&#10;ZG93bnJldi54bWxQSwUGAAAAAAQABAD1AAAAigMAAAAA&#10;" filled="f" stroked="f">
                  <v:textbox style="mso-fit-shape-to-text:t" inset="0,0,0,0">
                    <w:txbxContent>
                      <w:p w:rsidR="005E219E" w:rsidRPr="00BC5113" w:rsidRDefault="005E219E" w:rsidP="0023249A">
                        <w:pPr>
                          <w:jc w:val="center"/>
                          <w:rPr>
                            <w:rFonts w:asciiTheme="minorHAnsi" w:hAnsiTheme="minorHAnsi" w:cs="Arial"/>
                            <w:i/>
                            <w:iCs/>
                            <w:color w:val="000000" w:themeColor="text1"/>
                            <w:sz w:val="22"/>
                            <w:szCs w:val="22"/>
                          </w:rPr>
                        </w:pPr>
                        <w:r w:rsidRPr="00BC5113">
                          <w:rPr>
                            <w:rFonts w:asciiTheme="minorHAnsi" w:hAnsiTheme="minorHAnsi" w:cs="Arial"/>
                            <w:i/>
                            <w:iCs/>
                            <w:color w:val="000000" w:themeColor="text1"/>
                            <w:sz w:val="22"/>
                            <w:szCs w:val="22"/>
                          </w:rPr>
                          <w:t>Registrar Cierre de Orden de Producción</w:t>
                        </w:r>
                      </w:p>
                    </w:txbxContent>
                  </v:textbox>
                </v:rect>
                <v:shape id="Freeform 222" o:spid="_x0000_s1050" style="position:absolute;left:28301;top:21602;width:14492;height:3928;visibility:visible;mso-wrap-style:square;v-text-anchor:top" coordsize="1814,5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XQsQA&#10;AADbAAAADwAAAGRycy9kb3ducmV2LnhtbESP3WrCQBSE7wu+w3IK3tVNRYtGV7GiELwI+PMAh+xp&#10;NjR7NmS3SXx7VxB6OczMN8x6O9hadNT6yrGCz0kCgrhwuuJSwe16/FiA8AFZY+2YFNzJw3Yzeltj&#10;ql3PZ+ouoRQRwj5FBSaEJpXSF4Ys+olriKP341qLIcq2lLrFPsJtLadJ8iUtVhwXDDa0N1T8Xv6s&#10;gsb08+y0zxe3a3asuu9lfihOuVLj92G3AhFoCP/hVzvTCqYzeH6JP0B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10LEAAAA2wAAAA8AAAAAAAAAAAAAAAAAmAIAAGRycy9k&#10;b3ducmV2LnhtbFBLBQYAAAAABAAEAPUAAACJAwAAAAA=&#10;" path="m272,544r1270,c1692,544,1814,422,1814,272v,,,,,c1814,122,1692,,1542,l272,c122,,,122,,272,,422,122,544,272,544xe" fillcolor="#e8eef7" strokeweight="0">
                  <v:path arrowok="t" o:connecttype="custom" o:connectlocs="173601617,283581382;984166180,283581382;1157767797,141791052;1157767797,141791052;984166180,0;173601617,0;0,141791052;173601617,283581382" o:connectangles="0,0,0,0,0,0,0,0"/>
                </v:shape>
                <v:shape id="Freeform 223" o:spid="_x0000_s1051" style="position:absolute;left:28301;top:21602;width:14492;height:3928;visibility:visible;mso-wrap-style:square;v-text-anchor:top" coordsize="1814,5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Fwd8QA&#10;AADbAAAADwAAAGRycy9kb3ducmV2LnhtbESPQWvCQBSE74L/YXkFL1I3ihZJXUUFqejFpC29PrKv&#10;SWj2bdjdavz3riB4HGbmG2ax6kwjzuR8bVnBeJSAIC6srrlU8PW5e52D8AFZY2OZFFzJw2rZ7y0w&#10;1fbCGZ3zUIoIYZ+igiqENpXSFxUZ9CPbEkfv1zqDIUpXSu3wEuGmkZMkeZMGa44LFba0raj4y/+N&#10;gpqnftd8F7nLDkPaHLuPeXn6UWrw0q3fQQTqwjP8aO+1gskM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xcHfEAAAA2wAAAA8AAAAAAAAAAAAAAAAAmAIAAGRycy9k&#10;b3ducmV2LnhtbFBLBQYAAAAABAAEAPUAAACJAwAAAAA=&#10;" path="m272,544r1270,c1692,544,1814,422,1814,272v,,,,,c1814,122,1692,,1542,l272,c122,,,122,,272,,422,122,544,272,544xe" filled="f" strokeweight=".2pt">
                  <v:stroke endcap="round"/>
                  <v:path arrowok="t" o:connecttype="custom" o:connectlocs="173601617,283580660;984166180,283580660;1157767797,141790330;1157767797,141790330;984166180,0;173601617,0;0,141790330;173601617,283580660" o:connectangles="0,0,0,0,0,0,0,0"/>
                </v:shape>
                <v:rect id="Rectangle 224" o:spid="_x0000_s1052" style="position:absolute;left:29654;top:21950;width:12262;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1RmsUA&#10;AADbAAAADwAAAGRycy9kb3ducmV2LnhtbESPQWvCQBSE74X+h+UVvBTdNAexMWsohUAPghh7aG+P&#10;7DMbm30bslsT/fVuoeBxmJlvmLyYbCfONPjWsYKXRQKCuHa65UbB56Gcr0D4gKyxc0wKLuSh2Dw+&#10;5JhpN/KezlVoRISwz1CBCaHPpPS1IYt+4Xri6B3dYDFEOTRSDzhGuO1kmiRLabHluGCwp3dD9U/1&#10;axWUu6+W+Cr3z6+r0Z3q9Lsy216p2dP0tgYRaAr38H/7QytIl/D3Jf4Au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3VGaxQAAANsAAAAPAAAAAAAAAAAAAAAAAJgCAABkcnMv&#10;ZG93bnJldi54bWxQSwUGAAAAAAQABAD1AAAAigMAAAAA&#10;" filled="f" stroked="f">
                  <v:textbox style="mso-fit-shape-to-text:t" inset="0,0,0,0">
                    <w:txbxContent>
                      <w:p w:rsidR="005E219E" w:rsidRPr="00BC5113" w:rsidRDefault="005E219E" w:rsidP="00BC5113">
                        <w:pPr>
                          <w:jc w:val="center"/>
                          <w:rPr>
                            <w:rFonts w:asciiTheme="minorHAnsi" w:hAnsiTheme="minorHAnsi"/>
                            <w:sz w:val="22"/>
                            <w:szCs w:val="22"/>
                          </w:rPr>
                        </w:pPr>
                        <w:r w:rsidRPr="00BC5113">
                          <w:rPr>
                            <w:rFonts w:asciiTheme="minorHAnsi" w:hAnsiTheme="minorHAnsi" w:cs="Arial"/>
                            <w:i/>
                            <w:iCs/>
                            <w:color w:val="000000" w:themeColor="text1"/>
                            <w:sz w:val="22"/>
                            <w:szCs w:val="22"/>
                          </w:rPr>
                          <w:t xml:space="preserve">Generar </w:t>
                        </w:r>
                        <w:r w:rsidRPr="00BC5113">
                          <w:rPr>
                            <w:rFonts w:asciiTheme="minorHAnsi" w:hAnsiTheme="minorHAnsi"/>
                            <w:sz w:val="22"/>
                            <w:szCs w:val="22"/>
                          </w:rPr>
                          <w:t>Solicitud</w:t>
                        </w:r>
                        <w:r w:rsidRPr="00BC5113">
                          <w:rPr>
                            <w:rFonts w:asciiTheme="minorHAnsi" w:hAnsiTheme="minorHAnsi" w:cs="Arial"/>
                            <w:i/>
                            <w:iCs/>
                            <w:color w:val="000000" w:themeColor="text1"/>
                            <w:sz w:val="22"/>
                            <w:szCs w:val="22"/>
                          </w:rPr>
                          <w:t xml:space="preserve"> de Insumos</w:t>
                        </w:r>
                      </w:p>
                    </w:txbxContent>
                  </v:textbox>
                </v:rect>
                <v:shape id="Freeform 29" o:spid="_x0000_s1053" style="position:absolute;left:28689;top:27538;width:14491;height:3391;visibility:visible;mso-wrap-style:square;v-text-anchor:top" coordsize="1814,5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xJNcQA&#10;AADbAAAADwAAAGRycy9kb3ducmV2LnhtbESP3WrCQBSE7wu+w3IK3tVNBa1GV7GiELwI+PMAh+xp&#10;NjR7NmS3SXx7VxB6OczMN8x6O9hadNT6yrGCz0kCgrhwuuJSwe16/FiA8AFZY+2YFNzJw3Yzeltj&#10;ql3PZ+ouoRQRwj5FBSaEJpXSF4Ys+olriKP341qLIcq2lLrFPsJtLadJMpcWK44LBhvaGyp+L39W&#10;QWP6WXba54vbNTtW3fcyPxSnXKnx+7BbgQg0hP/wq51pBdMveH6JP0B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sSTXEAAAA2wAAAA8AAAAAAAAAAAAAAAAAmAIAAGRycy9k&#10;b3ducmV2LnhtbFBLBQYAAAAABAAEAPUAAACJAwAAAAA=&#10;" path="m272,544r1270,c1692,544,1814,423,1814,272v,,,,,c1814,122,1692,,1542,l272,c122,,,122,,272,,423,122,544,272,544xe" fillcolor="#e8eef7" strokeweight="0">
                  <v:path arrowok="t" o:connecttype="custom" o:connectlocs="173574460,211372749;984011994,211372749;1157586454,105686374;1157586454,105686374;984011994,0;173574460,0;0,105686374;173574460,211372749" o:connectangles="0,0,0,0,0,0,0,0"/>
                </v:shape>
                <v:shape id="Freeform 226" o:spid="_x0000_s1054" style="position:absolute;left:28594;top:27625;width:14199;height:3172;visibility:visible;mso-wrap-style:square;v-text-anchor:top" coordsize="1814,5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Df6b8A&#10;AADbAAAADwAAAGRycy9kb3ducmV2LnhtbERPTYvCMBC9L/gfwgheFk1XRKQaRQVR3ItWxevQjG2x&#10;mZQkq/Xfbw6Cx8f7ni1aU4sHOV9ZVvAzSEAQ51ZXXCg4nzb9CQgfkDXWlknBizws5p2vGabaPvlI&#10;jywUIoawT1FBGUKTSunzkgz6gW2II3ezzmCI0BVSO3zGcFPLYZKMpcGKY0OJDa1Lyu/Zn1FQ8chv&#10;6kueueP+m1a/7XZSHK5K9brtcgoiUBs+4rd7pxUM49j4Jf4AOf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8N/pvwAAANsAAAAPAAAAAAAAAAAAAAAAAJgCAABkcnMvZG93bnJl&#10;di54bWxQSwUGAAAAAAQABAD1AAAAhAMAAAAA&#10;" path="m272,544r1270,c1692,544,1814,423,1814,272v,,,,,c1814,122,1692,,1542,l272,c122,,,122,,272,,423,122,544,272,544xe" filled="f" strokeweight=".2pt">
                  <v:stroke endcap="round"/>
                  <v:path arrowok="t" o:connecttype="custom" o:connectlocs="166657044,184925850;944799034,184925850;1111456078,92463217;1111456078,92463217;944799034,0;166657044,0;0,92463217;166657044,184925850" o:connectangles="0,0,0,0,0,0,0,0"/>
                </v:shape>
                <v:rect id="Rectangle 227" o:spid="_x0000_s1055" style="position:absolute;left:30429;top:27406;width:12217;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F6MQA&#10;AADbAAAADwAAAGRycy9kb3ducmV2LnhtbESPQWvCQBSE74X+h+UVvJS6aQ5ioquUgtBDQYwe7O2R&#10;fWaj2bchuzXRX+8KgsdhZr5h5svBNuJMna8dK/gcJyCIS6drrhTstquPKQgfkDU2jknBhTwsF68v&#10;c8y163lD5yJUIkLY56jAhNDmUvrSkEU/di1x9A6usxii7CqpO+wj3DYyTZKJtFhzXDDY0reh8lT8&#10;WwWr9b4mvsrNezbt3bFM/wrz2yo1ehu+ZiACDeEZfrR/tII0g/uX+AP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CxejEAAAA2wAAAA8AAAAAAAAAAAAAAAAAmAIAAGRycy9k&#10;b3ducmV2LnhtbFBLBQYAAAAABAAEAPUAAACJAwAAAAA=&#10;" filled="f" stroked="f">
                  <v:textbox style="mso-fit-shape-to-text:t" inset="0,0,0,0">
                    <w:txbxContent>
                      <w:p w:rsidR="005E219E" w:rsidRPr="00BC5113" w:rsidRDefault="005E219E" w:rsidP="00BC5113">
                        <w:pPr>
                          <w:jc w:val="center"/>
                          <w:rPr>
                            <w:rFonts w:asciiTheme="minorHAnsi" w:hAnsiTheme="minorHAnsi" w:cs="Arial"/>
                            <w:i/>
                            <w:iCs/>
                            <w:color w:val="000000" w:themeColor="text1"/>
                            <w:sz w:val="22"/>
                            <w:szCs w:val="22"/>
                          </w:rPr>
                        </w:pPr>
                        <w:r w:rsidRPr="00BC5113">
                          <w:rPr>
                            <w:rFonts w:asciiTheme="minorHAnsi" w:hAnsiTheme="minorHAnsi" w:cs="Arial"/>
                            <w:i/>
                            <w:iCs/>
                            <w:color w:val="000000" w:themeColor="text1"/>
                            <w:sz w:val="22"/>
                            <w:szCs w:val="22"/>
                          </w:rPr>
                          <w:t>Generar Insumos x Solicitud</w:t>
                        </w:r>
                      </w:p>
                    </w:txbxContent>
                  </v:textbox>
                </v:rect>
                <v:line id="Line 246" o:spid="_x0000_s1056" style="position:absolute;flip:x;visibility:visible;mso-wrap-style:square" from="12331,8001" to="12573,33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E7sAAADbAAAADwAAAGRycy9kb3ducmV2LnhtbERPSwrCMBDdC94hjOBOUz+IVKOIIIg7&#10;PwcYk7GtJpPSRK23NwvB5eP9l+vWWfGiJlSeFYyGGQhi7U3FhYLLeTeYgwgR2aD1TAo+FGC96naW&#10;mBv/5iO9TrEQKYRDjgrKGOtcyqBLchiGviZO3M03DmOCTSFNg+8U7qwcZ9lMOqw4NZRY07Yk/Tg9&#10;nYK2vu8qOz87e5no6SFqLK56plS/124WICK18S/+ufdGwSStT1/SD5CrL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78j4TuwAAANsAAAAPAAAAAAAAAAAAAAAAAKECAABk&#10;cnMvZG93bnJldi54bWxQSwUGAAAAAAQABAD5AAAAiQMAAAAA&#10;" strokecolor="#4677bf" strokeweight=".6pt">
                  <v:stroke endcap="round"/>
                </v:line>
                <v:shape id="Freeform 247" o:spid="_x0000_s1057" style="position:absolute;left:12573;top:7943;width:2660;height:794;visibility:visible;mso-wrap-style:square;v-text-anchor:top" coordsize="419,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hiXcIA&#10;AADbAAAADwAAAGRycy9kb3ducmV2LnhtbESPQWvCQBSE70L/w/IKvelGC8VGVxGh2JPFaD0/s89N&#10;avZtyG5j8u9dQfA4zMw3zHzZ2Uq01PjSsYLxKAFBnDtdslFw2H8NpyB8QNZYOSYFPXlYLl4Gc0y1&#10;u/KO2iwYESHsU1RQhFCnUvq8IIt+5Gri6J1dYzFE2RipG7xGuK3kJEk+pMWS40KBNa0Lyi/Zv1Xw&#10;9/nzuzZ+e9ycLq3llaGs77dKvb12qxmIQF14hh/tb63gfQz3L/EH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KGJdwgAAANsAAAAPAAAAAAAAAAAAAAAAAJgCAABkcnMvZG93&#10;bnJldi54bWxQSwUGAAAAAAQABAD1AAAAhwMAAAAA&#10;" path="m,125l,,419,e" filled="f" strokecolor="#4677bf" strokeweight=".6pt">
                  <v:stroke endcap="round"/>
                  <v:path arrowok="t" o:connecttype="custom" o:connectlocs="0,50419635;0,0;168911270,0" o:connectangles="0,0,0"/>
                </v:shape>
                <v:line id="Line 252" o:spid="_x0000_s1058" style="position:absolute;visibility:visible;mso-wrap-style:square" from="26523,3836" to="26530,11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64kcYAAADbAAAADwAAAGRycy9kb3ducmV2LnhtbESPT2sCMRTE74LfITyhF9FspYquRikF&#10;QVor+Ofg8bF57i4mL9tN1NVP3xQKHoeZ+Q0zWzTWiCvVvnSs4LWfgCDOnC45V3DYL3tjED4gazSO&#10;ScGdPCzm7dYMU+1uvKXrLuQiQtinqKAIoUql9FlBFn3fVcTRO7naYoiyzqWu8Rbh1shBkoykxZLj&#10;QoEVfRSUnXcXq8BsVm/7O64fx+Hl8fNpvjflV9JV6qXTvE9BBGrCM/zfXmkFkxH8fY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k+uJHGAAAA2wAAAA8AAAAAAAAA&#10;AAAAAAAAoQIAAGRycy9kb3ducmV2LnhtbFBLBQYAAAAABAAEAPkAAACUAwAAAAA=&#10;" strokecolor="#4677bf" strokeweight=".6pt">
                  <v:stroke endcap="round"/>
                </v:line>
                <v:line id="Line 254" o:spid="_x0000_s1059" style="position:absolute;visibility:visible;mso-wrap-style:square" from="26670,3830" to="28448,3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IdCscAAADbAAAADwAAAGRycy9kb3ducmV2LnhtbESPW2sCMRSE3wv+h3AKfSmatdRqt0YR&#10;oSD1Al4efDxsTncXk5N1E3X11zeC0MdhZr5hhuPGGnGm2peOFXQ7CQjizOmScwW77Xd7AMIHZI3G&#10;MSm4kofxqPU0xFS7C6/pvAm5iBD2KSooQqhSKX1WkEXfcRVx9H5dbTFEWedS13iJcGvkW5J8SIsl&#10;x4UCK5oWlB02J6vArGbv2ysubvve6Xb8MctVOU9elXp5biZfIAI14T/8aM+0gs8+3L/EHyBH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2ch0KxwAAANsAAAAPAAAAAAAA&#10;AAAAAAAAAKECAABkcnMvZG93bnJldi54bWxQSwUGAAAAAAQABAD5AAAAlQMAAAAA&#10;" strokecolor="#4677bf" strokeweight=".6pt">
                  <v:stroke endcap="round"/>
                </v:line>
                <v:line id="Line 255" o:spid="_x0000_s1060" style="position:absolute;visibility:visible;mso-wrap-style:square" from="26523,7943" to="28301,7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JeMMAAADbAAAADwAAAGRycy9kb3ducmV2LnhtbERPz2vCMBS+D/wfwhN2GZoq29BqFBEE&#10;2aaw6sHjo3m2xeSlNlGrf/1yGHj8+H5P56014kqNrxwrGPQTEMS50xUXCva7VW8EwgdkjcYxKbiT&#10;h/ms8zLFVLsb/9I1C4WIIexTVFCGUKdS+rwki77vauLIHV1jMUTYFFI3eIvh1shhknxKixXHhhJr&#10;WpaUn7KLVWC26/fdHX8eh4/L4/xlNtvqO3lT6rXbLiYgArXhKf53r7WCcRwbv8QfIG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tiXjDAAAA2wAAAA8AAAAAAAAAAAAA&#10;AAAAoQIAAGRycy9kb3ducmV2LnhtbFBLBQYAAAAABAAEAPkAAACRAwAAAAA=&#10;" strokecolor="#4677bf" strokeweight=".6pt">
                  <v:stroke endcap="round"/>
                </v:line>
                <v:line id="Line 258" o:spid="_x0000_s1061" style="position:absolute;visibility:visible;mso-wrap-style:square" from="24585,7226" to="26523,7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Es48YAAADbAAAADwAAAGRycy9kb3ducmV2LnhtbESPQWvCQBSE70L/w/IKXqRulFpq6iaU&#10;QkFqFaoePD6yr0no7tuYXTX6692C4HGYmW+YWd5ZI47U+tqxgtEwAUFcOF1zqWC7+Xx6BeEDskbj&#10;mBScyUOePfRmmGp34h86rkMpIoR9igqqEJpUSl9UZNEPXUMcvV/XWgxRtqXULZ4i3Bo5TpIXabHm&#10;uFBhQx8VFX/rg1VgVvPnzRm/L7vJ4bL/MstVvUgGSvUfu/c3EIG6cA/f2nOtYDqF/y/xB8js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ihLOPGAAAA2wAAAA8AAAAAAAAA&#10;AAAAAAAAoQIAAGRycy9kb3ducmV2LnhtbFBLBQYAAAAABAAEAPkAAACUAwAAAAA=&#10;" strokecolor="#4677bf" strokeweight=".6pt">
                  <v:stroke endcap="round"/>
                </v:line>
                <v:line id="Line 268" o:spid="_x0000_s1062" style="position:absolute;flip:x;visibility:visible;mso-wrap-style:square" from="26480,22796" to="26670,48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j1P8EAAADcAAAADwAAAGRycy9kb3ducmV2LnhtbESPQYsCMQyF74L/oUTYm3ZcRWS0igiC&#10;eFv1B2Tb7Mxomw7Tro7/fnNY8JbwXt77st72wasHdamJbGA6KUAR2+gargxcL4fxElTKyA59ZDLw&#10;ogTbzXCwxtLFJ3/R45wrJSGcSjRQ59yWWidbU8A0iS2xaD+xC5hl7SrtOnxKePD6sygWOmDD0lBj&#10;S/ua7P38Gwz07e3Q+OUl+OvMzk/ZYvVtF8Z8jPrdClSmPr/N/9dHJ/iF4MszMoHe/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CPU/wQAAANwAAAAPAAAAAAAAAAAAAAAA&#10;AKECAABkcnMvZG93bnJldi54bWxQSwUGAAAAAAQABAD5AAAAjwMAAAAA&#10;" strokecolor="#4677bf" strokeweight=".6pt">
                  <v:stroke endcap="round"/>
                </v:line>
                <v:line id="Line 269" o:spid="_x0000_s1063" style="position:absolute;visibility:visible;mso-wrap-style:square" from="26523,22790" to="28301,227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XY7sQAAADcAAAADwAAAGRycy9kb3ducmV2LnhtbERPS2sCMRC+F/wPYQQvpSaWVsrWKFIo&#10;iFXBx8HjsJnuLiaT7Sbq6q83gtDbfHzPGU1aZ8WJmlB51jDoKxDEuTcVFxp22++XDxAhIhu0nknD&#10;hQJMxp2nEWbGn3lNp00sRArhkKGGMsY6kzLkJTkMfV8TJ+7XNw5jgk0hTYPnFO6sfFVqKB1WnBpK&#10;rOmrpPywOToNdjV7215wcd2/H69/c7tcVT/qWetet51+gojUxn/xwz0zab4awP2ZdIE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BdjuxAAAANwAAAAPAAAAAAAAAAAA&#10;AAAAAKECAABkcnMvZG93bnJldi54bWxQSwUGAAAAAAQABAD5AAAAkgMAAAAA&#10;" strokecolor="#4677bf" strokeweight=".6pt">
                  <v:stroke endcap="round"/>
                </v:line>
                <v:line id="Line 270" o:spid="_x0000_s1064" style="position:absolute;visibility:visible;mso-wrap-style:square" from="26670,29032" to="28448,29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dGmcQAAADcAAAADwAAAGRycy9kb3ducmV2LnhtbERPTWsCMRC9F/wPYQQvRZNKW2Q1ihQE&#10;sa1Q9eBx2Iy7i8lk3URd/fVNQehtHu9zJrPWWXGhJlSeNbwMFAji3JuKCw277aI/AhEiskHrmTTc&#10;KMBs2nmaYGb8lX/osomFSCEcMtRQxlhnUoa8JIdh4GvixB184zAm2BTSNHhN4c7KoVLv0mHFqaHE&#10;mj5Kyo+bs9Ng18vX7Q2/7vu38/20st/r6lM9a93rtvMxiEht/Bc/3EuT5qsh/D2TLpDT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10aZxAAAANwAAAAPAAAAAAAAAAAA&#10;AAAAAKECAABkcnMvZG93bnJldi54bWxQSwUGAAAAAAQABAD5AAAAkgMAAAAA&#10;" strokecolor="#4677bf" strokeweight=".6pt">
                  <v:stroke endcap="round"/>
                </v:line>
                <v:line id="Line 271" o:spid="_x0000_s1065" style="position:absolute;visibility:visible;mso-wrap-style:square" from="24023,33678" to="26480,33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vjAsQAAADcAAAADwAAAGRycy9kb3ducmV2LnhtbERPS2sCMRC+F/wPYYReiiZ9KLI1ihQK&#10;0qrg4+Bx2Ex3F5PJdhN19dc3QsHbfHzPGU9bZ8WJmlB51vDcVyCIc28qLjTstp+9EYgQkQ1az6Th&#10;QgGmk87DGDPjz7ym0yYWIoVwyFBDGWOdSRnykhyGvq+JE/fjG4cxwaaQpsFzCndWvig1lA4rTg0l&#10;1vRRUn7YHJ0Gu5q/bS+4uO4Hx+vvl12uqm/1pPVjt529g4jUxrv43z03ab56hdsz6QI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m+MCxAAAANwAAAAPAAAAAAAAAAAA&#10;AAAAAKECAABkcnMvZG93bnJldi54bWxQSwUGAAAAAAQABAD5AAAAkgMAAAAA&#10;" strokecolor="#4677bf" strokeweight=".6pt">
                  <v:stroke endcap="round"/>
                </v:line>
                <v:line id="Line 273" o:spid="_x0000_s1066" style="position:absolute;visibility:visible;mso-wrap-style:square" from="26670,33796" to="28301,33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J7dsQAAADcAAAADwAAAGRycy9kb3ducmV2LnhtbERPTWsCMRC9C/6HMEIvpSYttpStUaQg&#10;iLZCVw8eh810dzGZrJuoq7++KQje5vE+ZzztnBUnakPtWcPzUIEgLrypudSw3cyf3kGEiGzQeiYN&#10;FwownfR7Y8yMP/MPnfJYihTCIUMNVYxNJmUoKnIYhr4hTtyvbx3GBNtSmhbPKdxZ+aLUm3RYc2qo&#10;sKHPiop9fnQa7Hox2lzw67p7PV4PS/u9rlfqUeuHQTf7ABGpi3fxzb0wab4awf8z6QI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cnt2xAAAANwAAAAPAAAAAAAAAAAA&#10;AAAAAKECAABkcnMvZG93bnJldi54bWxQSwUGAAAAAAQABAD5AAAAkgMAAAAA&#10;" strokecolor="#4677bf" strokeweight=".6pt">
                  <v:stroke endcap="round"/>
                </v:line>
                <v:line id="Line 274" o:spid="_x0000_s1067" style="position:absolute;visibility:visible;mso-wrap-style:square" from="26480,38897" to="28111,38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7e7cQAAADcAAAADwAAAGRycy9kb3ducmV2LnhtbERPS2sCMRC+F/wPYYRepCaWKmVrFBEK&#10;0lbBx8HjsJnuLiaT7Sbq6q83gtDbfHzPGU9bZ8WJmlB51jDoKxDEuTcVFxp228+XdxAhIhu0nknD&#10;hQJMJ52nMWbGn3lNp00sRArhkKGGMsY6kzLkJTkMfV8TJ+7XNw5jgk0hTYPnFO6sfFVqJB1WnBpK&#10;rGleUn7YHJ0Gu1q8bS/4c90Pj9e/L7tcVd+qp/Vzt519gIjUxn/xw70wab4awv2ZdIG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Pt7txAAAANwAAAAPAAAAAAAAAAAA&#10;AAAAAKECAABkcnMvZG93bnJldi54bWxQSwUGAAAAAAQABAD5AAAAkgMAAAAA&#10;" strokecolor="#4677bf" strokeweight=".6pt">
                  <v:stroke endcap="round"/>
                </v:line>
                <v:line id="Line 275" o:spid="_x0000_s1068" style="position:absolute;visibility:visible;mso-wrap-style:square" from="26670,43619" to="28448,43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xAmsQAAADcAAAADwAAAGRycy9kb3ducmV2LnhtbERPS2sCMRC+F/wPYYReSk0sVcrWKCIU&#10;pK2Cj4PHYTPdXUwm203U1V9vBMHbfHzPGU1aZ8WRmlB51tDvKRDEuTcVFxq2m6/XDxAhIhu0nknD&#10;mQJMxp2nEWbGn3hFx3UsRArhkKGGMsY6kzLkJTkMPV8TJ+7PNw5jgk0hTYOnFO6sfFNqKB1WnBpK&#10;rGlWUr5fH5wGu5y/b874e9kNDpf/b7tYVj/qRevnbjv9BBGpjQ/x3T03ab4awu2ZdIEcX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7ECaxAAAANwAAAAPAAAAAAAAAAAA&#10;AAAAAKECAABkcnMvZG93bnJldi54bWxQSwUGAAAAAAQABAD5AAAAkgMAAAAA&#10;" strokecolor="#4677bf" strokeweight=".6pt">
                  <v:stroke endcap="round"/>
                </v:line>
                <v:line id="Line 277" o:spid="_x0000_s1069" style="position:absolute;visibility:visible;mso-wrap-style:square" from="26523,48139" to="28301,48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DrqMcAAADcAAAADwAAAGRycy9kb3ducmV2LnhtbESPQWsCQQyF7wX/wxChl1JnLVZk6yil&#10;IEirQrWHHsNO3F2cyaw7o67+enMo9JbwXt77Mp133qkztbEObGA4yEARF8HWXBr42S2eJ6BiQrbo&#10;ApOBK0WYz3oPU8xtuPA3nbepVBLCMUcDVUpNrnUsKvIYB6EhFm0fWo9J1rbUtsWLhHunX7JsrD3W&#10;LA0VNvRRUXHYnrwBt1mOdldc3X5fT7fjp1tv6q/syZjHfvf+BipRl/7Nf9dLK/hDwZdnZAI9u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kOuoxwAAANwAAAAPAAAAAAAA&#10;AAAAAAAAAKECAABkcnMvZG93bnJldi54bWxQSwUGAAAAAAQABAD5AAAAlQMAAAAA&#10;" strokecolor="#4677bf" strokeweight=".6pt">
                  <v:stroke endcap="round"/>
                </v:line>
                <v:line id="Line 279" o:spid="_x0000_s1070" style="position:absolute;visibility:visible;mso-wrap-style:square" from="10331,18834" to="12331,18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xOM8QAAADcAAAADwAAAGRycy9kb3ducmV2LnhtbERPS2sCMRC+C/0PYQq9FM2uWJGtUYog&#10;SLWCj4PHYTPdXZpM1k3U1V9vCoK3+fieM5621ogzNb5yrCDtJSCIc6crLhTsd/PuCIQPyBqNY1Jw&#10;JQ/TyUtnjJl2F97QeRsKEUPYZ6igDKHOpPR5SRZ9z9XEkft1jcUQYVNI3eAlhlsj+0kylBYrjg0l&#10;1jQrKf/bnqwCs14Mdldc3Q4fp9vx2/ysq2XyrtTba/v1CSJQG57ih3uh4/w0hf9n4gVyc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3E4zxAAAANwAAAAPAAAAAAAAAAAA&#10;AAAAAKECAABkcnMvZG93bnJldi54bWxQSwUGAAAAAAQABAD5AAAAkgMAAAAA&#10;" strokecolor="#4677bf" strokeweight=".6pt">
                  <v:stroke endcap="round"/>
                </v:line>
                <v:line id="Line 253" o:spid="_x0000_s1071" style="position:absolute;visibility:visible;mso-wrap-style:square" from="26524,11816" to="28302,118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IMMUAAADcAAAADwAAAGRycy9kb3ducmV2LnhtbERPTWvCQBC9F/oflil4KWaj1FJiVimF&#10;gmgrGD14HLLTJHR3Ns2uGv31riD0No/3Ofm8t0YcqfONYwWjJAVBXDrdcKVgt/0cvoHwAVmjcUwK&#10;zuRhPnt8yDHT7sQbOhahEjGEfYYK6hDaTEpf1mTRJ64ljtyP6yyGCLtK6g5PMdwaOU7TV2mx4dhQ&#10;Y0sfNZW/xcEqMOvFy/aMX5f95HD5W5rvdbNKn5UaPPXvUxCB+vAvvrsXOs4fTeD2TLxAz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dIMMUAAADcAAAADwAAAAAAAAAA&#10;AAAAAAChAgAAZHJzL2Rvd25yZXYueG1sUEsFBgAAAAAEAAQA+QAAAJMDAAAAAA==&#10;" strokecolor="#4677bf" strokeweight=".6pt">
                  <v:stroke endcap="round"/>
                </v:line>
                <v:shape id="Freeform 247" o:spid="_x0000_s1072" style="position:absolute;left:12285;top:33766;width:2661;height:457;visibility:visible;mso-wrap-style:square;v-text-anchor:top" coordsize="4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K8MsMA&#10;AADcAAAADwAAAGRycy9kb3ducmV2LnhtbERPS2vCQBC+C/6HZYTedBNpo6SuooVKDxaflPY2ZMck&#10;mJ0N2VXjv3eFgrf5+J4zmbWmEhdqXGlZQTyIQBBnVpecKzjsP/tjEM4ja6wsk4IbOZhNu50Jptpe&#10;eUuXnc9FCGGXooLC+zqV0mUFGXQDWxMH7mgbgz7AJpe6wWsIN5UcRlEiDZYcGgqs6aOg7LQ7GwXZ&#10;7489ur/NavSd+Ldl/LoYuXWr1Euvnb+D8NT6p/jf/aXD/DiBxzPhAj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K8MsMAAADcAAAADwAAAAAAAAAAAAAAAACYAgAAZHJzL2Rv&#10;d25yZXYueG1sUEsFBgAAAAAEAAQA9QAAAIgDAAAAAA==&#10;" adj="-11796480,,5400" path="m,125l,,419,e" filled="f" strokecolor="#4677bf" strokeweight=".6pt">
                  <v:stroke joinstyle="round" endcap="round"/>
                  <v:formulas/>
                  <v:path arrowok="t" o:connecttype="custom" o:connectlocs="0,16715232;0,0;168974770,0" o:connectangles="0,0,0" textboxrect="0,0,419,125"/>
                  <v:textbox>
                    <w:txbxContent>
                      <w:p w:rsidR="005E219E" w:rsidRDefault="005E219E" w:rsidP="00F444B2"/>
                    </w:txbxContent>
                  </v:textbox>
                </v:shape>
                <v:shape id="AutoShape 49" o:spid="_x0000_s1073" style="position:absolute;left:28303;top:32268;width:14490;height:3391;visibility:visible;mso-wrap-style:square;v-text-anchor:top" coordsize="1814,5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VIscQA&#10;AADcAAAADwAAAGRycy9kb3ducmV2LnhtbESPS4vCQBCE78L+h6EFbzqJCz5iJiKCsIe9qMFzm+k8&#10;MNOTzYwa//3OwoK3bqq6vup0O5hWPKh3jWUF8SwCQVxY3XClID8fpisQziNrbC2Tghc52GYfoxQT&#10;bZ98pMfJVyKEsEtQQe19l0jpipoMupntiINW2t6gD2tfSd3jM4SbVs6jaCENNhwINXa0r6m4ne4m&#10;QMqyunxe49Ww/yl8vjbfetk4pSbjYbcB4Wnwb/P/9ZcO9eMl/D0TJp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1SLHEAAAA3AAAAA8AAAAAAAAAAAAAAAAAmAIAAGRycy9k&#10;b3ducmV2LnhtbFBLBQYAAAAABAAEAPUAAACJAwAAAAA=&#10;" adj="-11796480,,5400" path="m272,544r1270,c1692,544,1814,423,1814,272v,,,,,c1814,122,1692,,1542,l272,c122,,,122,,272,,423,122,544,272,544xe" fillcolor="#e8eef7" strokeweight="0">
                  <v:stroke joinstyle="round"/>
                  <v:formulas/>
                  <v:path arrowok="t" o:connecttype="custom" o:connectlocs="173562482,211372749;983944090,211372749;1157506571,105686374;1157506571,105686374;983944090,0;173562482,0;0,105686374;173562482,211372749" o:connectangles="0,0,0,0,0,0,0,0" textboxrect="0,0,1814,544"/>
                  <v:textbox>
                    <w:txbxContent>
                      <w:p w:rsidR="005E219E" w:rsidRDefault="005E219E" w:rsidP="00BC5113"/>
                    </w:txbxContent>
                  </v:textbox>
                </v:shape>
                <v:rect id="Rectangle 227" o:spid="_x0000_s1074" style="position:absolute;left:28689;top:32268;width:13957;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RoQsYA&#10;AADcAAAADwAAAGRycy9kb3ducmV2LnhtbESPQWvCQBCF7wX/wzJCL6Vu9CA2zSoiCD0UitFDexuy&#10;02za7GzIbk3qr3cOgrcZ3pv3vik2o2/VmfrYBDYwn2WgiKtgG64NnI775xWomJAttoHJwD9F2Kwn&#10;DwXmNgx8oHOZaiUhHHM04FLqcq1j5chjnIWOWLTv0HtMsva1tj0OEu5bvciypfbYsDQ47GjnqPot&#10;/7yB/cdnQ3zRh6eX1RB+qsVX6d47Yx6n4/YVVKIx3c236zcr+HOhlWdkAr2+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zRoQsYAAADcAAAADwAAAAAAAAAAAAAAAACYAgAAZHJz&#10;L2Rvd25yZXYueG1sUEsFBgAAAAAEAAQA9QAAAIsDAAAAAA==&#10;" filled="f" stroked="f">
                  <v:textbox style="mso-fit-shape-to-text:t" inset="0,0,0,0">
                    <w:txbxContent>
                      <w:p w:rsidR="005E219E" w:rsidRPr="00BC5113" w:rsidRDefault="005E219E" w:rsidP="00BC5113">
                        <w:pPr>
                          <w:jc w:val="center"/>
                          <w:rPr>
                            <w:rFonts w:asciiTheme="minorHAnsi" w:hAnsiTheme="minorHAnsi" w:cs="Arial"/>
                            <w:i/>
                            <w:iCs/>
                            <w:color w:val="000000" w:themeColor="text1"/>
                            <w:sz w:val="22"/>
                            <w:szCs w:val="22"/>
                          </w:rPr>
                        </w:pPr>
                        <w:r w:rsidRPr="00BC5113">
                          <w:rPr>
                            <w:rFonts w:asciiTheme="minorHAnsi" w:hAnsiTheme="minorHAnsi" w:cs="Arial"/>
                            <w:i/>
                            <w:iCs/>
                            <w:color w:val="000000" w:themeColor="text1"/>
                            <w:sz w:val="22"/>
                            <w:szCs w:val="22"/>
                          </w:rPr>
                          <w:t>Registrar cotizaciones de los proveedores</w:t>
                        </w:r>
                      </w:p>
                    </w:txbxContent>
                  </v:textbox>
                </v:rect>
                <v:rect id="Rectangle 227" o:spid="_x0000_s1075" style="position:absolute;left:30429;top:37022;width:11246;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jN2cQA&#10;AADcAAAADwAAAGRycy9kb3ducmV2LnhtbERPTWvCQBC9C/0PyxR6kboxB9HUVUoh4EEoST20tyE7&#10;ZmOzsyG7TdL+elcQepvH+5ztfrKtGKj3jWMFy0UCgrhyuuFawekjf16D8AFZY+uYFPySh/3uYbbF&#10;TLuRCxrKUIsYwj5DBSaELpPSV4Ys+oXriCN3dr3FEGFfS93jGMNtK9MkWUmLDccGgx29Gaq+yx+r&#10;IH//bIj/ZDHfrEd3qdKv0hw7pZ4ep9cXEIGm8C++uw86zl9u4PZMvED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4zdnEAAAA3AAAAA8AAAAAAAAAAAAAAAAAmAIAAGRycy9k&#10;b3ducmV2LnhtbFBLBQYAAAAABAAEAPUAAACJAwAAAAA=&#10;" filled="f" stroked="f">
                  <v:textbox style="mso-fit-shape-to-text:t" inset="0,0,0,0">
                    <w:txbxContent>
                      <w:p w:rsidR="005E219E" w:rsidRPr="00BC5113" w:rsidRDefault="005E219E" w:rsidP="00BC5113">
                        <w:pPr>
                          <w:jc w:val="center"/>
                          <w:rPr>
                            <w:rFonts w:asciiTheme="minorHAnsi" w:hAnsiTheme="minorHAnsi" w:cs="Arial"/>
                            <w:i/>
                            <w:iCs/>
                            <w:color w:val="000000" w:themeColor="text1"/>
                            <w:sz w:val="22"/>
                            <w:szCs w:val="22"/>
                          </w:rPr>
                        </w:pPr>
                        <w:r w:rsidRPr="00BC5113">
                          <w:rPr>
                            <w:rFonts w:asciiTheme="minorHAnsi" w:hAnsiTheme="minorHAnsi" w:cs="Arial"/>
                            <w:i/>
                            <w:iCs/>
                            <w:color w:val="000000" w:themeColor="text1"/>
                            <w:sz w:val="22"/>
                            <w:szCs w:val="22"/>
                          </w:rPr>
                          <w:t>Registrar Orden de compra</w:t>
                        </w:r>
                      </w:p>
                    </w:txbxContent>
                  </v:textbox>
                </v:rect>
                <w10:anchorlock/>
              </v:group>
            </w:pict>
          </mc:Fallback>
        </mc:AlternateContent>
      </w:r>
    </w:p>
    <w:p w:rsidR="00BD0D15" w:rsidRDefault="00BD0D15">
      <w:pPr>
        <w:rPr>
          <w:rFonts w:ascii="Verdana" w:hAnsi="Verdana"/>
          <w:lang w:val="es-ES_tradnl"/>
        </w:rPr>
      </w:pPr>
      <w:r>
        <w:rPr>
          <w:rFonts w:ascii="Verdana" w:hAnsi="Verdana"/>
          <w:lang w:val="es-ES_tradnl"/>
        </w:rPr>
        <w:br w:type="page"/>
      </w:r>
    </w:p>
    <w:p w:rsidR="00047573" w:rsidRDefault="00047573" w:rsidP="00047573">
      <w:pPr>
        <w:pStyle w:val="Textoindependiente"/>
        <w:tabs>
          <w:tab w:val="left" w:pos="90"/>
        </w:tabs>
        <w:jc w:val="both"/>
        <w:rPr>
          <w:rFonts w:ascii="Verdana" w:hAnsi="Verdana"/>
          <w:sz w:val="20"/>
          <w:lang w:val="es-ES_tradnl"/>
        </w:rPr>
      </w:pPr>
    </w:p>
    <w:p w:rsidR="00047573" w:rsidRPr="0014206A" w:rsidRDefault="00047573" w:rsidP="00326D41">
      <w:pPr>
        <w:pStyle w:val="Ttulo1"/>
        <w:numPr>
          <w:ilvl w:val="0"/>
          <w:numId w:val="4"/>
        </w:numPr>
        <w:ind w:left="567" w:hanging="567"/>
        <w:rPr>
          <w:rFonts w:ascii="Verdana" w:hAnsi="Verdana"/>
          <w:sz w:val="22"/>
          <w:szCs w:val="22"/>
          <w:lang w:val="es-PE"/>
        </w:rPr>
      </w:pPr>
      <w:bookmarkStart w:id="17" w:name="_Toc423878349"/>
      <w:r w:rsidRPr="0014206A">
        <w:rPr>
          <w:rFonts w:ascii="Verdana" w:hAnsi="Verdana"/>
          <w:sz w:val="22"/>
          <w:szCs w:val="22"/>
          <w:lang w:val="es-PE"/>
        </w:rPr>
        <w:t>Esquema de Seguridad</w:t>
      </w:r>
      <w:bookmarkEnd w:id="17"/>
    </w:p>
    <w:bookmarkEnd w:id="0"/>
    <w:p w:rsidR="00664801" w:rsidRPr="00E34140" w:rsidRDefault="00664801" w:rsidP="00664801">
      <w:pPr>
        <w:pStyle w:val="Textoindependiente"/>
        <w:tabs>
          <w:tab w:val="left" w:pos="90"/>
        </w:tabs>
        <w:ind w:left="567"/>
        <w:jc w:val="both"/>
        <w:rPr>
          <w:rFonts w:ascii="Verdana" w:hAnsi="Verdana" w:cs="Arial"/>
          <w:i/>
          <w:color w:val="0000FF"/>
          <w:sz w:val="20"/>
        </w:rPr>
      </w:pPr>
    </w:p>
    <w:tbl>
      <w:tblPr>
        <w:tblW w:w="8364" w:type="dxa"/>
        <w:tblInd w:w="597" w:type="dxa"/>
        <w:tblLayout w:type="fixed"/>
        <w:tblCellMar>
          <w:left w:w="30" w:type="dxa"/>
          <w:right w:w="30" w:type="dxa"/>
        </w:tblCellMar>
        <w:tblLook w:val="0000" w:firstRow="0" w:lastRow="0" w:firstColumn="0" w:lastColumn="0" w:noHBand="0" w:noVBand="0"/>
      </w:tblPr>
      <w:tblGrid>
        <w:gridCol w:w="3202"/>
        <w:gridCol w:w="342"/>
        <w:gridCol w:w="709"/>
        <w:gridCol w:w="194"/>
        <w:gridCol w:w="798"/>
        <w:gridCol w:w="465"/>
        <w:gridCol w:w="527"/>
        <w:gridCol w:w="426"/>
        <w:gridCol w:w="283"/>
        <w:gridCol w:w="284"/>
        <w:gridCol w:w="425"/>
        <w:gridCol w:w="709"/>
      </w:tblGrid>
      <w:tr w:rsidR="000031ED" w:rsidRPr="00C1122A" w:rsidTr="000031ED">
        <w:trPr>
          <w:trHeight w:val="276"/>
        </w:trPr>
        <w:tc>
          <w:tcPr>
            <w:tcW w:w="3202" w:type="dxa"/>
            <w:tcBorders>
              <w:bottom w:val="single" w:sz="12" w:space="0" w:color="auto"/>
            </w:tcBorders>
          </w:tcPr>
          <w:p w:rsidR="000031ED" w:rsidRPr="00C1122A" w:rsidRDefault="000031ED" w:rsidP="00664801">
            <w:pPr>
              <w:rPr>
                <w:rFonts w:ascii="Verdana" w:hAnsi="Verdana"/>
                <w:snapToGrid w:val="0"/>
              </w:rPr>
            </w:pPr>
          </w:p>
        </w:tc>
        <w:tc>
          <w:tcPr>
            <w:tcW w:w="1245" w:type="dxa"/>
            <w:gridSpan w:val="3"/>
            <w:tcBorders>
              <w:bottom w:val="single" w:sz="12" w:space="0" w:color="auto"/>
            </w:tcBorders>
          </w:tcPr>
          <w:p w:rsidR="000031ED" w:rsidRPr="00C1122A" w:rsidRDefault="000031ED" w:rsidP="00664801">
            <w:pPr>
              <w:jc w:val="right"/>
              <w:rPr>
                <w:rFonts w:ascii="Verdana" w:hAnsi="Verdana"/>
                <w:snapToGrid w:val="0"/>
              </w:rPr>
            </w:pPr>
          </w:p>
        </w:tc>
        <w:tc>
          <w:tcPr>
            <w:tcW w:w="1263" w:type="dxa"/>
            <w:gridSpan w:val="2"/>
            <w:tcBorders>
              <w:bottom w:val="single" w:sz="12" w:space="0" w:color="auto"/>
            </w:tcBorders>
          </w:tcPr>
          <w:p w:rsidR="000031ED" w:rsidRPr="00C1122A" w:rsidRDefault="000031ED" w:rsidP="00664801">
            <w:pPr>
              <w:jc w:val="right"/>
              <w:rPr>
                <w:rFonts w:ascii="Verdana" w:hAnsi="Verdana"/>
                <w:snapToGrid w:val="0"/>
              </w:rPr>
            </w:pPr>
          </w:p>
        </w:tc>
        <w:tc>
          <w:tcPr>
            <w:tcW w:w="953" w:type="dxa"/>
            <w:gridSpan w:val="2"/>
            <w:tcBorders>
              <w:bottom w:val="single" w:sz="12" w:space="0" w:color="auto"/>
            </w:tcBorders>
          </w:tcPr>
          <w:p w:rsidR="000031ED" w:rsidRPr="00C1122A" w:rsidRDefault="000031ED" w:rsidP="00664801">
            <w:pPr>
              <w:jc w:val="right"/>
              <w:rPr>
                <w:rFonts w:ascii="Verdana" w:hAnsi="Verdana"/>
                <w:snapToGrid w:val="0"/>
              </w:rPr>
            </w:pPr>
          </w:p>
        </w:tc>
        <w:tc>
          <w:tcPr>
            <w:tcW w:w="567" w:type="dxa"/>
            <w:gridSpan w:val="2"/>
            <w:tcBorders>
              <w:bottom w:val="single" w:sz="12" w:space="0" w:color="auto"/>
            </w:tcBorders>
          </w:tcPr>
          <w:p w:rsidR="000031ED" w:rsidRPr="00C1122A" w:rsidRDefault="000031ED" w:rsidP="00664801">
            <w:pPr>
              <w:jc w:val="right"/>
              <w:rPr>
                <w:rFonts w:ascii="Verdana" w:hAnsi="Verdana"/>
                <w:snapToGrid w:val="0"/>
              </w:rPr>
            </w:pPr>
          </w:p>
        </w:tc>
        <w:tc>
          <w:tcPr>
            <w:tcW w:w="425" w:type="dxa"/>
            <w:tcBorders>
              <w:bottom w:val="single" w:sz="12" w:space="0" w:color="auto"/>
            </w:tcBorders>
          </w:tcPr>
          <w:p w:rsidR="000031ED" w:rsidRPr="00C1122A" w:rsidRDefault="000031ED" w:rsidP="00664801">
            <w:pPr>
              <w:jc w:val="right"/>
              <w:rPr>
                <w:rFonts w:ascii="Verdana" w:hAnsi="Verdana"/>
                <w:snapToGrid w:val="0"/>
              </w:rPr>
            </w:pPr>
          </w:p>
        </w:tc>
        <w:tc>
          <w:tcPr>
            <w:tcW w:w="709" w:type="dxa"/>
            <w:tcBorders>
              <w:bottom w:val="single" w:sz="12" w:space="0" w:color="auto"/>
            </w:tcBorders>
          </w:tcPr>
          <w:p w:rsidR="000031ED" w:rsidRPr="00C1122A" w:rsidRDefault="000031ED" w:rsidP="00664801">
            <w:pPr>
              <w:jc w:val="right"/>
              <w:rPr>
                <w:rFonts w:ascii="Verdana" w:hAnsi="Verdana"/>
                <w:snapToGrid w:val="0"/>
              </w:rPr>
            </w:pPr>
          </w:p>
        </w:tc>
      </w:tr>
      <w:tr w:rsidR="000031ED" w:rsidRPr="00C1122A" w:rsidTr="000031ED">
        <w:trPr>
          <w:trHeight w:val="276"/>
        </w:trPr>
        <w:tc>
          <w:tcPr>
            <w:tcW w:w="8364" w:type="dxa"/>
            <w:gridSpan w:val="12"/>
            <w:tcBorders>
              <w:top w:val="single" w:sz="12" w:space="0" w:color="auto"/>
              <w:left w:val="single" w:sz="12" w:space="0" w:color="auto"/>
              <w:right w:val="single" w:sz="12" w:space="0" w:color="auto"/>
            </w:tcBorders>
          </w:tcPr>
          <w:p w:rsidR="000031ED" w:rsidRPr="00C1122A" w:rsidRDefault="000031ED" w:rsidP="00BB7359">
            <w:pPr>
              <w:jc w:val="center"/>
              <w:rPr>
                <w:rFonts w:ascii="Verdana" w:hAnsi="Verdana"/>
                <w:b/>
                <w:snapToGrid w:val="0"/>
              </w:rPr>
            </w:pPr>
            <w:r w:rsidRPr="00C1122A">
              <w:rPr>
                <w:rFonts w:ascii="Verdana" w:hAnsi="Verdana"/>
                <w:b/>
                <w:snapToGrid w:val="0"/>
              </w:rPr>
              <w:t>Aplicativo</w:t>
            </w:r>
          </w:p>
        </w:tc>
      </w:tr>
      <w:tr w:rsidR="000031ED" w:rsidRPr="00C1122A" w:rsidTr="000031ED">
        <w:trPr>
          <w:trHeight w:val="276"/>
        </w:trPr>
        <w:tc>
          <w:tcPr>
            <w:tcW w:w="3544" w:type="dxa"/>
            <w:gridSpan w:val="2"/>
            <w:tcBorders>
              <w:top w:val="single" w:sz="12" w:space="0" w:color="auto"/>
              <w:left w:val="single" w:sz="12" w:space="0" w:color="auto"/>
              <w:bottom w:val="single" w:sz="12" w:space="0" w:color="auto"/>
              <w:right w:val="single" w:sz="12" w:space="0" w:color="auto"/>
            </w:tcBorders>
          </w:tcPr>
          <w:p w:rsidR="000031ED" w:rsidRPr="00C1122A" w:rsidRDefault="000031ED" w:rsidP="00664801">
            <w:pPr>
              <w:rPr>
                <w:rFonts w:ascii="Verdana" w:hAnsi="Verdana"/>
                <w:b/>
                <w:snapToGrid w:val="0"/>
              </w:rPr>
            </w:pPr>
            <w:r w:rsidRPr="00C1122A">
              <w:rPr>
                <w:rFonts w:ascii="Verdana" w:hAnsi="Verdana"/>
                <w:b/>
                <w:snapToGrid w:val="0"/>
              </w:rPr>
              <w:t>Funci</w:t>
            </w:r>
            <w:r>
              <w:rPr>
                <w:rFonts w:ascii="Verdana" w:hAnsi="Verdana"/>
                <w:b/>
                <w:snapToGrid w:val="0"/>
              </w:rPr>
              <w:t>o</w:t>
            </w:r>
            <w:r w:rsidRPr="00C1122A">
              <w:rPr>
                <w:rFonts w:ascii="Verdana" w:hAnsi="Verdana"/>
                <w:b/>
                <w:snapToGrid w:val="0"/>
              </w:rPr>
              <w:t>nes por Módulo</w:t>
            </w:r>
          </w:p>
        </w:tc>
        <w:tc>
          <w:tcPr>
            <w:tcW w:w="709" w:type="dxa"/>
            <w:tcBorders>
              <w:top w:val="single" w:sz="12" w:space="0" w:color="auto"/>
              <w:bottom w:val="single" w:sz="12" w:space="0" w:color="auto"/>
            </w:tcBorders>
          </w:tcPr>
          <w:p w:rsidR="000031ED" w:rsidRPr="00C1122A" w:rsidRDefault="000031ED" w:rsidP="00BD0D15">
            <w:pPr>
              <w:jc w:val="center"/>
              <w:rPr>
                <w:rFonts w:ascii="Verdana" w:hAnsi="Verdana"/>
                <w:b/>
                <w:snapToGrid w:val="0"/>
              </w:rPr>
            </w:pPr>
            <w:r>
              <w:rPr>
                <w:rFonts w:ascii="Verdana" w:hAnsi="Verdana"/>
                <w:b/>
                <w:snapToGrid w:val="0"/>
              </w:rPr>
              <w:t>Ger Gral.</w:t>
            </w:r>
          </w:p>
        </w:tc>
        <w:tc>
          <w:tcPr>
            <w:tcW w:w="992" w:type="dxa"/>
            <w:gridSpan w:val="2"/>
            <w:tcBorders>
              <w:top w:val="single" w:sz="12" w:space="0" w:color="auto"/>
              <w:left w:val="single" w:sz="12" w:space="0" w:color="auto"/>
              <w:bottom w:val="single" w:sz="12" w:space="0" w:color="auto"/>
              <w:right w:val="single" w:sz="12" w:space="0" w:color="auto"/>
            </w:tcBorders>
          </w:tcPr>
          <w:p w:rsidR="000031ED" w:rsidRPr="00C1122A" w:rsidRDefault="000031ED" w:rsidP="00664801">
            <w:pPr>
              <w:jc w:val="center"/>
              <w:rPr>
                <w:rFonts w:ascii="Verdana" w:hAnsi="Verdana"/>
                <w:b/>
                <w:snapToGrid w:val="0"/>
              </w:rPr>
            </w:pPr>
            <w:r>
              <w:rPr>
                <w:rFonts w:ascii="Verdana" w:hAnsi="Verdana"/>
                <w:b/>
                <w:snapToGrid w:val="0"/>
              </w:rPr>
              <w:t>Jefe de Prod.</w:t>
            </w:r>
          </w:p>
        </w:tc>
        <w:tc>
          <w:tcPr>
            <w:tcW w:w="992" w:type="dxa"/>
            <w:gridSpan w:val="2"/>
            <w:tcBorders>
              <w:top w:val="single" w:sz="12" w:space="0" w:color="auto"/>
              <w:left w:val="single" w:sz="12" w:space="0" w:color="auto"/>
              <w:bottom w:val="single" w:sz="12" w:space="0" w:color="auto"/>
              <w:right w:val="single" w:sz="12" w:space="0" w:color="auto"/>
            </w:tcBorders>
          </w:tcPr>
          <w:p w:rsidR="000031ED" w:rsidRDefault="000031ED" w:rsidP="00664801">
            <w:pPr>
              <w:jc w:val="center"/>
              <w:rPr>
                <w:rFonts w:ascii="Verdana" w:hAnsi="Verdana"/>
                <w:b/>
                <w:snapToGrid w:val="0"/>
              </w:rPr>
            </w:pPr>
            <w:r>
              <w:rPr>
                <w:rFonts w:ascii="Verdana" w:hAnsi="Verdana"/>
                <w:b/>
                <w:snapToGrid w:val="0"/>
              </w:rPr>
              <w:t xml:space="preserve">Jefe de </w:t>
            </w:r>
          </w:p>
          <w:p w:rsidR="000031ED" w:rsidRPr="00C1122A" w:rsidRDefault="000031ED" w:rsidP="00664801">
            <w:pPr>
              <w:jc w:val="center"/>
              <w:rPr>
                <w:rFonts w:ascii="Verdana" w:hAnsi="Verdana"/>
                <w:b/>
                <w:snapToGrid w:val="0"/>
              </w:rPr>
            </w:pPr>
            <w:r>
              <w:rPr>
                <w:rFonts w:ascii="Verdana" w:hAnsi="Verdana"/>
                <w:b/>
                <w:snapToGrid w:val="0"/>
              </w:rPr>
              <w:t>Log.</w:t>
            </w:r>
          </w:p>
        </w:tc>
        <w:tc>
          <w:tcPr>
            <w:tcW w:w="709" w:type="dxa"/>
            <w:gridSpan w:val="2"/>
            <w:tcBorders>
              <w:top w:val="single" w:sz="12" w:space="0" w:color="auto"/>
              <w:bottom w:val="single" w:sz="12" w:space="0" w:color="auto"/>
              <w:right w:val="single" w:sz="12" w:space="0" w:color="auto"/>
            </w:tcBorders>
          </w:tcPr>
          <w:p w:rsidR="000031ED" w:rsidRDefault="000031ED" w:rsidP="00664801">
            <w:pPr>
              <w:jc w:val="center"/>
              <w:rPr>
                <w:rFonts w:ascii="Verdana" w:hAnsi="Verdana"/>
                <w:b/>
                <w:snapToGrid w:val="0"/>
              </w:rPr>
            </w:pPr>
            <w:r>
              <w:rPr>
                <w:rFonts w:ascii="Verdana" w:hAnsi="Verdana"/>
                <w:b/>
                <w:snapToGrid w:val="0"/>
              </w:rPr>
              <w:t>Asist.</w:t>
            </w:r>
          </w:p>
          <w:p w:rsidR="000031ED" w:rsidRPr="00C1122A" w:rsidRDefault="000031ED" w:rsidP="00664801">
            <w:pPr>
              <w:jc w:val="center"/>
              <w:rPr>
                <w:rFonts w:ascii="Verdana" w:hAnsi="Verdana"/>
                <w:b/>
                <w:snapToGrid w:val="0"/>
              </w:rPr>
            </w:pPr>
            <w:r>
              <w:rPr>
                <w:rFonts w:ascii="Verdana" w:hAnsi="Verdana"/>
                <w:b/>
                <w:snapToGrid w:val="0"/>
              </w:rPr>
              <w:t>Log</w:t>
            </w:r>
          </w:p>
        </w:tc>
        <w:tc>
          <w:tcPr>
            <w:tcW w:w="709" w:type="dxa"/>
            <w:gridSpan w:val="2"/>
            <w:tcBorders>
              <w:top w:val="single" w:sz="12" w:space="0" w:color="auto"/>
              <w:bottom w:val="single" w:sz="12" w:space="0" w:color="auto"/>
              <w:right w:val="single" w:sz="12" w:space="0" w:color="auto"/>
            </w:tcBorders>
          </w:tcPr>
          <w:p w:rsidR="000031ED" w:rsidRDefault="000031ED" w:rsidP="00664801">
            <w:pPr>
              <w:jc w:val="center"/>
              <w:rPr>
                <w:rFonts w:ascii="Verdana" w:hAnsi="Verdana"/>
                <w:b/>
                <w:snapToGrid w:val="0"/>
              </w:rPr>
            </w:pPr>
            <w:r>
              <w:rPr>
                <w:rFonts w:ascii="Verdana" w:hAnsi="Verdana"/>
                <w:b/>
                <w:snapToGrid w:val="0"/>
              </w:rPr>
              <w:t>Enc</w:t>
            </w:r>
          </w:p>
          <w:p w:rsidR="000031ED" w:rsidRPr="00C1122A" w:rsidRDefault="000031ED" w:rsidP="00664801">
            <w:pPr>
              <w:jc w:val="center"/>
              <w:rPr>
                <w:rFonts w:ascii="Verdana" w:hAnsi="Verdana"/>
                <w:b/>
                <w:snapToGrid w:val="0"/>
              </w:rPr>
            </w:pPr>
            <w:r>
              <w:rPr>
                <w:rFonts w:ascii="Verdana" w:hAnsi="Verdana"/>
                <w:b/>
                <w:snapToGrid w:val="0"/>
              </w:rPr>
              <w:t>Alm</w:t>
            </w:r>
          </w:p>
        </w:tc>
        <w:tc>
          <w:tcPr>
            <w:tcW w:w="709" w:type="dxa"/>
            <w:tcBorders>
              <w:top w:val="single" w:sz="12" w:space="0" w:color="auto"/>
              <w:bottom w:val="single" w:sz="12" w:space="0" w:color="auto"/>
              <w:right w:val="single" w:sz="12" w:space="0" w:color="auto"/>
            </w:tcBorders>
          </w:tcPr>
          <w:p w:rsidR="000031ED" w:rsidRDefault="000031ED" w:rsidP="00664801">
            <w:pPr>
              <w:jc w:val="center"/>
              <w:rPr>
                <w:rFonts w:ascii="Verdana" w:hAnsi="Verdana"/>
                <w:b/>
                <w:snapToGrid w:val="0"/>
              </w:rPr>
            </w:pPr>
            <w:r>
              <w:rPr>
                <w:rFonts w:ascii="Verdana" w:hAnsi="Verdana"/>
                <w:b/>
                <w:snapToGrid w:val="0"/>
              </w:rPr>
              <w:t>Enc</w:t>
            </w:r>
          </w:p>
          <w:p w:rsidR="000031ED" w:rsidRDefault="000031ED" w:rsidP="00664801">
            <w:pPr>
              <w:jc w:val="center"/>
              <w:rPr>
                <w:rFonts w:ascii="Verdana" w:hAnsi="Verdana"/>
                <w:b/>
                <w:snapToGrid w:val="0"/>
              </w:rPr>
            </w:pPr>
            <w:r>
              <w:rPr>
                <w:rFonts w:ascii="Verdana" w:hAnsi="Verdana"/>
                <w:b/>
                <w:snapToGrid w:val="0"/>
              </w:rPr>
              <w:t>Cont</w:t>
            </w:r>
          </w:p>
        </w:tc>
      </w:tr>
      <w:tr w:rsidR="000031ED" w:rsidRPr="00C1122A" w:rsidTr="000031ED">
        <w:trPr>
          <w:trHeight w:val="523"/>
        </w:trPr>
        <w:tc>
          <w:tcPr>
            <w:tcW w:w="3544" w:type="dxa"/>
            <w:gridSpan w:val="2"/>
            <w:tcBorders>
              <w:left w:val="single" w:sz="12" w:space="0" w:color="auto"/>
              <w:right w:val="single" w:sz="12" w:space="0" w:color="auto"/>
            </w:tcBorders>
          </w:tcPr>
          <w:p w:rsidR="000031ED" w:rsidRPr="00C1122A" w:rsidRDefault="000031ED" w:rsidP="00664801">
            <w:pPr>
              <w:rPr>
                <w:rFonts w:ascii="Verdana" w:hAnsi="Verdana"/>
                <w:b/>
                <w:snapToGrid w:val="0"/>
              </w:rPr>
            </w:pPr>
            <w:r>
              <w:rPr>
                <w:rFonts w:ascii="Verdana" w:hAnsi="Verdana"/>
                <w:b/>
                <w:snapToGrid w:val="0"/>
              </w:rPr>
              <w:t xml:space="preserve">Módulo </w:t>
            </w:r>
            <w:r>
              <w:rPr>
                <w:rFonts w:ascii="Verdana" w:hAnsi="Verdana"/>
                <w:b/>
                <w:snapToGrid w:val="0"/>
                <w:lang w:val="es-PE"/>
              </w:rPr>
              <w:t>Producc</w:t>
            </w:r>
            <w:r w:rsidRPr="00BD0D15">
              <w:rPr>
                <w:rFonts w:ascii="Verdana" w:hAnsi="Verdana"/>
                <w:b/>
                <w:snapToGrid w:val="0"/>
                <w:lang w:val="es-PE"/>
              </w:rPr>
              <w:t>ión</w:t>
            </w:r>
            <w:r w:rsidRPr="00BD0D15">
              <w:rPr>
                <w:rFonts w:ascii="Verdana" w:hAnsi="Verdana"/>
                <w:b/>
                <w:snapToGrid w:val="0"/>
              </w:rPr>
              <w:t xml:space="preserve"> de Helados</w:t>
            </w:r>
          </w:p>
          <w:p w:rsidR="000031ED" w:rsidRPr="00BD0D15" w:rsidRDefault="000031ED" w:rsidP="00326D41">
            <w:pPr>
              <w:pStyle w:val="Prrafodelista"/>
              <w:numPr>
                <w:ilvl w:val="0"/>
                <w:numId w:val="9"/>
              </w:numPr>
              <w:rPr>
                <w:rFonts w:ascii="Verdana" w:hAnsi="Verdana"/>
                <w:snapToGrid w:val="0"/>
              </w:rPr>
            </w:pPr>
            <w:r w:rsidRPr="00BD0D15">
              <w:rPr>
                <w:rFonts w:ascii="Verdana" w:hAnsi="Verdana"/>
                <w:snapToGrid w:val="0"/>
              </w:rPr>
              <w:t>Genera orden de producción</w:t>
            </w:r>
          </w:p>
        </w:tc>
        <w:tc>
          <w:tcPr>
            <w:tcW w:w="709" w:type="dxa"/>
          </w:tcPr>
          <w:p w:rsidR="000031ED" w:rsidRDefault="000031ED" w:rsidP="00664801">
            <w:pPr>
              <w:jc w:val="center"/>
              <w:rPr>
                <w:rFonts w:ascii="Verdana" w:hAnsi="Verdana"/>
                <w:snapToGrid w:val="0"/>
              </w:rPr>
            </w:pPr>
          </w:p>
          <w:p w:rsidR="000031ED" w:rsidRPr="00C1122A" w:rsidRDefault="000031ED" w:rsidP="00664801">
            <w:pPr>
              <w:jc w:val="center"/>
              <w:rPr>
                <w:rFonts w:ascii="Verdana" w:hAnsi="Verdana"/>
                <w:snapToGrid w:val="0"/>
              </w:rPr>
            </w:pPr>
            <w:r>
              <w:rPr>
                <w:rFonts w:ascii="Verdana" w:hAnsi="Verdana"/>
                <w:snapToGrid w:val="0"/>
              </w:rPr>
              <w:t>X</w:t>
            </w:r>
          </w:p>
        </w:tc>
        <w:tc>
          <w:tcPr>
            <w:tcW w:w="992" w:type="dxa"/>
            <w:gridSpan w:val="2"/>
            <w:tcBorders>
              <w:left w:val="single" w:sz="12" w:space="0" w:color="auto"/>
              <w:right w:val="single" w:sz="12" w:space="0" w:color="auto"/>
            </w:tcBorders>
          </w:tcPr>
          <w:p w:rsidR="000031ED" w:rsidRPr="00C1122A" w:rsidRDefault="000031ED" w:rsidP="00664801">
            <w:pPr>
              <w:jc w:val="center"/>
              <w:rPr>
                <w:rFonts w:ascii="Verdana" w:hAnsi="Verdana"/>
                <w:snapToGrid w:val="0"/>
              </w:rPr>
            </w:pPr>
          </w:p>
        </w:tc>
        <w:tc>
          <w:tcPr>
            <w:tcW w:w="992" w:type="dxa"/>
            <w:gridSpan w:val="2"/>
            <w:tcBorders>
              <w:left w:val="single" w:sz="12" w:space="0" w:color="auto"/>
              <w:right w:val="single" w:sz="12" w:space="0" w:color="auto"/>
            </w:tcBorders>
          </w:tcPr>
          <w:p w:rsidR="000031ED" w:rsidRPr="00C1122A" w:rsidRDefault="000031ED" w:rsidP="00664801">
            <w:pPr>
              <w:jc w:val="center"/>
              <w:rPr>
                <w:rFonts w:ascii="Verdana" w:hAnsi="Verdana"/>
                <w:snapToGrid w:val="0"/>
              </w:rPr>
            </w:pPr>
          </w:p>
        </w:tc>
        <w:tc>
          <w:tcPr>
            <w:tcW w:w="709" w:type="dxa"/>
            <w:gridSpan w:val="2"/>
            <w:tcBorders>
              <w:right w:val="single" w:sz="12" w:space="0" w:color="auto"/>
            </w:tcBorders>
          </w:tcPr>
          <w:p w:rsidR="000031ED" w:rsidRPr="00C1122A" w:rsidRDefault="000031ED" w:rsidP="00664801">
            <w:pPr>
              <w:jc w:val="center"/>
              <w:rPr>
                <w:rFonts w:ascii="Verdana" w:hAnsi="Verdana"/>
                <w:snapToGrid w:val="0"/>
              </w:rPr>
            </w:pPr>
          </w:p>
        </w:tc>
        <w:tc>
          <w:tcPr>
            <w:tcW w:w="709" w:type="dxa"/>
            <w:gridSpan w:val="2"/>
            <w:tcBorders>
              <w:right w:val="single" w:sz="12" w:space="0" w:color="auto"/>
            </w:tcBorders>
          </w:tcPr>
          <w:p w:rsidR="000031ED" w:rsidRPr="00C1122A" w:rsidRDefault="000031ED" w:rsidP="00664801">
            <w:pPr>
              <w:jc w:val="center"/>
              <w:rPr>
                <w:rFonts w:ascii="Verdana" w:hAnsi="Verdana"/>
                <w:snapToGrid w:val="0"/>
              </w:rPr>
            </w:pPr>
          </w:p>
        </w:tc>
        <w:tc>
          <w:tcPr>
            <w:tcW w:w="709" w:type="dxa"/>
            <w:tcBorders>
              <w:right w:val="single" w:sz="12" w:space="0" w:color="auto"/>
            </w:tcBorders>
          </w:tcPr>
          <w:p w:rsidR="000031ED" w:rsidRPr="00C1122A" w:rsidRDefault="000031ED" w:rsidP="00664801">
            <w:pPr>
              <w:jc w:val="center"/>
              <w:rPr>
                <w:rFonts w:ascii="Verdana" w:hAnsi="Verdana"/>
                <w:snapToGrid w:val="0"/>
              </w:rPr>
            </w:pPr>
          </w:p>
        </w:tc>
      </w:tr>
      <w:tr w:rsidR="000031ED" w:rsidRPr="00C1122A" w:rsidTr="000031ED">
        <w:trPr>
          <w:trHeight w:val="523"/>
        </w:trPr>
        <w:tc>
          <w:tcPr>
            <w:tcW w:w="3544" w:type="dxa"/>
            <w:gridSpan w:val="2"/>
            <w:tcBorders>
              <w:left w:val="single" w:sz="12" w:space="0" w:color="auto"/>
              <w:right w:val="single" w:sz="12" w:space="0" w:color="auto"/>
            </w:tcBorders>
          </w:tcPr>
          <w:p w:rsidR="000031ED" w:rsidRPr="00BD0D15" w:rsidRDefault="000031ED" w:rsidP="00326D41">
            <w:pPr>
              <w:pStyle w:val="Prrafodelista"/>
              <w:numPr>
                <w:ilvl w:val="0"/>
                <w:numId w:val="9"/>
              </w:numPr>
              <w:rPr>
                <w:rFonts w:ascii="Verdana" w:hAnsi="Verdana"/>
                <w:snapToGrid w:val="0"/>
              </w:rPr>
            </w:pPr>
            <w:r w:rsidRPr="00BD0D15">
              <w:rPr>
                <w:rFonts w:ascii="Verdana" w:hAnsi="Verdana"/>
                <w:snapToGrid w:val="0"/>
              </w:rPr>
              <w:t>Asignar personal</w:t>
            </w:r>
          </w:p>
          <w:p w:rsidR="000031ED" w:rsidRPr="00BD0D15" w:rsidRDefault="000031ED" w:rsidP="00326D41">
            <w:pPr>
              <w:pStyle w:val="Prrafodelista"/>
              <w:numPr>
                <w:ilvl w:val="0"/>
                <w:numId w:val="9"/>
              </w:numPr>
              <w:rPr>
                <w:rFonts w:ascii="Verdana" w:hAnsi="Verdana"/>
                <w:snapToGrid w:val="0"/>
              </w:rPr>
            </w:pPr>
            <w:r w:rsidRPr="00BD0D15">
              <w:rPr>
                <w:rFonts w:ascii="Verdana" w:hAnsi="Verdana"/>
                <w:snapToGrid w:val="0"/>
              </w:rPr>
              <w:t>Registrar Cierre de Orden de Producción</w:t>
            </w:r>
          </w:p>
          <w:p w:rsidR="000031ED" w:rsidRPr="00C1122A" w:rsidRDefault="000031ED" w:rsidP="00664801">
            <w:pPr>
              <w:rPr>
                <w:rFonts w:ascii="Verdana" w:hAnsi="Verdana"/>
                <w:snapToGrid w:val="0"/>
              </w:rPr>
            </w:pPr>
          </w:p>
        </w:tc>
        <w:tc>
          <w:tcPr>
            <w:tcW w:w="709" w:type="dxa"/>
          </w:tcPr>
          <w:p w:rsidR="000031ED" w:rsidRPr="00C1122A" w:rsidRDefault="000031ED" w:rsidP="00664801">
            <w:pPr>
              <w:jc w:val="center"/>
              <w:rPr>
                <w:rFonts w:ascii="Verdana" w:hAnsi="Verdana"/>
                <w:snapToGrid w:val="0"/>
              </w:rPr>
            </w:pPr>
          </w:p>
        </w:tc>
        <w:tc>
          <w:tcPr>
            <w:tcW w:w="992" w:type="dxa"/>
            <w:gridSpan w:val="2"/>
            <w:tcBorders>
              <w:left w:val="single" w:sz="12" w:space="0" w:color="auto"/>
              <w:right w:val="single" w:sz="12" w:space="0" w:color="auto"/>
            </w:tcBorders>
          </w:tcPr>
          <w:p w:rsidR="000031ED" w:rsidRDefault="000031ED" w:rsidP="00664801">
            <w:pPr>
              <w:jc w:val="center"/>
              <w:rPr>
                <w:rFonts w:ascii="Verdana" w:hAnsi="Verdana"/>
                <w:snapToGrid w:val="0"/>
              </w:rPr>
            </w:pPr>
            <w:r w:rsidRPr="00C1122A">
              <w:rPr>
                <w:rFonts w:ascii="Verdana" w:hAnsi="Verdana"/>
                <w:snapToGrid w:val="0"/>
              </w:rPr>
              <w:t>X</w:t>
            </w:r>
          </w:p>
          <w:p w:rsidR="000031ED" w:rsidRDefault="000031ED" w:rsidP="00664801">
            <w:pPr>
              <w:jc w:val="center"/>
              <w:rPr>
                <w:rFonts w:ascii="Verdana" w:hAnsi="Verdana"/>
                <w:snapToGrid w:val="0"/>
              </w:rPr>
            </w:pPr>
          </w:p>
          <w:p w:rsidR="000031ED" w:rsidRPr="00C1122A" w:rsidRDefault="000031ED" w:rsidP="00664801">
            <w:pPr>
              <w:jc w:val="center"/>
              <w:rPr>
                <w:rFonts w:ascii="Verdana" w:hAnsi="Verdana"/>
                <w:snapToGrid w:val="0"/>
              </w:rPr>
            </w:pPr>
            <w:r>
              <w:rPr>
                <w:rFonts w:ascii="Verdana" w:hAnsi="Verdana"/>
                <w:snapToGrid w:val="0"/>
              </w:rPr>
              <w:t>X</w:t>
            </w:r>
          </w:p>
        </w:tc>
        <w:tc>
          <w:tcPr>
            <w:tcW w:w="992" w:type="dxa"/>
            <w:gridSpan w:val="2"/>
            <w:tcBorders>
              <w:left w:val="single" w:sz="12" w:space="0" w:color="auto"/>
              <w:right w:val="single" w:sz="12" w:space="0" w:color="auto"/>
            </w:tcBorders>
          </w:tcPr>
          <w:p w:rsidR="000031ED" w:rsidRPr="00C1122A" w:rsidRDefault="000031ED" w:rsidP="00664801">
            <w:pPr>
              <w:jc w:val="center"/>
              <w:rPr>
                <w:rFonts w:ascii="Verdana" w:hAnsi="Verdana"/>
                <w:snapToGrid w:val="0"/>
              </w:rPr>
            </w:pPr>
          </w:p>
        </w:tc>
        <w:tc>
          <w:tcPr>
            <w:tcW w:w="709" w:type="dxa"/>
            <w:gridSpan w:val="2"/>
            <w:tcBorders>
              <w:right w:val="single" w:sz="12" w:space="0" w:color="auto"/>
            </w:tcBorders>
          </w:tcPr>
          <w:p w:rsidR="000031ED" w:rsidRPr="00C1122A" w:rsidRDefault="000031ED" w:rsidP="00664801">
            <w:pPr>
              <w:jc w:val="center"/>
              <w:rPr>
                <w:rFonts w:ascii="Verdana" w:hAnsi="Verdana"/>
                <w:snapToGrid w:val="0"/>
              </w:rPr>
            </w:pPr>
          </w:p>
        </w:tc>
        <w:tc>
          <w:tcPr>
            <w:tcW w:w="709" w:type="dxa"/>
            <w:gridSpan w:val="2"/>
            <w:tcBorders>
              <w:right w:val="single" w:sz="12" w:space="0" w:color="auto"/>
            </w:tcBorders>
          </w:tcPr>
          <w:p w:rsidR="000031ED" w:rsidRPr="00C1122A" w:rsidRDefault="000031ED" w:rsidP="00664801">
            <w:pPr>
              <w:jc w:val="center"/>
              <w:rPr>
                <w:rFonts w:ascii="Verdana" w:hAnsi="Verdana"/>
                <w:snapToGrid w:val="0"/>
              </w:rPr>
            </w:pPr>
          </w:p>
        </w:tc>
        <w:tc>
          <w:tcPr>
            <w:tcW w:w="709" w:type="dxa"/>
            <w:tcBorders>
              <w:right w:val="single" w:sz="12" w:space="0" w:color="auto"/>
            </w:tcBorders>
          </w:tcPr>
          <w:p w:rsidR="000031ED" w:rsidRPr="00C1122A" w:rsidRDefault="000031ED" w:rsidP="00664801">
            <w:pPr>
              <w:jc w:val="center"/>
              <w:rPr>
                <w:rFonts w:ascii="Verdana" w:hAnsi="Verdana"/>
                <w:snapToGrid w:val="0"/>
              </w:rPr>
            </w:pPr>
          </w:p>
        </w:tc>
      </w:tr>
      <w:tr w:rsidR="000031ED" w:rsidRPr="00C1122A" w:rsidTr="000031ED">
        <w:trPr>
          <w:trHeight w:val="379"/>
        </w:trPr>
        <w:tc>
          <w:tcPr>
            <w:tcW w:w="3544" w:type="dxa"/>
            <w:gridSpan w:val="2"/>
            <w:tcBorders>
              <w:left w:val="single" w:sz="12" w:space="0" w:color="auto"/>
              <w:right w:val="single" w:sz="12" w:space="0" w:color="auto"/>
            </w:tcBorders>
          </w:tcPr>
          <w:p w:rsidR="000031ED" w:rsidRPr="00C1122A" w:rsidRDefault="000031ED" w:rsidP="00664801">
            <w:pPr>
              <w:rPr>
                <w:rFonts w:ascii="Verdana" w:hAnsi="Verdana"/>
                <w:b/>
                <w:snapToGrid w:val="0"/>
              </w:rPr>
            </w:pPr>
            <w:r w:rsidRPr="00C1122A">
              <w:rPr>
                <w:rFonts w:ascii="Verdana" w:hAnsi="Verdana"/>
                <w:b/>
                <w:snapToGrid w:val="0"/>
              </w:rPr>
              <w:t xml:space="preserve">Módulo </w:t>
            </w:r>
            <w:r>
              <w:rPr>
                <w:rFonts w:ascii="Verdana" w:hAnsi="Verdana"/>
                <w:b/>
                <w:snapToGrid w:val="0"/>
              </w:rPr>
              <w:t>Compra de Insumos</w:t>
            </w:r>
          </w:p>
        </w:tc>
        <w:tc>
          <w:tcPr>
            <w:tcW w:w="709" w:type="dxa"/>
          </w:tcPr>
          <w:p w:rsidR="000031ED" w:rsidRPr="00C1122A" w:rsidRDefault="000031ED" w:rsidP="00664801">
            <w:pPr>
              <w:jc w:val="center"/>
              <w:rPr>
                <w:rFonts w:ascii="Verdana" w:hAnsi="Verdana"/>
                <w:snapToGrid w:val="0"/>
              </w:rPr>
            </w:pPr>
          </w:p>
        </w:tc>
        <w:tc>
          <w:tcPr>
            <w:tcW w:w="992" w:type="dxa"/>
            <w:gridSpan w:val="2"/>
            <w:tcBorders>
              <w:left w:val="single" w:sz="12" w:space="0" w:color="auto"/>
              <w:right w:val="single" w:sz="12" w:space="0" w:color="auto"/>
            </w:tcBorders>
          </w:tcPr>
          <w:p w:rsidR="000031ED" w:rsidRPr="00C1122A" w:rsidRDefault="000031ED" w:rsidP="00664801">
            <w:pPr>
              <w:jc w:val="center"/>
              <w:rPr>
                <w:rFonts w:ascii="Verdana" w:hAnsi="Verdana"/>
                <w:snapToGrid w:val="0"/>
              </w:rPr>
            </w:pPr>
          </w:p>
        </w:tc>
        <w:tc>
          <w:tcPr>
            <w:tcW w:w="992" w:type="dxa"/>
            <w:gridSpan w:val="2"/>
            <w:tcBorders>
              <w:left w:val="single" w:sz="12" w:space="0" w:color="auto"/>
              <w:right w:val="single" w:sz="12" w:space="0" w:color="auto"/>
            </w:tcBorders>
          </w:tcPr>
          <w:p w:rsidR="000031ED" w:rsidRPr="00C1122A" w:rsidRDefault="000031ED" w:rsidP="00664801">
            <w:pPr>
              <w:jc w:val="center"/>
              <w:rPr>
                <w:rFonts w:ascii="Verdana" w:hAnsi="Verdana"/>
                <w:snapToGrid w:val="0"/>
              </w:rPr>
            </w:pPr>
          </w:p>
        </w:tc>
        <w:tc>
          <w:tcPr>
            <w:tcW w:w="709" w:type="dxa"/>
            <w:gridSpan w:val="2"/>
            <w:tcBorders>
              <w:right w:val="single" w:sz="12" w:space="0" w:color="auto"/>
            </w:tcBorders>
          </w:tcPr>
          <w:p w:rsidR="000031ED" w:rsidRPr="00C1122A" w:rsidRDefault="000031ED" w:rsidP="00664801">
            <w:pPr>
              <w:jc w:val="center"/>
              <w:rPr>
                <w:rFonts w:ascii="Verdana" w:hAnsi="Verdana"/>
                <w:snapToGrid w:val="0"/>
              </w:rPr>
            </w:pPr>
          </w:p>
        </w:tc>
        <w:tc>
          <w:tcPr>
            <w:tcW w:w="709" w:type="dxa"/>
            <w:gridSpan w:val="2"/>
            <w:tcBorders>
              <w:right w:val="single" w:sz="12" w:space="0" w:color="auto"/>
            </w:tcBorders>
          </w:tcPr>
          <w:p w:rsidR="000031ED" w:rsidRPr="00C1122A" w:rsidRDefault="000031ED" w:rsidP="00664801">
            <w:pPr>
              <w:jc w:val="center"/>
              <w:rPr>
                <w:rFonts w:ascii="Verdana" w:hAnsi="Verdana"/>
                <w:snapToGrid w:val="0"/>
              </w:rPr>
            </w:pPr>
          </w:p>
        </w:tc>
        <w:tc>
          <w:tcPr>
            <w:tcW w:w="709" w:type="dxa"/>
            <w:tcBorders>
              <w:right w:val="single" w:sz="12" w:space="0" w:color="auto"/>
            </w:tcBorders>
          </w:tcPr>
          <w:p w:rsidR="000031ED" w:rsidRPr="00C1122A" w:rsidRDefault="000031ED" w:rsidP="00664801">
            <w:pPr>
              <w:jc w:val="center"/>
              <w:rPr>
                <w:rFonts w:ascii="Verdana" w:hAnsi="Verdana"/>
                <w:snapToGrid w:val="0"/>
              </w:rPr>
            </w:pPr>
          </w:p>
        </w:tc>
      </w:tr>
      <w:tr w:rsidR="000031ED" w:rsidRPr="00C1122A" w:rsidTr="000031ED">
        <w:trPr>
          <w:trHeight w:val="262"/>
        </w:trPr>
        <w:tc>
          <w:tcPr>
            <w:tcW w:w="3544" w:type="dxa"/>
            <w:gridSpan w:val="2"/>
            <w:tcBorders>
              <w:left w:val="single" w:sz="12" w:space="0" w:color="auto"/>
              <w:right w:val="single" w:sz="12" w:space="0" w:color="auto"/>
            </w:tcBorders>
          </w:tcPr>
          <w:p w:rsidR="000031ED" w:rsidRPr="00C1122A" w:rsidRDefault="000031ED" w:rsidP="00326D41">
            <w:pPr>
              <w:pStyle w:val="Prrafodelista"/>
              <w:numPr>
                <w:ilvl w:val="0"/>
                <w:numId w:val="9"/>
              </w:numPr>
              <w:rPr>
                <w:rFonts w:ascii="Verdana" w:hAnsi="Verdana"/>
                <w:snapToGrid w:val="0"/>
              </w:rPr>
            </w:pPr>
            <w:r w:rsidRPr="00BC5113">
              <w:rPr>
                <w:rFonts w:ascii="Verdana" w:hAnsi="Verdana"/>
                <w:snapToGrid w:val="0"/>
              </w:rPr>
              <w:t>Generar Solicitud de Insumos</w:t>
            </w:r>
          </w:p>
        </w:tc>
        <w:tc>
          <w:tcPr>
            <w:tcW w:w="709" w:type="dxa"/>
          </w:tcPr>
          <w:p w:rsidR="000031ED" w:rsidRPr="00C1122A" w:rsidRDefault="000031ED" w:rsidP="00664801">
            <w:pPr>
              <w:jc w:val="center"/>
              <w:rPr>
                <w:rFonts w:ascii="Verdana" w:hAnsi="Verdana"/>
                <w:snapToGrid w:val="0"/>
              </w:rPr>
            </w:pPr>
            <w:r>
              <w:rPr>
                <w:rFonts w:ascii="Verdana" w:hAnsi="Verdana"/>
                <w:snapToGrid w:val="0"/>
              </w:rPr>
              <w:t>X</w:t>
            </w:r>
          </w:p>
        </w:tc>
        <w:tc>
          <w:tcPr>
            <w:tcW w:w="992" w:type="dxa"/>
            <w:gridSpan w:val="2"/>
            <w:tcBorders>
              <w:left w:val="single" w:sz="12" w:space="0" w:color="auto"/>
              <w:right w:val="single" w:sz="12" w:space="0" w:color="auto"/>
            </w:tcBorders>
          </w:tcPr>
          <w:p w:rsidR="000031ED" w:rsidRPr="00C1122A" w:rsidRDefault="000031ED" w:rsidP="00664801">
            <w:pPr>
              <w:jc w:val="center"/>
              <w:rPr>
                <w:rFonts w:ascii="Verdana" w:hAnsi="Verdana"/>
                <w:snapToGrid w:val="0"/>
              </w:rPr>
            </w:pPr>
          </w:p>
        </w:tc>
        <w:tc>
          <w:tcPr>
            <w:tcW w:w="992" w:type="dxa"/>
            <w:gridSpan w:val="2"/>
            <w:tcBorders>
              <w:left w:val="single" w:sz="12" w:space="0" w:color="auto"/>
              <w:right w:val="single" w:sz="12" w:space="0" w:color="auto"/>
            </w:tcBorders>
          </w:tcPr>
          <w:p w:rsidR="000031ED" w:rsidRPr="00C1122A" w:rsidRDefault="000031ED" w:rsidP="00664801">
            <w:pPr>
              <w:jc w:val="center"/>
              <w:rPr>
                <w:rFonts w:ascii="Verdana" w:hAnsi="Verdana"/>
                <w:snapToGrid w:val="0"/>
              </w:rPr>
            </w:pPr>
          </w:p>
        </w:tc>
        <w:tc>
          <w:tcPr>
            <w:tcW w:w="709" w:type="dxa"/>
            <w:gridSpan w:val="2"/>
            <w:tcBorders>
              <w:right w:val="single" w:sz="12" w:space="0" w:color="auto"/>
            </w:tcBorders>
          </w:tcPr>
          <w:p w:rsidR="000031ED" w:rsidRPr="00C1122A" w:rsidRDefault="000031ED" w:rsidP="00664801">
            <w:pPr>
              <w:jc w:val="center"/>
              <w:rPr>
                <w:rFonts w:ascii="Verdana" w:hAnsi="Verdana"/>
                <w:snapToGrid w:val="0"/>
              </w:rPr>
            </w:pPr>
          </w:p>
        </w:tc>
        <w:tc>
          <w:tcPr>
            <w:tcW w:w="709" w:type="dxa"/>
            <w:gridSpan w:val="2"/>
            <w:tcBorders>
              <w:right w:val="single" w:sz="12" w:space="0" w:color="auto"/>
            </w:tcBorders>
          </w:tcPr>
          <w:p w:rsidR="000031ED" w:rsidRPr="00C1122A" w:rsidRDefault="000031ED" w:rsidP="00664801">
            <w:pPr>
              <w:jc w:val="center"/>
              <w:rPr>
                <w:rFonts w:ascii="Verdana" w:hAnsi="Verdana"/>
                <w:snapToGrid w:val="0"/>
              </w:rPr>
            </w:pPr>
          </w:p>
        </w:tc>
        <w:tc>
          <w:tcPr>
            <w:tcW w:w="709" w:type="dxa"/>
            <w:tcBorders>
              <w:right w:val="single" w:sz="12" w:space="0" w:color="auto"/>
            </w:tcBorders>
          </w:tcPr>
          <w:p w:rsidR="000031ED" w:rsidRPr="00C1122A" w:rsidRDefault="000031ED" w:rsidP="00664801">
            <w:pPr>
              <w:jc w:val="center"/>
              <w:rPr>
                <w:rFonts w:ascii="Verdana" w:hAnsi="Verdana"/>
                <w:snapToGrid w:val="0"/>
              </w:rPr>
            </w:pPr>
          </w:p>
        </w:tc>
      </w:tr>
      <w:tr w:rsidR="000031ED" w:rsidRPr="00C1122A" w:rsidTr="000031ED">
        <w:trPr>
          <w:trHeight w:val="538"/>
        </w:trPr>
        <w:tc>
          <w:tcPr>
            <w:tcW w:w="3544" w:type="dxa"/>
            <w:gridSpan w:val="2"/>
            <w:tcBorders>
              <w:left w:val="single" w:sz="12" w:space="0" w:color="auto"/>
              <w:bottom w:val="single" w:sz="12" w:space="0" w:color="auto"/>
              <w:right w:val="single" w:sz="12" w:space="0" w:color="auto"/>
            </w:tcBorders>
          </w:tcPr>
          <w:p w:rsidR="000031ED" w:rsidRDefault="000031ED" w:rsidP="00326D41">
            <w:pPr>
              <w:pStyle w:val="Prrafodelista"/>
              <w:numPr>
                <w:ilvl w:val="0"/>
                <w:numId w:val="9"/>
              </w:numPr>
              <w:rPr>
                <w:rFonts w:ascii="Verdana" w:hAnsi="Verdana"/>
                <w:snapToGrid w:val="0"/>
              </w:rPr>
            </w:pPr>
            <w:r w:rsidRPr="00BC5113">
              <w:rPr>
                <w:rFonts w:ascii="Verdana" w:hAnsi="Verdana"/>
                <w:snapToGrid w:val="0"/>
              </w:rPr>
              <w:t>Generar Insumos x Solicitud</w:t>
            </w:r>
          </w:p>
          <w:p w:rsidR="000031ED" w:rsidRDefault="000031ED" w:rsidP="00326D41">
            <w:pPr>
              <w:pStyle w:val="Prrafodelista"/>
              <w:numPr>
                <w:ilvl w:val="0"/>
                <w:numId w:val="9"/>
              </w:numPr>
              <w:rPr>
                <w:rFonts w:ascii="Verdana" w:hAnsi="Verdana"/>
                <w:snapToGrid w:val="0"/>
              </w:rPr>
            </w:pPr>
            <w:r w:rsidRPr="00BC5113">
              <w:rPr>
                <w:rFonts w:ascii="Verdana" w:hAnsi="Verdana"/>
                <w:snapToGrid w:val="0"/>
              </w:rPr>
              <w:t>Registrar cotizaciones de los proveedores</w:t>
            </w:r>
          </w:p>
          <w:p w:rsidR="000031ED" w:rsidRPr="00BC5113" w:rsidRDefault="000031ED" w:rsidP="00326D41">
            <w:pPr>
              <w:pStyle w:val="Prrafodelista"/>
              <w:numPr>
                <w:ilvl w:val="0"/>
                <w:numId w:val="9"/>
              </w:numPr>
              <w:rPr>
                <w:rFonts w:ascii="Verdana" w:hAnsi="Verdana"/>
                <w:snapToGrid w:val="0"/>
              </w:rPr>
            </w:pPr>
            <w:r w:rsidRPr="000611A2">
              <w:rPr>
                <w:rFonts w:ascii="Verdana" w:hAnsi="Verdana" w:cs="Arial"/>
                <w:i/>
                <w:iCs/>
                <w:color w:val="000000" w:themeColor="text1"/>
              </w:rPr>
              <w:t>Registrar Orden de compra</w:t>
            </w:r>
          </w:p>
          <w:p w:rsidR="000031ED" w:rsidRPr="00BC5113" w:rsidRDefault="000031ED" w:rsidP="00326D41">
            <w:pPr>
              <w:pStyle w:val="Prrafodelista"/>
              <w:numPr>
                <w:ilvl w:val="0"/>
                <w:numId w:val="9"/>
              </w:numPr>
              <w:rPr>
                <w:rFonts w:ascii="Verdana" w:hAnsi="Verdana"/>
                <w:snapToGrid w:val="0"/>
              </w:rPr>
            </w:pPr>
            <w:r w:rsidRPr="000611A2">
              <w:rPr>
                <w:rFonts w:ascii="Verdana" w:hAnsi="Verdana" w:cs="Arial"/>
                <w:i/>
                <w:iCs/>
                <w:color w:val="000000" w:themeColor="text1"/>
              </w:rPr>
              <w:t>Registrar Insumos en Almacén</w:t>
            </w:r>
          </w:p>
          <w:p w:rsidR="000031ED" w:rsidRPr="00C1122A" w:rsidRDefault="000031ED" w:rsidP="00326D41">
            <w:pPr>
              <w:pStyle w:val="Prrafodelista"/>
              <w:numPr>
                <w:ilvl w:val="0"/>
                <w:numId w:val="9"/>
              </w:numPr>
              <w:rPr>
                <w:rFonts w:ascii="Verdana" w:hAnsi="Verdana"/>
                <w:snapToGrid w:val="0"/>
              </w:rPr>
            </w:pPr>
            <w:r w:rsidRPr="000611A2">
              <w:rPr>
                <w:rFonts w:ascii="Verdana" w:hAnsi="Verdana" w:cs="Arial"/>
                <w:i/>
                <w:iCs/>
                <w:color w:val="000000" w:themeColor="text1"/>
              </w:rPr>
              <w:t>Registrar Pago de facturas</w:t>
            </w:r>
          </w:p>
        </w:tc>
        <w:tc>
          <w:tcPr>
            <w:tcW w:w="709" w:type="dxa"/>
            <w:tcBorders>
              <w:bottom w:val="single" w:sz="12" w:space="0" w:color="auto"/>
            </w:tcBorders>
          </w:tcPr>
          <w:p w:rsidR="000031ED" w:rsidRPr="00C1122A" w:rsidRDefault="000031ED" w:rsidP="00664801">
            <w:pPr>
              <w:jc w:val="center"/>
              <w:rPr>
                <w:rFonts w:ascii="Verdana" w:hAnsi="Verdana"/>
                <w:snapToGrid w:val="0"/>
              </w:rPr>
            </w:pPr>
          </w:p>
        </w:tc>
        <w:tc>
          <w:tcPr>
            <w:tcW w:w="992" w:type="dxa"/>
            <w:gridSpan w:val="2"/>
            <w:tcBorders>
              <w:left w:val="single" w:sz="12" w:space="0" w:color="auto"/>
              <w:bottom w:val="single" w:sz="12" w:space="0" w:color="auto"/>
              <w:right w:val="single" w:sz="12" w:space="0" w:color="auto"/>
            </w:tcBorders>
          </w:tcPr>
          <w:p w:rsidR="000031ED" w:rsidRPr="00C1122A" w:rsidRDefault="000031ED" w:rsidP="00664801">
            <w:pPr>
              <w:jc w:val="center"/>
              <w:rPr>
                <w:rFonts w:ascii="Verdana" w:hAnsi="Verdana"/>
                <w:snapToGrid w:val="0"/>
              </w:rPr>
            </w:pPr>
          </w:p>
        </w:tc>
        <w:tc>
          <w:tcPr>
            <w:tcW w:w="992" w:type="dxa"/>
            <w:gridSpan w:val="2"/>
            <w:tcBorders>
              <w:left w:val="single" w:sz="12" w:space="0" w:color="auto"/>
              <w:bottom w:val="single" w:sz="12" w:space="0" w:color="auto"/>
              <w:right w:val="single" w:sz="12" w:space="0" w:color="auto"/>
            </w:tcBorders>
          </w:tcPr>
          <w:p w:rsidR="000031ED" w:rsidRDefault="000031ED" w:rsidP="00664801">
            <w:pPr>
              <w:jc w:val="center"/>
              <w:rPr>
                <w:rFonts w:ascii="Verdana" w:hAnsi="Verdana"/>
                <w:snapToGrid w:val="0"/>
              </w:rPr>
            </w:pPr>
          </w:p>
          <w:p w:rsidR="000031ED" w:rsidRDefault="000031ED" w:rsidP="00664801">
            <w:pPr>
              <w:jc w:val="center"/>
              <w:rPr>
                <w:rFonts w:ascii="Verdana" w:hAnsi="Verdana"/>
                <w:snapToGrid w:val="0"/>
              </w:rPr>
            </w:pPr>
          </w:p>
          <w:p w:rsidR="000031ED" w:rsidRDefault="000031ED" w:rsidP="00664801">
            <w:pPr>
              <w:jc w:val="center"/>
              <w:rPr>
                <w:rFonts w:ascii="Verdana" w:hAnsi="Verdana"/>
                <w:snapToGrid w:val="0"/>
              </w:rPr>
            </w:pPr>
          </w:p>
          <w:p w:rsidR="000031ED" w:rsidRPr="00C1122A" w:rsidRDefault="000031ED" w:rsidP="00664801">
            <w:pPr>
              <w:jc w:val="center"/>
              <w:rPr>
                <w:rFonts w:ascii="Verdana" w:hAnsi="Verdana"/>
                <w:snapToGrid w:val="0"/>
              </w:rPr>
            </w:pPr>
            <w:r>
              <w:rPr>
                <w:rFonts w:ascii="Verdana" w:hAnsi="Verdana"/>
                <w:snapToGrid w:val="0"/>
              </w:rPr>
              <w:t>X</w:t>
            </w:r>
          </w:p>
        </w:tc>
        <w:tc>
          <w:tcPr>
            <w:tcW w:w="709" w:type="dxa"/>
            <w:gridSpan w:val="2"/>
            <w:tcBorders>
              <w:bottom w:val="single" w:sz="12" w:space="0" w:color="auto"/>
              <w:right w:val="single" w:sz="12" w:space="0" w:color="auto"/>
            </w:tcBorders>
          </w:tcPr>
          <w:p w:rsidR="000031ED" w:rsidRDefault="000031ED" w:rsidP="00664801">
            <w:pPr>
              <w:jc w:val="center"/>
              <w:rPr>
                <w:rFonts w:ascii="Verdana" w:hAnsi="Verdana"/>
                <w:snapToGrid w:val="0"/>
              </w:rPr>
            </w:pPr>
            <w:r>
              <w:rPr>
                <w:rFonts w:ascii="Verdana" w:hAnsi="Verdana"/>
                <w:snapToGrid w:val="0"/>
              </w:rPr>
              <w:t>X</w:t>
            </w:r>
          </w:p>
          <w:p w:rsidR="000031ED" w:rsidRDefault="000031ED" w:rsidP="00664801">
            <w:pPr>
              <w:jc w:val="center"/>
              <w:rPr>
                <w:rFonts w:ascii="Verdana" w:hAnsi="Verdana"/>
                <w:snapToGrid w:val="0"/>
              </w:rPr>
            </w:pPr>
          </w:p>
          <w:p w:rsidR="000031ED" w:rsidRPr="00C1122A" w:rsidRDefault="000031ED" w:rsidP="00664801">
            <w:pPr>
              <w:jc w:val="center"/>
              <w:rPr>
                <w:rFonts w:ascii="Verdana" w:hAnsi="Verdana"/>
                <w:snapToGrid w:val="0"/>
              </w:rPr>
            </w:pPr>
            <w:r>
              <w:rPr>
                <w:rFonts w:ascii="Verdana" w:hAnsi="Verdana"/>
                <w:snapToGrid w:val="0"/>
              </w:rPr>
              <w:t>X</w:t>
            </w:r>
          </w:p>
        </w:tc>
        <w:tc>
          <w:tcPr>
            <w:tcW w:w="709" w:type="dxa"/>
            <w:gridSpan w:val="2"/>
            <w:tcBorders>
              <w:bottom w:val="single" w:sz="12" w:space="0" w:color="auto"/>
              <w:right w:val="single" w:sz="12" w:space="0" w:color="auto"/>
            </w:tcBorders>
          </w:tcPr>
          <w:p w:rsidR="000031ED" w:rsidRDefault="000031ED" w:rsidP="00664801">
            <w:pPr>
              <w:jc w:val="center"/>
              <w:rPr>
                <w:rFonts w:ascii="Verdana" w:hAnsi="Verdana"/>
                <w:snapToGrid w:val="0"/>
              </w:rPr>
            </w:pPr>
          </w:p>
          <w:p w:rsidR="000031ED" w:rsidRDefault="000031ED" w:rsidP="00664801">
            <w:pPr>
              <w:jc w:val="center"/>
              <w:rPr>
                <w:rFonts w:ascii="Verdana" w:hAnsi="Verdana"/>
                <w:snapToGrid w:val="0"/>
              </w:rPr>
            </w:pPr>
          </w:p>
          <w:p w:rsidR="000031ED" w:rsidRDefault="000031ED" w:rsidP="00664801">
            <w:pPr>
              <w:jc w:val="center"/>
              <w:rPr>
                <w:rFonts w:ascii="Verdana" w:hAnsi="Verdana"/>
                <w:snapToGrid w:val="0"/>
              </w:rPr>
            </w:pPr>
          </w:p>
          <w:p w:rsidR="000031ED" w:rsidRDefault="000031ED" w:rsidP="00664801">
            <w:pPr>
              <w:jc w:val="center"/>
              <w:rPr>
                <w:rFonts w:ascii="Verdana" w:hAnsi="Verdana"/>
                <w:snapToGrid w:val="0"/>
              </w:rPr>
            </w:pPr>
          </w:p>
          <w:p w:rsidR="000031ED" w:rsidRPr="00C1122A" w:rsidRDefault="000031ED" w:rsidP="00664801">
            <w:pPr>
              <w:jc w:val="center"/>
              <w:rPr>
                <w:rFonts w:ascii="Verdana" w:hAnsi="Verdana"/>
                <w:snapToGrid w:val="0"/>
              </w:rPr>
            </w:pPr>
            <w:r>
              <w:rPr>
                <w:rFonts w:ascii="Verdana" w:hAnsi="Verdana"/>
                <w:snapToGrid w:val="0"/>
              </w:rPr>
              <w:t>X</w:t>
            </w:r>
          </w:p>
        </w:tc>
        <w:tc>
          <w:tcPr>
            <w:tcW w:w="709" w:type="dxa"/>
            <w:tcBorders>
              <w:bottom w:val="single" w:sz="12" w:space="0" w:color="auto"/>
              <w:right w:val="single" w:sz="12" w:space="0" w:color="auto"/>
            </w:tcBorders>
          </w:tcPr>
          <w:p w:rsidR="000031ED" w:rsidRDefault="000031ED" w:rsidP="00664801">
            <w:pPr>
              <w:jc w:val="center"/>
              <w:rPr>
                <w:rFonts w:ascii="Verdana" w:hAnsi="Verdana"/>
                <w:snapToGrid w:val="0"/>
              </w:rPr>
            </w:pPr>
          </w:p>
          <w:p w:rsidR="000031ED" w:rsidRDefault="000031ED" w:rsidP="00664801">
            <w:pPr>
              <w:jc w:val="center"/>
              <w:rPr>
                <w:rFonts w:ascii="Verdana" w:hAnsi="Verdana"/>
                <w:snapToGrid w:val="0"/>
              </w:rPr>
            </w:pPr>
          </w:p>
          <w:p w:rsidR="000031ED" w:rsidRDefault="000031ED" w:rsidP="00664801">
            <w:pPr>
              <w:jc w:val="center"/>
              <w:rPr>
                <w:rFonts w:ascii="Verdana" w:hAnsi="Verdana"/>
                <w:snapToGrid w:val="0"/>
              </w:rPr>
            </w:pPr>
          </w:p>
          <w:p w:rsidR="000031ED" w:rsidRDefault="000031ED" w:rsidP="00664801">
            <w:pPr>
              <w:jc w:val="center"/>
              <w:rPr>
                <w:rFonts w:ascii="Verdana" w:hAnsi="Verdana"/>
                <w:snapToGrid w:val="0"/>
              </w:rPr>
            </w:pPr>
          </w:p>
          <w:p w:rsidR="000031ED" w:rsidRDefault="000031ED" w:rsidP="00664801">
            <w:pPr>
              <w:jc w:val="center"/>
              <w:rPr>
                <w:rFonts w:ascii="Verdana" w:hAnsi="Verdana"/>
                <w:snapToGrid w:val="0"/>
              </w:rPr>
            </w:pPr>
          </w:p>
          <w:p w:rsidR="000031ED" w:rsidRDefault="000031ED" w:rsidP="00664801">
            <w:pPr>
              <w:jc w:val="center"/>
              <w:rPr>
                <w:rFonts w:ascii="Verdana" w:hAnsi="Verdana"/>
                <w:snapToGrid w:val="0"/>
              </w:rPr>
            </w:pPr>
            <w:r>
              <w:rPr>
                <w:rFonts w:ascii="Verdana" w:hAnsi="Verdana"/>
                <w:snapToGrid w:val="0"/>
              </w:rPr>
              <w:t>X</w:t>
            </w:r>
          </w:p>
        </w:tc>
      </w:tr>
    </w:tbl>
    <w:p w:rsidR="00664801" w:rsidRDefault="00664801" w:rsidP="00664801">
      <w:pPr>
        <w:pStyle w:val="Textoindependiente"/>
        <w:tabs>
          <w:tab w:val="left" w:pos="90"/>
        </w:tabs>
        <w:jc w:val="both"/>
        <w:rPr>
          <w:rFonts w:ascii="Verdana" w:hAnsi="Verdana"/>
          <w:sz w:val="20"/>
          <w:lang w:val="es-ES_tradnl"/>
        </w:rPr>
      </w:pPr>
    </w:p>
    <w:sectPr w:rsidR="00664801" w:rsidSect="000645E5">
      <w:headerReference w:type="default" r:id="rId15"/>
      <w:footerReference w:type="default" r:id="rId16"/>
      <w:footerReference w:type="first" r:id="rId17"/>
      <w:pgSz w:w="11909" w:h="16834" w:code="9"/>
      <w:pgMar w:top="1418" w:right="1701" w:bottom="1412" w:left="1701" w:header="720" w:footer="73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219E" w:rsidRDefault="005E219E">
      <w:r>
        <w:separator/>
      </w:r>
    </w:p>
  </w:endnote>
  <w:endnote w:type="continuationSeparator" w:id="0">
    <w:p w:rsidR="005E219E" w:rsidRDefault="005E2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19E" w:rsidRDefault="005E219E" w:rsidP="00C1122A">
    <w:pPr>
      <w:pStyle w:val="Piedepgina"/>
    </w:pPr>
    <w:r>
      <w:t>____________________________________________________________________________________</w:t>
    </w:r>
  </w:p>
  <w:p w:rsidR="005E219E" w:rsidRPr="00C1122A" w:rsidRDefault="005E219E" w:rsidP="00C1122A">
    <w:pPr>
      <w:pStyle w:val="Piedepgina"/>
      <w:tabs>
        <w:tab w:val="clear" w:pos="4419"/>
        <w:tab w:val="clear" w:pos="8838"/>
        <w:tab w:val="center" w:pos="6946"/>
      </w:tabs>
      <w:rPr>
        <w:rStyle w:val="Nmerodepgina"/>
        <w:rFonts w:ascii="Verdana" w:hAnsi="Verdana"/>
        <w:sz w:val="16"/>
        <w:szCs w:val="16"/>
      </w:rPr>
    </w:pPr>
    <w:r w:rsidRPr="00C1122A">
      <w:rPr>
        <w:rFonts w:ascii="Verdana" w:hAnsi="Verdana"/>
        <w:sz w:val="16"/>
        <w:szCs w:val="16"/>
      </w:rPr>
      <w:t>Especificación de Software  (ES)</w:t>
    </w:r>
    <w:r w:rsidRPr="00C1122A">
      <w:rPr>
        <w:rFonts w:ascii="Verdana" w:hAnsi="Verdana"/>
        <w:sz w:val="16"/>
        <w:szCs w:val="16"/>
      </w:rPr>
      <w:tab/>
    </w:r>
    <w:r w:rsidRPr="00C1122A">
      <w:rPr>
        <w:rFonts w:ascii="Verdana" w:hAnsi="Verdana"/>
        <w:sz w:val="16"/>
        <w:szCs w:val="16"/>
      </w:rPr>
      <w:tab/>
      <w:t xml:space="preserve">Página </w:t>
    </w:r>
    <w:r w:rsidRPr="00C1122A">
      <w:rPr>
        <w:rStyle w:val="Nmerodepgina"/>
        <w:rFonts w:ascii="Verdana" w:hAnsi="Verdana"/>
        <w:sz w:val="16"/>
        <w:szCs w:val="16"/>
      </w:rPr>
      <w:fldChar w:fldCharType="begin"/>
    </w:r>
    <w:r w:rsidRPr="00C1122A">
      <w:rPr>
        <w:rStyle w:val="Nmerodepgina"/>
        <w:rFonts w:ascii="Verdana" w:hAnsi="Verdana"/>
        <w:sz w:val="16"/>
        <w:szCs w:val="16"/>
      </w:rPr>
      <w:instrText xml:space="preserve"> PAGE </w:instrText>
    </w:r>
    <w:r w:rsidRPr="00C1122A">
      <w:rPr>
        <w:rStyle w:val="Nmerodepgina"/>
        <w:rFonts w:ascii="Verdana" w:hAnsi="Verdana"/>
        <w:sz w:val="16"/>
        <w:szCs w:val="16"/>
      </w:rPr>
      <w:fldChar w:fldCharType="separate"/>
    </w:r>
    <w:r w:rsidR="00345B4F">
      <w:rPr>
        <w:rStyle w:val="Nmerodepgina"/>
        <w:rFonts w:ascii="Verdana" w:hAnsi="Verdana"/>
        <w:noProof/>
        <w:sz w:val="16"/>
        <w:szCs w:val="16"/>
      </w:rPr>
      <w:t>17</w:t>
    </w:r>
    <w:r w:rsidRPr="00C1122A">
      <w:rPr>
        <w:rStyle w:val="Nmerodepgina"/>
        <w:rFonts w:ascii="Verdana" w:hAnsi="Verdana"/>
        <w:sz w:val="16"/>
        <w:szCs w:val="16"/>
      </w:rPr>
      <w:fldChar w:fldCharType="end"/>
    </w:r>
    <w:r w:rsidRPr="00C1122A">
      <w:rPr>
        <w:rStyle w:val="Nmerodepgina"/>
        <w:rFonts w:ascii="Verdana" w:hAnsi="Verdana"/>
        <w:sz w:val="16"/>
        <w:szCs w:val="16"/>
      </w:rPr>
      <w:t xml:space="preserve"> de </w:t>
    </w:r>
    <w:r w:rsidRPr="00C1122A">
      <w:rPr>
        <w:rStyle w:val="Nmerodepgina"/>
        <w:rFonts w:ascii="Verdana" w:hAnsi="Verdana"/>
        <w:sz w:val="16"/>
        <w:szCs w:val="16"/>
      </w:rPr>
      <w:fldChar w:fldCharType="begin"/>
    </w:r>
    <w:r w:rsidRPr="00C1122A">
      <w:rPr>
        <w:rStyle w:val="Nmerodepgina"/>
        <w:rFonts w:ascii="Verdana" w:hAnsi="Verdana"/>
        <w:sz w:val="16"/>
        <w:szCs w:val="16"/>
      </w:rPr>
      <w:instrText xml:space="preserve"> NUMPAGES </w:instrText>
    </w:r>
    <w:r w:rsidRPr="00C1122A">
      <w:rPr>
        <w:rStyle w:val="Nmerodepgina"/>
        <w:rFonts w:ascii="Verdana" w:hAnsi="Verdana"/>
        <w:sz w:val="16"/>
        <w:szCs w:val="16"/>
      </w:rPr>
      <w:fldChar w:fldCharType="separate"/>
    </w:r>
    <w:r w:rsidR="00345B4F">
      <w:rPr>
        <w:rStyle w:val="Nmerodepgina"/>
        <w:rFonts w:ascii="Verdana" w:hAnsi="Verdana"/>
        <w:noProof/>
        <w:sz w:val="16"/>
        <w:szCs w:val="16"/>
      </w:rPr>
      <w:t>31</w:t>
    </w:r>
    <w:r w:rsidRPr="00C1122A">
      <w:rPr>
        <w:rStyle w:val="Nmerodepgina"/>
        <w:rFonts w:ascii="Verdana" w:hAnsi="Verdana"/>
        <w:sz w:val="16"/>
        <w:szCs w:val="16"/>
      </w:rPr>
      <w:fldChar w:fldCharType="end"/>
    </w:r>
  </w:p>
  <w:p w:rsidR="005E219E" w:rsidRDefault="005E219E" w:rsidP="00C1122A">
    <w:pPr>
      <w:pStyle w:val="Piedepgina"/>
    </w:pPr>
  </w:p>
  <w:p w:rsidR="005E219E" w:rsidRDefault="005E219E" w:rsidP="00C1122A">
    <w:pPr>
      <w:pStyle w:val="Piedepgina"/>
      <w:ind w:right="35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19E" w:rsidRDefault="005E219E" w:rsidP="00C1122A">
    <w:pPr>
      <w:pStyle w:val="Piedepgina"/>
    </w:pPr>
  </w:p>
  <w:p w:rsidR="005E219E" w:rsidRDefault="005E219E" w:rsidP="00C1122A">
    <w:pPr>
      <w:pStyle w:val="Piedepgina"/>
    </w:pPr>
    <w:r>
      <w:t>____________________________________________________________________________________</w:t>
    </w:r>
  </w:p>
  <w:p w:rsidR="005E219E" w:rsidRPr="00C1122A" w:rsidRDefault="005E219E" w:rsidP="00C1122A">
    <w:pPr>
      <w:pStyle w:val="Piedepgina"/>
      <w:tabs>
        <w:tab w:val="clear" w:pos="4419"/>
        <w:tab w:val="clear" w:pos="8838"/>
        <w:tab w:val="center" w:pos="6946"/>
      </w:tabs>
      <w:rPr>
        <w:rStyle w:val="Nmerodepgina"/>
        <w:rFonts w:ascii="Verdana" w:hAnsi="Verdana"/>
        <w:sz w:val="16"/>
        <w:szCs w:val="16"/>
      </w:rPr>
    </w:pPr>
    <w:r w:rsidRPr="00C1122A">
      <w:rPr>
        <w:rFonts w:ascii="Verdana" w:hAnsi="Verdana"/>
        <w:sz w:val="16"/>
        <w:szCs w:val="16"/>
      </w:rPr>
      <w:t>Reporte de Especificación de Software  (RES)</w:t>
    </w:r>
    <w:r w:rsidRPr="00C1122A">
      <w:rPr>
        <w:rFonts w:ascii="Verdana" w:hAnsi="Verdana"/>
        <w:sz w:val="16"/>
        <w:szCs w:val="16"/>
      </w:rPr>
      <w:tab/>
    </w:r>
    <w:r w:rsidRPr="00C1122A">
      <w:rPr>
        <w:rFonts w:ascii="Verdana" w:hAnsi="Verdana"/>
        <w:sz w:val="16"/>
        <w:szCs w:val="16"/>
      </w:rPr>
      <w:tab/>
      <w:t xml:space="preserve">Página </w:t>
    </w:r>
    <w:r w:rsidRPr="00C1122A">
      <w:rPr>
        <w:rStyle w:val="Nmerodepgina"/>
        <w:rFonts w:ascii="Verdana" w:hAnsi="Verdana"/>
        <w:sz w:val="16"/>
        <w:szCs w:val="16"/>
      </w:rPr>
      <w:fldChar w:fldCharType="begin"/>
    </w:r>
    <w:r w:rsidRPr="00C1122A">
      <w:rPr>
        <w:rStyle w:val="Nmerodepgina"/>
        <w:rFonts w:ascii="Verdana" w:hAnsi="Verdana"/>
        <w:sz w:val="16"/>
        <w:szCs w:val="16"/>
      </w:rPr>
      <w:instrText xml:space="preserve"> PAGE </w:instrText>
    </w:r>
    <w:r w:rsidRPr="00C1122A">
      <w:rPr>
        <w:rStyle w:val="Nmerodepgina"/>
        <w:rFonts w:ascii="Verdana" w:hAnsi="Verdana"/>
        <w:sz w:val="16"/>
        <w:szCs w:val="16"/>
      </w:rPr>
      <w:fldChar w:fldCharType="separate"/>
    </w:r>
    <w:r w:rsidR="002910BF">
      <w:rPr>
        <w:rStyle w:val="Nmerodepgina"/>
        <w:rFonts w:ascii="Verdana" w:hAnsi="Verdana"/>
        <w:noProof/>
        <w:sz w:val="16"/>
        <w:szCs w:val="16"/>
      </w:rPr>
      <w:t>1</w:t>
    </w:r>
    <w:r w:rsidRPr="00C1122A">
      <w:rPr>
        <w:rStyle w:val="Nmerodepgina"/>
        <w:rFonts w:ascii="Verdana" w:hAnsi="Verdana"/>
        <w:sz w:val="16"/>
        <w:szCs w:val="16"/>
      </w:rPr>
      <w:fldChar w:fldCharType="end"/>
    </w:r>
    <w:r w:rsidRPr="00C1122A">
      <w:rPr>
        <w:rStyle w:val="Nmerodepgina"/>
        <w:rFonts w:ascii="Verdana" w:hAnsi="Verdana"/>
        <w:sz w:val="16"/>
        <w:szCs w:val="16"/>
      </w:rPr>
      <w:t xml:space="preserve"> de </w:t>
    </w:r>
    <w:r w:rsidRPr="00C1122A">
      <w:rPr>
        <w:rStyle w:val="Nmerodepgina"/>
        <w:rFonts w:ascii="Verdana" w:hAnsi="Verdana"/>
        <w:sz w:val="16"/>
        <w:szCs w:val="16"/>
      </w:rPr>
      <w:fldChar w:fldCharType="begin"/>
    </w:r>
    <w:r w:rsidRPr="00C1122A">
      <w:rPr>
        <w:rStyle w:val="Nmerodepgina"/>
        <w:rFonts w:ascii="Verdana" w:hAnsi="Verdana"/>
        <w:sz w:val="16"/>
        <w:szCs w:val="16"/>
      </w:rPr>
      <w:instrText xml:space="preserve"> NUMPAGES </w:instrText>
    </w:r>
    <w:r w:rsidRPr="00C1122A">
      <w:rPr>
        <w:rStyle w:val="Nmerodepgina"/>
        <w:rFonts w:ascii="Verdana" w:hAnsi="Verdana"/>
        <w:sz w:val="16"/>
        <w:szCs w:val="16"/>
      </w:rPr>
      <w:fldChar w:fldCharType="separate"/>
    </w:r>
    <w:r w:rsidR="002910BF">
      <w:rPr>
        <w:rStyle w:val="Nmerodepgina"/>
        <w:rFonts w:ascii="Verdana" w:hAnsi="Verdana"/>
        <w:noProof/>
        <w:sz w:val="16"/>
        <w:szCs w:val="16"/>
      </w:rPr>
      <w:t>31</w:t>
    </w:r>
    <w:r w:rsidRPr="00C1122A">
      <w:rPr>
        <w:rStyle w:val="Nmerodepgina"/>
        <w:rFonts w:ascii="Verdana" w:hAnsi="Verdana"/>
        <w:sz w:val="16"/>
        <w:szCs w:val="16"/>
      </w:rPr>
      <w:fldChar w:fldCharType="end"/>
    </w:r>
  </w:p>
  <w:p w:rsidR="005E219E" w:rsidRDefault="005E219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219E" w:rsidRDefault="005E219E">
      <w:r>
        <w:separator/>
      </w:r>
    </w:p>
  </w:footnote>
  <w:footnote w:type="continuationSeparator" w:id="0">
    <w:p w:rsidR="005E219E" w:rsidRDefault="005E21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19E" w:rsidRDefault="005E219E">
    <w:pPr>
      <w:pStyle w:val="Encabezado"/>
      <w:rPr>
        <w:rFonts w:ascii="Arial" w:hAnsi="Arial"/>
        <w:sz w:val="16"/>
        <w:lang w:val="es-PE"/>
      </w:rPr>
    </w:pPr>
    <w:r>
      <w:rPr>
        <w:rFonts w:ascii="Arial" w:hAnsi="Arial"/>
        <w:noProof/>
        <w:sz w:val="16"/>
        <w:lang w:val="es-PE" w:eastAsia="es-PE"/>
      </w:rPr>
      <w:drawing>
        <wp:anchor distT="0" distB="0" distL="114300" distR="114300" simplePos="0" relativeHeight="251661312" behindDoc="0" locked="0" layoutInCell="1" allowOverlap="1">
          <wp:simplePos x="0" y="0"/>
          <wp:positionH relativeFrom="column">
            <wp:posOffset>4679315</wp:posOffset>
          </wp:positionH>
          <wp:positionV relativeFrom="paragraph">
            <wp:posOffset>-31750</wp:posOffset>
          </wp:positionV>
          <wp:extent cx="615950" cy="292100"/>
          <wp:effectExtent l="19050" t="0" r="0" b="0"/>
          <wp:wrapThrough wrapText="bothSides">
            <wp:wrapPolygon edited="0">
              <wp:start x="-668" y="0"/>
              <wp:lineTo x="-668" y="19722"/>
              <wp:lineTo x="21377" y="19722"/>
              <wp:lineTo x="21377" y="0"/>
              <wp:lineTo x="-668" y="0"/>
            </wp:wrapPolygon>
          </wp:wrapThrough>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15950" cy="292100"/>
                  </a:xfrm>
                  <a:prstGeom prst="rect">
                    <a:avLst/>
                  </a:prstGeom>
                  <a:noFill/>
                  <a:ln>
                    <a:noFill/>
                  </a:ln>
                </pic:spPr>
              </pic:pic>
            </a:graphicData>
          </a:graphic>
        </wp:anchor>
      </w:drawing>
    </w:r>
  </w:p>
  <w:p w:rsidR="005E219E" w:rsidRPr="00B359E5" w:rsidRDefault="005E219E" w:rsidP="00B359E5">
    <w:pPr>
      <w:pStyle w:val="Encabezado"/>
      <w:tabs>
        <w:tab w:val="clear" w:pos="4419"/>
        <w:tab w:val="clear" w:pos="8838"/>
        <w:tab w:val="left" w:pos="6990"/>
      </w:tabs>
      <w:rPr>
        <w:rFonts w:ascii="Arial" w:hAnsi="Arial"/>
        <w:lang w:val="es-PE"/>
      </w:rPr>
    </w:pPr>
    <w:r>
      <w:rPr>
        <w:rFonts w:ascii="Arial" w:hAnsi="Arial"/>
        <w:noProof/>
        <w:lang w:val="es-PE" w:eastAsia="es-PE"/>
      </w:rPr>
      <mc:AlternateContent>
        <mc:Choice Requires="wps">
          <w:drawing>
            <wp:anchor distT="0" distB="0" distL="114300" distR="114300" simplePos="0" relativeHeight="251660288" behindDoc="0" locked="0" layoutInCell="1" allowOverlap="1">
              <wp:simplePos x="0" y="0"/>
              <wp:positionH relativeFrom="column">
                <wp:posOffset>-635</wp:posOffset>
              </wp:positionH>
              <wp:positionV relativeFrom="paragraph">
                <wp:posOffset>194310</wp:posOffset>
              </wp:positionV>
              <wp:extent cx="5416550" cy="0"/>
              <wp:effectExtent l="8890" t="13335" r="13335" b="57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6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FB0FB23" id="_x0000_t32" coordsize="21600,21600" o:spt="32" o:oned="t" path="m,l21600,21600e" filled="f">
              <v:path arrowok="t" fillok="f" o:connecttype="none"/>
              <o:lock v:ext="edit" shapetype="t"/>
            </v:shapetype>
            <v:shape id="AutoShape 1" o:spid="_x0000_s1026" type="#_x0000_t32" style="position:absolute;margin-left:-.05pt;margin-top:15.3pt;width:42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"/>
          </w:pict>
        </mc:Fallback>
      </mc:AlternateContent>
    </w:r>
    <w:r w:rsidRPr="00B359E5">
      <w:rPr>
        <w:rFonts w:ascii="Arial" w:hAnsi="Arial"/>
        <w:lang w:val="es-PE"/>
      </w:rPr>
      <w:t>Prof.: Carlos E Navarro P</w:t>
    </w:r>
    <w:r>
      <w:rPr>
        <w:rFonts w:ascii="Arial" w:hAnsi="Arial"/>
        <w:lang w:val="es-P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5BDED6EE"/>
    <w:lvl w:ilvl="0">
      <w:start w:val="1"/>
      <w:numFmt w:val="decimal"/>
      <w:pStyle w:val="Ttulo2"/>
      <w:lvlText w:val="%1."/>
      <w:lvlJc w:val="left"/>
      <w:pPr>
        <w:ind w:left="502" w:hanging="360"/>
      </w:pPr>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nsid w:val="03CE1B10"/>
    <w:multiLevelType w:val="singleLevel"/>
    <w:tmpl w:val="A2DC5C74"/>
    <w:lvl w:ilvl="0">
      <w:start w:val="1"/>
      <w:numFmt w:val="bullet"/>
      <w:pStyle w:val="TableList"/>
      <w:lvlText w:val=""/>
      <w:lvlJc w:val="left"/>
      <w:pPr>
        <w:tabs>
          <w:tab w:val="num" w:pos="360"/>
        </w:tabs>
        <w:ind w:left="360" w:hanging="360"/>
      </w:pPr>
      <w:rPr>
        <w:rFonts w:ascii="Symbol" w:hAnsi="Symbol" w:hint="default"/>
      </w:rPr>
    </w:lvl>
  </w:abstractNum>
  <w:abstractNum w:abstractNumId="2">
    <w:nsid w:val="0EEE752C"/>
    <w:multiLevelType w:val="hybridMultilevel"/>
    <w:tmpl w:val="BA083ABE"/>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nsid w:val="1357210D"/>
    <w:multiLevelType w:val="multilevel"/>
    <w:tmpl w:val="AFE2E6B4"/>
    <w:lvl w:ilvl="0">
      <w:start w:val="1"/>
      <w:numFmt w:val="decimal"/>
      <w:lvlText w:val="%1."/>
      <w:lvlJc w:val="left"/>
      <w:pPr>
        <w:tabs>
          <w:tab w:val="num" w:pos="1430"/>
        </w:tabs>
        <w:ind w:left="1430" w:hanging="432"/>
      </w:pPr>
      <w:rPr>
        <w:rFonts w:hint="default"/>
      </w:rPr>
    </w:lvl>
    <w:lvl w:ilvl="1">
      <w:start w:val="1"/>
      <w:numFmt w:val="decimal"/>
      <w:lvlText w:val="%1.%2"/>
      <w:lvlJc w:val="left"/>
      <w:pPr>
        <w:tabs>
          <w:tab w:val="num" w:pos="1574"/>
        </w:tabs>
        <w:ind w:left="1574" w:firstLine="104"/>
      </w:pPr>
      <w:rPr>
        <w:rFonts w:hint="default"/>
      </w:rPr>
    </w:lvl>
    <w:lvl w:ilvl="2">
      <w:start w:val="1"/>
      <w:numFmt w:val="decimal"/>
      <w:lvlText w:val="%1.%2.%3"/>
      <w:lvlJc w:val="left"/>
      <w:pPr>
        <w:tabs>
          <w:tab w:val="num" w:pos="1718"/>
        </w:tabs>
        <w:ind w:left="1718" w:hanging="720"/>
      </w:pPr>
      <w:rPr>
        <w:rFonts w:hint="default"/>
      </w:rPr>
    </w:lvl>
    <w:lvl w:ilvl="3">
      <w:start w:val="1"/>
      <w:numFmt w:val="decimal"/>
      <w:lvlText w:val="%1.%2.%3.%4"/>
      <w:lvlJc w:val="left"/>
      <w:pPr>
        <w:tabs>
          <w:tab w:val="num" w:pos="1862"/>
        </w:tabs>
        <w:ind w:left="1862" w:hanging="864"/>
      </w:pPr>
      <w:rPr>
        <w:rFonts w:hint="default"/>
      </w:rPr>
    </w:lvl>
    <w:lvl w:ilvl="4">
      <w:start w:val="1"/>
      <w:numFmt w:val="decimal"/>
      <w:lvlText w:val="%1.%2.%3.%4.%5"/>
      <w:lvlJc w:val="left"/>
      <w:pPr>
        <w:tabs>
          <w:tab w:val="num" w:pos="2006"/>
        </w:tabs>
        <w:ind w:left="2006" w:hanging="1008"/>
      </w:pPr>
      <w:rPr>
        <w:rFonts w:hint="default"/>
      </w:rPr>
    </w:lvl>
    <w:lvl w:ilvl="5">
      <w:start w:val="1"/>
      <w:numFmt w:val="decimal"/>
      <w:lvlText w:val="%1.%2.%3.%4.%5.%6"/>
      <w:lvlJc w:val="left"/>
      <w:pPr>
        <w:tabs>
          <w:tab w:val="num" w:pos="2150"/>
        </w:tabs>
        <w:ind w:left="2150" w:hanging="1152"/>
      </w:pPr>
      <w:rPr>
        <w:rFonts w:hint="default"/>
      </w:rPr>
    </w:lvl>
    <w:lvl w:ilvl="6">
      <w:start w:val="1"/>
      <w:numFmt w:val="decimal"/>
      <w:lvlText w:val="%1.%2.%3.%4.%5.%6.%7"/>
      <w:lvlJc w:val="left"/>
      <w:pPr>
        <w:tabs>
          <w:tab w:val="num" w:pos="2294"/>
        </w:tabs>
        <w:ind w:left="2294" w:hanging="1296"/>
      </w:pPr>
      <w:rPr>
        <w:rFonts w:hint="default"/>
      </w:rPr>
    </w:lvl>
    <w:lvl w:ilvl="7">
      <w:start w:val="1"/>
      <w:numFmt w:val="decimal"/>
      <w:lvlText w:val="%1.%2.%3.%4.%5.%6.%7.%8"/>
      <w:lvlJc w:val="left"/>
      <w:pPr>
        <w:tabs>
          <w:tab w:val="num" w:pos="2438"/>
        </w:tabs>
        <w:ind w:left="2438" w:hanging="1440"/>
      </w:pPr>
      <w:rPr>
        <w:rFonts w:hint="default"/>
      </w:rPr>
    </w:lvl>
    <w:lvl w:ilvl="8">
      <w:start w:val="1"/>
      <w:numFmt w:val="decimal"/>
      <w:lvlText w:val="%1.%2.%3.%4.%5.%6.%7.%8.%9"/>
      <w:lvlJc w:val="left"/>
      <w:pPr>
        <w:tabs>
          <w:tab w:val="num" w:pos="2582"/>
        </w:tabs>
        <w:ind w:left="2582" w:hanging="1584"/>
      </w:pPr>
      <w:rPr>
        <w:rFonts w:hint="default"/>
      </w:rPr>
    </w:lvl>
  </w:abstractNum>
  <w:abstractNum w:abstractNumId="4">
    <w:nsid w:val="1F80186D"/>
    <w:multiLevelType w:val="multilevel"/>
    <w:tmpl w:val="B010CB3C"/>
    <w:lvl w:ilvl="0">
      <w:start w:val="1"/>
      <w:numFmt w:val="decimal"/>
      <w:lvlText w:val="%1."/>
      <w:lvlJc w:val="left"/>
      <w:pPr>
        <w:tabs>
          <w:tab w:val="num" w:pos="1430"/>
        </w:tabs>
        <w:ind w:left="1430" w:hanging="432"/>
      </w:pPr>
      <w:rPr>
        <w:rFonts w:hint="default"/>
      </w:rPr>
    </w:lvl>
    <w:lvl w:ilvl="1">
      <w:start w:val="1"/>
      <w:numFmt w:val="decimal"/>
      <w:lvlText w:val="%1.%2"/>
      <w:lvlJc w:val="left"/>
      <w:pPr>
        <w:tabs>
          <w:tab w:val="num" w:pos="1574"/>
        </w:tabs>
        <w:ind w:left="1574" w:firstLine="104"/>
      </w:pPr>
      <w:rPr>
        <w:rFonts w:hint="default"/>
      </w:rPr>
    </w:lvl>
    <w:lvl w:ilvl="2">
      <w:start w:val="1"/>
      <w:numFmt w:val="decimal"/>
      <w:lvlText w:val="%3."/>
      <w:lvlJc w:val="left"/>
      <w:pPr>
        <w:tabs>
          <w:tab w:val="num" w:pos="1718"/>
        </w:tabs>
        <w:ind w:left="1718" w:hanging="720"/>
      </w:pPr>
      <w:rPr>
        <w:rFonts w:hint="default"/>
      </w:rPr>
    </w:lvl>
    <w:lvl w:ilvl="3">
      <w:start w:val="1"/>
      <w:numFmt w:val="decimal"/>
      <w:lvlText w:val="%1.%2.%3.%4"/>
      <w:lvlJc w:val="left"/>
      <w:pPr>
        <w:tabs>
          <w:tab w:val="num" w:pos="1862"/>
        </w:tabs>
        <w:ind w:left="1862" w:hanging="864"/>
      </w:pPr>
      <w:rPr>
        <w:rFonts w:hint="default"/>
      </w:rPr>
    </w:lvl>
    <w:lvl w:ilvl="4">
      <w:start w:val="1"/>
      <w:numFmt w:val="decimal"/>
      <w:lvlText w:val="%1.%2.%3.%4.%5"/>
      <w:lvlJc w:val="left"/>
      <w:pPr>
        <w:tabs>
          <w:tab w:val="num" w:pos="2006"/>
        </w:tabs>
        <w:ind w:left="2006" w:hanging="1008"/>
      </w:pPr>
      <w:rPr>
        <w:rFonts w:hint="default"/>
      </w:rPr>
    </w:lvl>
    <w:lvl w:ilvl="5">
      <w:start w:val="1"/>
      <w:numFmt w:val="decimal"/>
      <w:lvlText w:val="%1.%2.%3.%4.%5.%6"/>
      <w:lvlJc w:val="left"/>
      <w:pPr>
        <w:tabs>
          <w:tab w:val="num" w:pos="2150"/>
        </w:tabs>
        <w:ind w:left="2150" w:hanging="1152"/>
      </w:pPr>
      <w:rPr>
        <w:rFonts w:hint="default"/>
      </w:rPr>
    </w:lvl>
    <w:lvl w:ilvl="6">
      <w:start w:val="1"/>
      <w:numFmt w:val="decimal"/>
      <w:lvlText w:val="%1.%2.%3.%4.%5.%6.%7"/>
      <w:lvlJc w:val="left"/>
      <w:pPr>
        <w:tabs>
          <w:tab w:val="num" w:pos="2294"/>
        </w:tabs>
        <w:ind w:left="2294" w:hanging="1296"/>
      </w:pPr>
      <w:rPr>
        <w:rFonts w:hint="default"/>
      </w:rPr>
    </w:lvl>
    <w:lvl w:ilvl="7">
      <w:start w:val="1"/>
      <w:numFmt w:val="decimal"/>
      <w:lvlText w:val="%1.%2.%3.%4.%5.%6.%7.%8"/>
      <w:lvlJc w:val="left"/>
      <w:pPr>
        <w:tabs>
          <w:tab w:val="num" w:pos="2438"/>
        </w:tabs>
        <w:ind w:left="2438" w:hanging="1440"/>
      </w:pPr>
      <w:rPr>
        <w:rFonts w:hint="default"/>
      </w:rPr>
    </w:lvl>
    <w:lvl w:ilvl="8">
      <w:start w:val="1"/>
      <w:numFmt w:val="decimal"/>
      <w:lvlText w:val="%1.%2.%3.%4.%5.%6.%7.%8.%9"/>
      <w:lvlJc w:val="left"/>
      <w:pPr>
        <w:tabs>
          <w:tab w:val="num" w:pos="2582"/>
        </w:tabs>
        <w:ind w:left="2582" w:hanging="1584"/>
      </w:pPr>
      <w:rPr>
        <w:rFonts w:hint="default"/>
      </w:rPr>
    </w:lvl>
  </w:abstractNum>
  <w:abstractNum w:abstractNumId="5">
    <w:nsid w:val="239377AE"/>
    <w:multiLevelType w:val="multilevel"/>
    <w:tmpl w:val="AFE2E6B4"/>
    <w:lvl w:ilvl="0">
      <w:start w:val="1"/>
      <w:numFmt w:val="decimal"/>
      <w:lvlText w:val="%1."/>
      <w:lvlJc w:val="left"/>
      <w:pPr>
        <w:tabs>
          <w:tab w:val="num" w:pos="1430"/>
        </w:tabs>
        <w:ind w:left="1430" w:hanging="432"/>
      </w:pPr>
      <w:rPr>
        <w:rFonts w:hint="default"/>
      </w:rPr>
    </w:lvl>
    <w:lvl w:ilvl="1">
      <w:start w:val="1"/>
      <w:numFmt w:val="decimal"/>
      <w:lvlText w:val="%1.%2"/>
      <w:lvlJc w:val="left"/>
      <w:pPr>
        <w:tabs>
          <w:tab w:val="num" w:pos="1574"/>
        </w:tabs>
        <w:ind w:left="1574" w:firstLine="104"/>
      </w:pPr>
      <w:rPr>
        <w:rFonts w:hint="default"/>
      </w:rPr>
    </w:lvl>
    <w:lvl w:ilvl="2">
      <w:start w:val="1"/>
      <w:numFmt w:val="decimal"/>
      <w:lvlText w:val="%1.%2.%3"/>
      <w:lvlJc w:val="left"/>
      <w:pPr>
        <w:tabs>
          <w:tab w:val="num" w:pos="1718"/>
        </w:tabs>
        <w:ind w:left="1718" w:hanging="720"/>
      </w:pPr>
      <w:rPr>
        <w:rFonts w:hint="default"/>
      </w:rPr>
    </w:lvl>
    <w:lvl w:ilvl="3">
      <w:start w:val="1"/>
      <w:numFmt w:val="decimal"/>
      <w:lvlText w:val="%1.%2.%3.%4"/>
      <w:lvlJc w:val="left"/>
      <w:pPr>
        <w:tabs>
          <w:tab w:val="num" w:pos="1862"/>
        </w:tabs>
        <w:ind w:left="1862" w:hanging="864"/>
      </w:pPr>
      <w:rPr>
        <w:rFonts w:hint="default"/>
      </w:rPr>
    </w:lvl>
    <w:lvl w:ilvl="4">
      <w:start w:val="1"/>
      <w:numFmt w:val="decimal"/>
      <w:lvlText w:val="%1.%2.%3.%4.%5"/>
      <w:lvlJc w:val="left"/>
      <w:pPr>
        <w:tabs>
          <w:tab w:val="num" w:pos="2006"/>
        </w:tabs>
        <w:ind w:left="2006" w:hanging="1008"/>
      </w:pPr>
      <w:rPr>
        <w:rFonts w:hint="default"/>
      </w:rPr>
    </w:lvl>
    <w:lvl w:ilvl="5">
      <w:start w:val="1"/>
      <w:numFmt w:val="decimal"/>
      <w:lvlText w:val="%1.%2.%3.%4.%5.%6"/>
      <w:lvlJc w:val="left"/>
      <w:pPr>
        <w:tabs>
          <w:tab w:val="num" w:pos="2150"/>
        </w:tabs>
        <w:ind w:left="2150" w:hanging="1152"/>
      </w:pPr>
      <w:rPr>
        <w:rFonts w:hint="default"/>
      </w:rPr>
    </w:lvl>
    <w:lvl w:ilvl="6">
      <w:start w:val="1"/>
      <w:numFmt w:val="decimal"/>
      <w:lvlText w:val="%1.%2.%3.%4.%5.%6.%7"/>
      <w:lvlJc w:val="left"/>
      <w:pPr>
        <w:tabs>
          <w:tab w:val="num" w:pos="2294"/>
        </w:tabs>
        <w:ind w:left="2294" w:hanging="1296"/>
      </w:pPr>
      <w:rPr>
        <w:rFonts w:hint="default"/>
      </w:rPr>
    </w:lvl>
    <w:lvl w:ilvl="7">
      <w:start w:val="1"/>
      <w:numFmt w:val="decimal"/>
      <w:lvlText w:val="%1.%2.%3.%4.%5.%6.%7.%8"/>
      <w:lvlJc w:val="left"/>
      <w:pPr>
        <w:tabs>
          <w:tab w:val="num" w:pos="2438"/>
        </w:tabs>
        <w:ind w:left="2438" w:hanging="1440"/>
      </w:pPr>
      <w:rPr>
        <w:rFonts w:hint="default"/>
      </w:rPr>
    </w:lvl>
    <w:lvl w:ilvl="8">
      <w:start w:val="1"/>
      <w:numFmt w:val="decimal"/>
      <w:lvlText w:val="%1.%2.%3.%4.%5.%6.%7.%8.%9"/>
      <w:lvlJc w:val="left"/>
      <w:pPr>
        <w:tabs>
          <w:tab w:val="num" w:pos="2582"/>
        </w:tabs>
        <w:ind w:left="2582" w:hanging="1584"/>
      </w:pPr>
      <w:rPr>
        <w:rFonts w:hint="default"/>
      </w:rPr>
    </w:lvl>
  </w:abstractNum>
  <w:abstractNum w:abstractNumId="6">
    <w:nsid w:val="2A855AE1"/>
    <w:multiLevelType w:val="hybridMultilevel"/>
    <w:tmpl w:val="4F18A7EA"/>
    <w:lvl w:ilvl="0" w:tplc="280A000F">
      <w:start w:val="1"/>
      <w:numFmt w:val="decimal"/>
      <w:lvlText w:val="%1."/>
      <w:lvlJc w:val="left"/>
      <w:pPr>
        <w:ind w:left="1718" w:hanging="360"/>
      </w:pPr>
    </w:lvl>
    <w:lvl w:ilvl="1" w:tplc="280A0019">
      <w:start w:val="1"/>
      <w:numFmt w:val="lowerLetter"/>
      <w:lvlText w:val="%2."/>
      <w:lvlJc w:val="left"/>
      <w:pPr>
        <w:ind w:left="2438" w:hanging="360"/>
      </w:pPr>
    </w:lvl>
    <w:lvl w:ilvl="2" w:tplc="280A001B" w:tentative="1">
      <w:start w:val="1"/>
      <w:numFmt w:val="lowerRoman"/>
      <w:lvlText w:val="%3."/>
      <w:lvlJc w:val="right"/>
      <w:pPr>
        <w:ind w:left="3158" w:hanging="180"/>
      </w:pPr>
    </w:lvl>
    <w:lvl w:ilvl="3" w:tplc="280A000F" w:tentative="1">
      <w:start w:val="1"/>
      <w:numFmt w:val="decimal"/>
      <w:lvlText w:val="%4."/>
      <w:lvlJc w:val="left"/>
      <w:pPr>
        <w:ind w:left="3878" w:hanging="360"/>
      </w:pPr>
    </w:lvl>
    <w:lvl w:ilvl="4" w:tplc="280A0019" w:tentative="1">
      <w:start w:val="1"/>
      <w:numFmt w:val="lowerLetter"/>
      <w:lvlText w:val="%5."/>
      <w:lvlJc w:val="left"/>
      <w:pPr>
        <w:ind w:left="4598" w:hanging="360"/>
      </w:pPr>
    </w:lvl>
    <w:lvl w:ilvl="5" w:tplc="280A001B" w:tentative="1">
      <w:start w:val="1"/>
      <w:numFmt w:val="lowerRoman"/>
      <w:lvlText w:val="%6."/>
      <w:lvlJc w:val="right"/>
      <w:pPr>
        <w:ind w:left="5318" w:hanging="180"/>
      </w:pPr>
    </w:lvl>
    <w:lvl w:ilvl="6" w:tplc="280A000F" w:tentative="1">
      <w:start w:val="1"/>
      <w:numFmt w:val="decimal"/>
      <w:lvlText w:val="%7."/>
      <w:lvlJc w:val="left"/>
      <w:pPr>
        <w:ind w:left="6038" w:hanging="360"/>
      </w:pPr>
    </w:lvl>
    <w:lvl w:ilvl="7" w:tplc="280A0019" w:tentative="1">
      <w:start w:val="1"/>
      <w:numFmt w:val="lowerLetter"/>
      <w:lvlText w:val="%8."/>
      <w:lvlJc w:val="left"/>
      <w:pPr>
        <w:ind w:left="6758" w:hanging="360"/>
      </w:pPr>
    </w:lvl>
    <w:lvl w:ilvl="8" w:tplc="280A001B" w:tentative="1">
      <w:start w:val="1"/>
      <w:numFmt w:val="lowerRoman"/>
      <w:lvlText w:val="%9."/>
      <w:lvlJc w:val="right"/>
      <w:pPr>
        <w:ind w:left="7478" w:hanging="180"/>
      </w:pPr>
    </w:lvl>
  </w:abstractNum>
  <w:abstractNum w:abstractNumId="7">
    <w:nsid w:val="32355D9B"/>
    <w:multiLevelType w:val="multilevel"/>
    <w:tmpl w:val="AFE2E6B4"/>
    <w:lvl w:ilvl="0">
      <w:start w:val="1"/>
      <w:numFmt w:val="decimal"/>
      <w:lvlText w:val="%1."/>
      <w:lvlJc w:val="left"/>
      <w:pPr>
        <w:tabs>
          <w:tab w:val="num" w:pos="1430"/>
        </w:tabs>
        <w:ind w:left="1430" w:hanging="432"/>
      </w:pPr>
      <w:rPr>
        <w:rFonts w:hint="default"/>
      </w:rPr>
    </w:lvl>
    <w:lvl w:ilvl="1">
      <w:start w:val="1"/>
      <w:numFmt w:val="decimal"/>
      <w:lvlText w:val="%1.%2"/>
      <w:lvlJc w:val="left"/>
      <w:pPr>
        <w:tabs>
          <w:tab w:val="num" w:pos="1574"/>
        </w:tabs>
        <w:ind w:left="1574" w:firstLine="104"/>
      </w:pPr>
      <w:rPr>
        <w:rFonts w:hint="default"/>
      </w:rPr>
    </w:lvl>
    <w:lvl w:ilvl="2">
      <w:start w:val="1"/>
      <w:numFmt w:val="decimal"/>
      <w:lvlText w:val="%1.%2.%3"/>
      <w:lvlJc w:val="left"/>
      <w:pPr>
        <w:tabs>
          <w:tab w:val="num" w:pos="1718"/>
        </w:tabs>
        <w:ind w:left="1718" w:hanging="720"/>
      </w:pPr>
      <w:rPr>
        <w:rFonts w:hint="default"/>
      </w:rPr>
    </w:lvl>
    <w:lvl w:ilvl="3">
      <w:start w:val="1"/>
      <w:numFmt w:val="decimal"/>
      <w:lvlText w:val="%1.%2.%3.%4"/>
      <w:lvlJc w:val="left"/>
      <w:pPr>
        <w:tabs>
          <w:tab w:val="num" w:pos="1862"/>
        </w:tabs>
        <w:ind w:left="1862" w:hanging="864"/>
      </w:pPr>
      <w:rPr>
        <w:rFonts w:hint="default"/>
      </w:rPr>
    </w:lvl>
    <w:lvl w:ilvl="4">
      <w:start w:val="1"/>
      <w:numFmt w:val="decimal"/>
      <w:lvlText w:val="%1.%2.%3.%4.%5"/>
      <w:lvlJc w:val="left"/>
      <w:pPr>
        <w:tabs>
          <w:tab w:val="num" w:pos="2006"/>
        </w:tabs>
        <w:ind w:left="2006" w:hanging="1008"/>
      </w:pPr>
      <w:rPr>
        <w:rFonts w:hint="default"/>
      </w:rPr>
    </w:lvl>
    <w:lvl w:ilvl="5">
      <w:start w:val="1"/>
      <w:numFmt w:val="decimal"/>
      <w:lvlText w:val="%1.%2.%3.%4.%5.%6"/>
      <w:lvlJc w:val="left"/>
      <w:pPr>
        <w:tabs>
          <w:tab w:val="num" w:pos="2150"/>
        </w:tabs>
        <w:ind w:left="2150" w:hanging="1152"/>
      </w:pPr>
      <w:rPr>
        <w:rFonts w:hint="default"/>
      </w:rPr>
    </w:lvl>
    <w:lvl w:ilvl="6">
      <w:start w:val="1"/>
      <w:numFmt w:val="decimal"/>
      <w:lvlText w:val="%1.%2.%3.%4.%5.%6.%7"/>
      <w:lvlJc w:val="left"/>
      <w:pPr>
        <w:tabs>
          <w:tab w:val="num" w:pos="2294"/>
        </w:tabs>
        <w:ind w:left="2294" w:hanging="1296"/>
      </w:pPr>
      <w:rPr>
        <w:rFonts w:hint="default"/>
      </w:rPr>
    </w:lvl>
    <w:lvl w:ilvl="7">
      <w:start w:val="1"/>
      <w:numFmt w:val="decimal"/>
      <w:lvlText w:val="%1.%2.%3.%4.%5.%6.%7.%8"/>
      <w:lvlJc w:val="left"/>
      <w:pPr>
        <w:tabs>
          <w:tab w:val="num" w:pos="2438"/>
        </w:tabs>
        <w:ind w:left="2438" w:hanging="1440"/>
      </w:pPr>
      <w:rPr>
        <w:rFonts w:hint="default"/>
      </w:rPr>
    </w:lvl>
    <w:lvl w:ilvl="8">
      <w:start w:val="1"/>
      <w:numFmt w:val="decimal"/>
      <w:lvlText w:val="%1.%2.%3.%4.%5.%6.%7.%8.%9"/>
      <w:lvlJc w:val="left"/>
      <w:pPr>
        <w:tabs>
          <w:tab w:val="num" w:pos="2582"/>
        </w:tabs>
        <w:ind w:left="2582" w:hanging="1584"/>
      </w:pPr>
      <w:rPr>
        <w:rFonts w:hint="default"/>
      </w:rPr>
    </w:lvl>
  </w:abstractNum>
  <w:abstractNum w:abstractNumId="8">
    <w:nsid w:val="32970857"/>
    <w:multiLevelType w:val="multilevel"/>
    <w:tmpl w:val="AFE2E6B4"/>
    <w:lvl w:ilvl="0">
      <w:start w:val="1"/>
      <w:numFmt w:val="decimal"/>
      <w:lvlText w:val="%1."/>
      <w:lvlJc w:val="left"/>
      <w:pPr>
        <w:tabs>
          <w:tab w:val="num" w:pos="1430"/>
        </w:tabs>
        <w:ind w:left="1430" w:hanging="432"/>
      </w:pPr>
      <w:rPr>
        <w:rFonts w:hint="default"/>
      </w:rPr>
    </w:lvl>
    <w:lvl w:ilvl="1">
      <w:start w:val="1"/>
      <w:numFmt w:val="decimal"/>
      <w:lvlText w:val="%1.%2"/>
      <w:lvlJc w:val="left"/>
      <w:pPr>
        <w:tabs>
          <w:tab w:val="num" w:pos="1574"/>
        </w:tabs>
        <w:ind w:left="1574" w:firstLine="104"/>
      </w:pPr>
      <w:rPr>
        <w:rFonts w:hint="default"/>
      </w:rPr>
    </w:lvl>
    <w:lvl w:ilvl="2">
      <w:start w:val="1"/>
      <w:numFmt w:val="decimal"/>
      <w:lvlText w:val="%1.%2.%3"/>
      <w:lvlJc w:val="left"/>
      <w:pPr>
        <w:tabs>
          <w:tab w:val="num" w:pos="1718"/>
        </w:tabs>
        <w:ind w:left="1718" w:hanging="720"/>
      </w:pPr>
      <w:rPr>
        <w:rFonts w:hint="default"/>
      </w:rPr>
    </w:lvl>
    <w:lvl w:ilvl="3">
      <w:start w:val="1"/>
      <w:numFmt w:val="decimal"/>
      <w:lvlText w:val="%1.%2.%3.%4"/>
      <w:lvlJc w:val="left"/>
      <w:pPr>
        <w:tabs>
          <w:tab w:val="num" w:pos="1862"/>
        </w:tabs>
        <w:ind w:left="1862" w:hanging="864"/>
      </w:pPr>
      <w:rPr>
        <w:rFonts w:hint="default"/>
      </w:rPr>
    </w:lvl>
    <w:lvl w:ilvl="4">
      <w:start w:val="1"/>
      <w:numFmt w:val="decimal"/>
      <w:lvlText w:val="%1.%2.%3.%4.%5"/>
      <w:lvlJc w:val="left"/>
      <w:pPr>
        <w:tabs>
          <w:tab w:val="num" w:pos="2006"/>
        </w:tabs>
        <w:ind w:left="2006" w:hanging="1008"/>
      </w:pPr>
      <w:rPr>
        <w:rFonts w:hint="default"/>
      </w:rPr>
    </w:lvl>
    <w:lvl w:ilvl="5">
      <w:start w:val="1"/>
      <w:numFmt w:val="decimal"/>
      <w:lvlText w:val="%1.%2.%3.%4.%5.%6"/>
      <w:lvlJc w:val="left"/>
      <w:pPr>
        <w:tabs>
          <w:tab w:val="num" w:pos="2150"/>
        </w:tabs>
        <w:ind w:left="2150" w:hanging="1152"/>
      </w:pPr>
      <w:rPr>
        <w:rFonts w:hint="default"/>
      </w:rPr>
    </w:lvl>
    <w:lvl w:ilvl="6">
      <w:start w:val="1"/>
      <w:numFmt w:val="decimal"/>
      <w:lvlText w:val="%1.%2.%3.%4.%5.%6.%7"/>
      <w:lvlJc w:val="left"/>
      <w:pPr>
        <w:tabs>
          <w:tab w:val="num" w:pos="2294"/>
        </w:tabs>
        <w:ind w:left="2294" w:hanging="1296"/>
      </w:pPr>
      <w:rPr>
        <w:rFonts w:hint="default"/>
      </w:rPr>
    </w:lvl>
    <w:lvl w:ilvl="7">
      <w:start w:val="1"/>
      <w:numFmt w:val="decimal"/>
      <w:lvlText w:val="%1.%2.%3.%4.%5.%6.%7.%8"/>
      <w:lvlJc w:val="left"/>
      <w:pPr>
        <w:tabs>
          <w:tab w:val="num" w:pos="2438"/>
        </w:tabs>
        <w:ind w:left="2438" w:hanging="1440"/>
      </w:pPr>
      <w:rPr>
        <w:rFonts w:hint="default"/>
      </w:rPr>
    </w:lvl>
    <w:lvl w:ilvl="8">
      <w:start w:val="1"/>
      <w:numFmt w:val="decimal"/>
      <w:lvlText w:val="%1.%2.%3.%4.%5.%6.%7.%8.%9"/>
      <w:lvlJc w:val="left"/>
      <w:pPr>
        <w:tabs>
          <w:tab w:val="num" w:pos="2582"/>
        </w:tabs>
        <w:ind w:left="2582" w:hanging="1584"/>
      </w:pPr>
      <w:rPr>
        <w:rFonts w:hint="default"/>
      </w:rPr>
    </w:lvl>
  </w:abstractNum>
  <w:abstractNum w:abstractNumId="9">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3E4A536A"/>
    <w:multiLevelType w:val="hybridMultilevel"/>
    <w:tmpl w:val="AEC68730"/>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1">
    <w:nsid w:val="44A52E5F"/>
    <w:multiLevelType w:val="multilevel"/>
    <w:tmpl w:val="AFE2E6B4"/>
    <w:lvl w:ilvl="0">
      <w:start w:val="1"/>
      <w:numFmt w:val="decimal"/>
      <w:lvlText w:val="%1."/>
      <w:lvlJc w:val="left"/>
      <w:pPr>
        <w:tabs>
          <w:tab w:val="num" w:pos="1430"/>
        </w:tabs>
        <w:ind w:left="1430" w:hanging="432"/>
      </w:pPr>
      <w:rPr>
        <w:rFonts w:hint="default"/>
      </w:rPr>
    </w:lvl>
    <w:lvl w:ilvl="1">
      <w:start w:val="1"/>
      <w:numFmt w:val="decimal"/>
      <w:lvlText w:val="%1.%2"/>
      <w:lvlJc w:val="left"/>
      <w:pPr>
        <w:tabs>
          <w:tab w:val="num" w:pos="1574"/>
        </w:tabs>
        <w:ind w:left="1574" w:firstLine="104"/>
      </w:pPr>
      <w:rPr>
        <w:rFonts w:hint="default"/>
      </w:rPr>
    </w:lvl>
    <w:lvl w:ilvl="2">
      <w:start w:val="1"/>
      <w:numFmt w:val="decimal"/>
      <w:lvlText w:val="%1.%2.%3"/>
      <w:lvlJc w:val="left"/>
      <w:pPr>
        <w:tabs>
          <w:tab w:val="num" w:pos="1718"/>
        </w:tabs>
        <w:ind w:left="1718" w:hanging="720"/>
      </w:pPr>
      <w:rPr>
        <w:rFonts w:hint="default"/>
      </w:rPr>
    </w:lvl>
    <w:lvl w:ilvl="3">
      <w:start w:val="1"/>
      <w:numFmt w:val="decimal"/>
      <w:lvlText w:val="%1.%2.%3.%4"/>
      <w:lvlJc w:val="left"/>
      <w:pPr>
        <w:tabs>
          <w:tab w:val="num" w:pos="1862"/>
        </w:tabs>
        <w:ind w:left="1862" w:hanging="864"/>
      </w:pPr>
      <w:rPr>
        <w:rFonts w:hint="default"/>
      </w:rPr>
    </w:lvl>
    <w:lvl w:ilvl="4">
      <w:start w:val="1"/>
      <w:numFmt w:val="decimal"/>
      <w:lvlText w:val="%1.%2.%3.%4.%5"/>
      <w:lvlJc w:val="left"/>
      <w:pPr>
        <w:tabs>
          <w:tab w:val="num" w:pos="2006"/>
        </w:tabs>
        <w:ind w:left="2006" w:hanging="1008"/>
      </w:pPr>
      <w:rPr>
        <w:rFonts w:hint="default"/>
      </w:rPr>
    </w:lvl>
    <w:lvl w:ilvl="5">
      <w:start w:val="1"/>
      <w:numFmt w:val="decimal"/>
      <w:lvlText w:val="%1.%2.%3.%4.%5.%6"/>
      <w:lvlJc w:val="left"/>
      <w:pPr>
        <w:tabs>
          <w:tab w:val="num" w:pos="2150"/>
        </w:tabs>
        <w:ind w:left="2150" w:hanging="1152"/>
      </w:pPr>
      <w:rPr>
        <w:rFonts w:hint="default"/>
      </w:rPr>
    </w:lvl>
    <w:lvl w:ilvl="6">
      <w:start w:val="1"/>
      <w:numFmt w:val="decimal"/>
      <w:lvlText w:val="%1.%2.%3.%4.%5.%6.%7"/>
      <w:lvlJc w:val="left"/>
      <w:pPr>
        <w:tabs>
          <w:tab w:val="num" w:pos="2294"/>
        </w:tabs>
        <w:ind w:left="2294" w:hanging="1296"/>
      </w:pPr>
      <w:rPr>
        <w:rFonts w:hint="default"/>
      </w:rPr>
    </w:lvl>
    <w:lvl w:ilvl="7">
      <w:start w:val="1"/>
      <w:numFmt w:val="decimal"/>
      <w:lvlText w:val="%1.%2.%3.%4.%5.%6.%7.%8"/>
      <w:lvlJc w:val="left"/>
      <w:pPr>
        <w:tabs>
          <w:tab w:val="num" w:pos="2438"/>
        </w:tabs>
        <w:ind w:left="2438" w:hanging="1440"/>
      </w:pPr>
      <w:rPr>
        <w:rFonts w:hint="default"/>
      </w:rPr>
    </w:lvl>
    <w:lvl w:ilvl="8">
      <w:start w:val="1"/>
      <w:numFmt w:val="decimal"/>
      <w:lvlText w:val="%1.%2.%3.%4.%5.%6.%7.%8.%9"/>
      <w:lvlJc w:val="left"/>
      <w:pPr>
        <w:tabs>
          <w:tab w:val="num" w:pos="2582"/>
        </w:tabs>
        <w:ind w:left="2582" w:hanging="1584"/>
      </w:pPr>
      <w:rPr>
        <w:rFonts w:hint="default"/>
      </w:rPr>
    </w:lvl>
  </w:abstractNum>
  <w:abstractNum w:abstractNumId="12">
    <w:nsid w:val="4D696D3B"/>
    <w:multiLevelType w:val="multilevel"/>
    <w:tmpl w:val="AFE2E6B4"/>
    <w:lvl w:ilvl="0">
      <w:start w:val="1"/>
      <w:numFmt w:val="decimal"/>
      <w:lvlText w:val="%1."/>
      <w:lvlJc w:val="left"/>
      <w:pPr>
        <w:tabs>
          <w:tab w:val="num" w:pos="1430"/>
        </w:tabs>
        <w:ind w:left="1430" w:hanging="432"/>
      </w:pPr>
      <w:rPr>
        <w:rFonts w:hint="default"/>
      </w:rPr>
    </w:lvl>
    <w:lvl w:ilvl="1">
      <w:start w:val="1"/>
      <w:numFmt w:val="decimal"/>
      <w:lvlText w:val="%1.%2"/>
      <w:lvlJc w:val="left"/>
      <w:pPr>
        <w:tabs>
          <w:tab w:val="num" w:pos="1574"/>
        </w:tabs>
        <w:ind w:left="1574" w:firstLine="104"/>
      </w:pPr>
      <w:rPr>
        <w:rFonts w:hint="default"/>
      </w:rPr>
    </w:lvl>
    <w:lvl w:ilvl="2">
      <w:start w:val="1"/>
      <w:numFmt w:val="decimal"/>
      <w:lvlText w:val="%1.%2.%3"/>
      <w:lvlJc w:val="left"/>
      <w:pPr>
        <w:tabs>
          <w:tab w:val="num" w:pos="1718"/>
        </w:tabs>
        <w:ind w:left="1718" w:hanging="720"/>
      </w:pPr>
      <w:rPr>
        <w:rFonts w:hint="default"/>
      </w:rPr>
    </w:lvl>
    <w:lvl w:ilvl="3">
      <w:start w:val="1"/>
      <w:numFmt w:val="decimal"/>
      <w:lvlText w:val="%1.%2.%3.%4"/>
      <w:lvlJc w:val="left"/>
      <w:pPr>
        <w:tabs>
          <w:tab w:val="num" w:pos="1862"/>
        </w:tabs>
        <w:ind w:left="1862" w:hanging="864"/>
      </w:pPr>
      <w:rPr>
        <w:rFonts w:hint="default"/>
      </w:rPr>
    </w:lvl>
    <w:lvl w:ilvl="4">
      <w:start w:val="1"/>
      <w:numFmt w:val="decimal"/>
      <w:lvlText w:val="%1.%2.%3.%4.%5"/>
      <w:lvlJc w:val="left"/>
      <w:pPr>
        <w:tabs>
          <w:tab w:val="num" w:pos="2006"/>
        </w:tabs>
        <w:ind w:left="2006" w:hanging="1008"/>
      </w:pPr>
      <w:rPr>
        <w:rFonts w:hint="default"/>
      </w:rPr>
    </w:lvl>
    <w:lvl w:ilvl="5">
      <w:start w:val="1"/>
      <w:numFmt w:val="decimal"/>
      <w:lvlText w:val="%1.%2.%3.%4.%5.%6"/>
      <w:lvlJc w:val="left"/>
      <w:pPr>
        <w:tabs>
          <w:tab w:val="num" w:pos="2150"/>
        </w:tabs>
        <w:ind w:left="2150" w:hanging="1152"/>
      </w:pPr>
      <w:rPr>
        <w:rFonts w:hint="default"/>
      </w:rPr>
    </w:lvl>
    <w:lvl w:ilvl="6">
      <w:start w:val="1"/>
      <w:numFmt w:val="decimal"/>
      <w:lvlText w:val="%1.%2.%3.%4.%5.%6.%7"/>
      <w:lvlJc w:val="left"/>
      <w:pPr>
        <w:tabs>
          <w:tab w:val="num" w:pos="2294"/>
        </w:tabs>
        <w:ind w:left="2294" w:hanging="1296"/>
      </w:pPr>
      <w:rPr>
        <w:rFonts w:hint="default"/>
      </w:rPr>
    </w:lvl>
    <w:lvl w:ilvl="7">
      <w:start w:val="1"/>
      <w:numFmt w:val="decimal"/>
      <w:lvlText w:val="%1.%2.%3.%4.%5.%6.%7.%8"/>
      <w:lvlJc w:val="left"/>
      <w:pPr>
        <w:tabs>
          <w:tab w:val="num" w:pos="2438"/>
        </w:tabs>
        <w:ind w:left="2438" w:hanging="1440"/>
      </w:pPr>
      <w:rPr>
        <w:rFonts w:hint="default"/>
      </w:rPr>
    </w:lvl>
    <w:lvl w:ilvl="8">
      <w:start w:val="1"/>
      <w:numFmt w:val="decimal"/>
      <w:lvlText w:val="%1.%2.%3.%4.%5.%6.%7.%8.%9"/>
      <w:lvlJc w:val="left"/>
      <w:pPr>
        <w:tabs>
          <w:tab w:val="num" w:pos="2582"/>
        </w:tabs>
        <w:ind w:left="2582" w:hanging="1584"/>
      </w:pPr>
      <w:rPr>
        <w:rFonts w:hint="default"/>
      </w:rPr>
    </w:lvl>
  </w:abstractNum>
  <w:abstractNum w:abstractNumId="13">
    <w:nsid w:val="51365577"/>
    <w:multiLevelType w:val="multilevel"/>
    <w:tmpl w:val="AFE2E6B4"/>
    <w:lvl w:ilvl="0">
      <w:start w:val="1"/>
      <w:numFmt w:val="decimal"/>
      <w:lvlText w:val="%1."/>
      <w:lvlJc w:val="left"/>
      <w:pPr>
        <w:tabs>
          <w:tab w:val="num" w:pos="1430"/>
        </w:tabs>
        <w:ind w:left="1430" w:hanging="432"/>
      </w:pPr>
      <w:rPr>
        <w:rFonts w:hint="default"/>
      </w:rPr>
    </w:lvl>
    <w:lvl w:ilvl="1">
      <w:start w:val="1"/>
      <w:numFmt w:val="decimal"/>
      <w:lvlText w:val="%1.%2"/>
      <w:lvlJc w:val="left"/>
      <w:pPr>
        <w:tabs>
          <w:tab w:val="num" w:pos="1574"/>
        </w:tabs>
        <w:ind w:left="1574" w:firstLine="104"/>
      </w:pPr>
      <w:rPr>
        <w:rFonts w:hint="default"/>
      </w:rPr>
    </w:lvl>
    <w:lvl w:ilvl="2">
      <w:start w:val="1"/>
      <w:numFmt w:val="decimal"/>
      <w:lvlText w:val="%1.%2.%3"/>
      <w:lvlJc w:val="left"/>
      <w:pPr>
        <w:tabs>
          <w:tab w:val="num" w:pos="1718"/>
        </w:tabs>
        <w:ind w:left="1718" w:hanging="720"/>
      </w:pPr>
      <w:rPr>
        <w:rFonts w:hint="default"/>
      </w:rPr>
    </w:lvl>
    <w:lvl w:ilvl="3">
      <w:start w:val="1"/>
      <w:numFmt w:val="decimal"/>
      <w:lvlText w:val="%1.%2.%3.%4"/>
      <w:lvlJc w:val="left"/>
      <w:pPr>
        <w:tabs>
          <w:tab w:val="num" w:pos="1862"/>
        </w:tabs>
        <w:ind w:left="1862" w:hanging="864"/>
      </w:pPr>
      <w:rPr>
        <w:rFonts w:hint="default"/>
      </w:rPr>
    </w:lvl>
    <w:lvl w:ilvl="4">
      <w:start w:val="1"/>
      <w:numFmt w:val="decimal"/>
      <w:lvlText w:val="%1.%2.%3.%4.%5"/>
      <w:lvlJc w:val="left"/>
      <w:pPr>
        <w:tabs>
          <w:tab w:val="num" w:pos="2006"/>
        </w:tabs>
        <w:ind w:left="2006" w:hanging="1008"/>
      </w:pPr>
      <w:rPr>
        <w:rFonts w:hint="default"/>
      </w:rPr>
    </w:lvl>
    <w:lvl w:ilvl="5">
      <w:start w:val="1"/>
      <w:numFmt w:val="decimal"/>
      <w:lvlText w:val="%1.%2.%3.%4.%5.%6"/>
      <w:lvlJc w:val="left"/>
      <w:pPr>
        <w:tabs>
          <w:tab w:val="num" w:pos="2150"/>
        </w:tabs>
        <w:ind w:left="2150" w:hanging="1152"/>
      </w:pPr>
      <w:rPr>
        <w:rFonts w:hint="default"/>
      </w:rPr>
    </w:lvl>
    <w:lvl w:ilvl="6">
      <w:start w:val="1"/>
      <w:numFmt w:val="decimal"/>
      <w:lvlText w:val="%1.%2.%3.%4.%5.%6.%7"/>
      <w:lvlJc w:val="left"/>
      <w:pPr>
        <w:tabs>
          <w:tab w:val="num" w:pos="2294"/>
        </w:tabs>
        <w:ind w:left="2294" w:hanging="1296"/>
      </w:pPr>
      <w:rPr>
        <w:rFonts w:hint="default"/>
      </w:rPr>
    </w:lvl>
    <w:lvl w:ilvl="7">
      <w:start w:val="1"/>
      <w:numFmt w:val="decimal"/>
      <w:lvlText w:val="%1.%2.%3.%4.%5.%6.%7.%8"/>
      <w:lvlJc w:val="left"/>
      <w:pPr>
        <w:tabs>
          <w:tab w:val="num" w:pos="2438"/>
        </w:tabs>
        <w:ind w:left="2438" w:hanging="1440"/>
      </w:pPr>
      <w:rPr>
        <w:rFonts w:hint="default"/>
      </w:rPr>
    </w:lvl>
    <w:lvl w:ilvl="8">
      <w:start w:val="1"/>
      <w:numFmt w:val="decimal"/>
      <w:lvlText w:val="%1.%2.%3.%4.%5.%6.%7.%8.%9"/>
      <w:lvlJc w:val="left"/>
      <w:pPr>
        <w:tabs>
          <w:tab w:val="num" w:pos="2582"/>
        </w:tabs>
        <w:ind w:left="2582" w:hanging="1584"/>
      </w:pPr>
      <w:rPr>
        <w:rFonts w:hint="default"/>
      </w:rPr>
    </w:lvl>
  </w:abstractNum>
  <w:abstractNum w:abstractNumId="14">
    <w:nsid w:val="51A16210"/>
    <w:multiLevelType w:val="multilevel"/>
    <w:tmpl w:val="AFE2E6B4"/>
    <w:lvl w:ilvl="0">
      <w:start w:val="1"/>
      <w:numFmt w:val="decimal"/>
      <w:lvlText w:val="%1."/>
      <w:lvlJc w:val="left"/>
      <w:pPr>
        <w:tabs>
          <w:tab w:val="num" w:pos="1430"/>
        </w:tabs>
        <w:ind w:left="1430" w:hanging="432"/>
      </w:pPr>
      <w:rPr>
        <w:rFonts w:hint="default"/>
      </w:rPr>
    </w:lvl>
    <w:lvl w:ilvl="1">
      <w:start w:val="1"/>
      <w:numFmt w:val="decimal"/>
      <w:lvlText w:val="%1.%2"/>
      <w:lvlJc w:val="left"/>
      <w:pPr>
        <w:tabs>
          <w:tab w:val="num" w:pos="1574"/>
        </w:tabs>
        <w:ind w:left="1574" w:firstLine="104"/>
      </w:pPr>
      <w:rPr>
        <w:rFonts w:hint="default"/>
      </w:rPr>
    </w:lvl>
    <w:lvl w:ilvl="2">
      <w:start w:val="1"/>
      <w:numFmt w:val="decimal"/>
      <w:lvlText w:val="%1.%2.%3"/>
      <w:lvlJc w:val="left"/>
      <w:pPr>
        <w:tabs>
          <w:tab w:val="num" w:pos="1718"/>
        </w:tabs>
        <w:ind w:left="1718" w:hanging="720"/>
      </w:pPr>
      <w:rPr>
        <w:rFonts w:hint="default"/>
      </w:rPr>
    </w:lvl>
    <w:lvl w:ilvl="3">
      <w:start w:val="1"/>
      <w:numFmt w:val="decimal"/>
      <w:lvlText w:val="%1.%2.%3.%4"/>
      <w:lvlJc w:val="left"/>
      <w:pPr>
        <w:tabs>
          <w:tab w:val="num" w:pos="1862"/>
        </w:tabs>
        <w:ind w:left="1862" w:hanging="864"/>
      </w:pPr>
      <w:rPr>
        <w:rFonts w:hint="default"/>
      </w:rPr>
    </w:lvl>
    <w:lvl w:ilvl="4">
      <w:start w:val="1"/>
      <w:numFmt w:val="decimal"/>
      <w:lvlText w:val="%1.%2.%3.%4.%5"/>
      <w:lvlJc w:val="left"/>
      <w:pPr>
        <w:tabs>
          <w:tab w:val="num" w:pos="2006"/>
        </w:tabs>
        <w:ind w:left="2006" w:hanging="1008"/>
      </w:pPr>
      <w:rPr>
        <w:rFonts w:hint="default"/>
      </w:rPr>
    </w:lvl>
    <w:lvl w:ilvl="5">
      <w:start w:val="1"/>
      <w:numFmt w:val="decimal"/>
      <w:lvlText w:val="%1.%2.%3.%4.%5.%6"/>
      <w:lvlJc w:val="left"/>
      <w:pPr>
        <w:tabs>
          <w:tab w:val="num" w:pos="2150"/>
        </w:tabs>
        <w:ind w:left="2150" w:hanging="1152"/>
      </w:pPr>
      <w:rPr>
        <w:rFonts w:hint="default"/>
      </w:rPr>
    </w:lvl>
    <w:lvl w:ilvl="6">
      <w:start w:val="1"/>
      <w:numFmt w:val="decimal"/>
      <w:lvlText w:val="%1.%2.%3.%4.%5.%6.%7"/>
      <w:lvlJc w:val="left"/>
      <w:pPr>
        <w:tabs>
          <w:tab w:val="num" w:pos="2294"/>
        </w:tabs>
        <w:ind w:left="2294" w:hanging="1296"/>
      </w:pPr>
      <w:rPr>
        <w:rFonts w:hint="default"/>
      </w:rPr>
    </w:lvl>
    <w:lvl w:ilvl="7">
      <w:start w:val="1"/>
      <w:numFmt w:val="decimal"/>
      <w:lvlText w:val="%1.%2.%3.%4.%5.%6.%7.%8"/>
      <w:lvlJc w:val="left"/>
      <w:pPr>
        <w:tabs>
          <w:tab w:val="num" w:pos="2438"/>
        </w:tabs>
        <w:ind w:left="2438" w:hanging="1440"/>
      </w:pPr>
      <w:rPr>
        <w:rFonts w:hint="default"/>
      </w:rPr>
    </w:lvl>
    <w:lvl w:ilvl="8">
      <w:start w:val="1"/>
      <w:numFmt w:val="decimal"/>
      <w:lvlText w:val="%1.%2.%3.%4.%5.%6.%7.%8.%9"/>
      <w:lvlJc w:val="left"/>
      <w:pPr>
        <w:tabs>
          <w:tab w:val="num" w:pos="2582"/>
        </w:tabs>
        <w:ind w:left="2582" w:hanging="1584"/>
      </w:pPr>
      <w:rPr>
        <w:rFonts w:hint="default"/>
      </w:rPr>
    </w:lvl>
  </w:abstractNum>
  <w:abstractNum w:abstractNumId="15">
    <w:nsid w:val="600856EF"/>
    <w:multiLevelType w:val="hybridMultilevel"/>
    <w:tmpl w:val="9D8EFAA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6">
    <w:nsid w:val="6487537B"/>
    <w:multiLevelType w:val="multilevel"/>
    <w:tmpl w:val="D700D2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68776329"/>
    <w:multiLevelType w:val="multilevel"/>
    <w:tmpl w:val="AFE2E6B4"/>
    <w:lvl w:ilvl="0">
      <w:start w:val="1"/>
      <w:numFmt w:val="decimal"/>
      <w:lvlText w:val="%1."/>
      <w:lvlJc w:val="left"/>
      <w:pPr>
        <w:tabs>
          <w:tab w:val="num" w:pos="1430"/>
        </w:tabs>
        <w:ind w:left="1430" w:hanging="432"/>
      </w:pPr>
      <w:rPr>
        <w:rFonts w:hint="default"/>
      </w:rPr>
    </w:lvl>
    <w:lvl w:ilvl="1">
      <w:start w:val="1"/>
      <w:numFmt w:val="decimal"/>
      <w:lvlText w:val="%1.%2"/>
      <w:lvlJc w:val="left"/>
      <w:pPr>
        <w:tabs>
          <w:tab w:val="num" w:pos="1574"/>
        </w:tabs>
        <w:ind w:left="1574" w:firstLine="104"/>
      </w:pPr>
      <w:rPr>
        <w:rFonts w:hint="default"/>
      </w:rPr>
    </w:lvl>
    <w:lvl w:ilvl="2">
      <w:start w:val="1"/>
      <w:numFmt w:val="decimal"/>
      <w:lvlText w:val="%1.%2.%3"/>
      <w:lvlJc w:val="left"/>
      <w:pPr>
        <w:tabs>
          <w:tab w:val="num" w:pos="1718"/>
        </w:tabs>
        <w:ind w:left="1718" w:hanging="720"/>
      </w:pPr>
      <w:rPr>
        <w:rFonts w:hint="default"/>
      </w:rPr>
    </w:lvl>
    <w:lvl w:ilvl="3">
      <w:start w:val="1"/>
      <w:numFmt w:val="decimal"/>
      <w:lvlText w:val="%1.%2.%3.%4"/>
      <w:lvlJc w:val="left"/>
      <w:pPr>
        <w:tabs>
          <w:tab w:val="num" w:pos="1862"/>
        </w:tabs>
        <w:ind w:left="1862" w:hanging="864"/>
      </w:pPr>
      <w:rPr>
        <w:rFonts w:hint="default"/>
      </w:rPr>
    </w:lvl>
    <w:lvl w:ilvl="4">
      <w:start w:val="1"/>
      <w:numFmt w:val="decimal"/>
      <w:lvlText w:val="%1.%2.%3.%4.%5"/>
      <w:lvlJc w:val="left"/>
      <w:pPr>
        <w:tabs>
          <w:tab w:val="num" w:pos="2006"/>
        </w:tabs>
        <w:ind w:left="2006" w:hanging="1008"/>
      </w:pPr>
      <w:rPr>
        <w:rFonts w:hint="default"/>
      </w:rPr>
    </w:lvl>
    <w:lvl w:ilvl="5">
      <w:start w:val="1"/>
      <w:numFmt w:val="decimal"/>
      <w:lvlText w:val="%1.%2.%3.%4.%5.%6"/>
      <w:lvlJc w:val="left"/>
      <w:pPr>
        <w:tabs>
          <w:tab w:val="num" w:pos="2150"/>
        </w:tabs>
        <w:ind w:left="2150" w:hanging="1152"/>
      </w:pPr>
      <w:rPr>
        <w:rFonts w:hint="default"/>
      </w:rPr>
    </w:lvl>
    <w:lvl w:ilvl="6">
      <w:start w:val="1"/>
      <w:numFmt w:val="decimal"/>
      <w:lvlText w:val="%1.%2.%3.%4.%5.%6.%7"/>
      <w:lvlJc w:val="left"/>
      <w:pPr>
        <w:tabs>
          <w:tab w:val="num" w:pos="2294"/>
        </w:tabs>
        <w:ind w:left="2294" w:hanging="1296"/>
      </w:pPr>
      <w:rPr>
        <w:rFonts w:hint="default"/>
      </w:rPr>
    </w:lvl>
    <w:lvl w:ilvl="7">
      <w:start w:val="1"/>
      <w:numFmt w:val="decimal"/>
      <w:lvlText w:val="%1.%2.%3.%4.%5.%6.%7.%8"/>
      <w:lvlJc w:val="left"/>
      <w:pPr>
        <w:tabs>
          <w:tab w:val="num" w:pos="2438"/>
        </w:tabs>
        <w:ind w:left="2438" w:hanging="1440"/>
      </w:pPr>
      <w:rPr>
        <w:rFonts w:hint="default"/>
      </w:rPr>
    </w:lvl>
    <w:lvl w:ilvl="8">
      <w:start w:val="1"/>
      <w:numFmt w:val="decimal"/>
      <w:lvlText w:val="%1.%2.%3.%4.%5.%6.%7.%8.%9"/>
      <w:lvlJc w:val="left"/>
      <w:pPr>
        <w:tabs>
          <w:tab w:val="num" w:pos="2582"/>
        </w:tabs>
        <w:ind w:left="2582" w:hanging="1584"/>
      </w:pPr>
      <w:rPr>
        <w:rFonts w:hint="default"/>
      </w:rPr>
    </w:lvl>
  </w:abstractNum>
  <w:abstractNum w:abstractNumId="18">
    <w:nsid w:val="6D024090"/>
    <w:multiLevelType w:val="multilevel"/>
    <w:tmpl w:val="AFE2E6B4"/>
    <w:lvl w:ilvl="0">
      <w:start w:val="1"/>
      <w:numFmt w:val="decimal"/>
      <w:lvlText w:val="%1."/>
      <w:lvlJc w:val="left"/>
      <w:pPr>
        <w:tabs>
          <w:tab w:val="num" w:pos="1430"/>
        </w:tabs>
        <w:ind w:left="1430" w:hanging="432"/>
      </w:pPr>
      <w:rPr>
        <w:rFonts w:hint="default"/>
      </w:rPr>
    </w:lvl>
    <w:lvl w:ilvl="1">
      <w:start w:val="1"/>
      <w:numFmt w:val="decimal"/>
      <w:lvlText w:val="%1.%2"/>
      <w:lvlJc w:val="left"/>
      <w:pPr>
        <w:tabs>
          <w:tab w:val="num" w:pos="1574"/>
        </w:tabs>
        <w:ind w:left="1574" w:firstLine="104"/>
      </w:pPr>
      <w:rPr>
        <w:rFonts w:hint="default"/>
      </w:rPr>
    </w:lvl>
    <w:lvl w:ilvl="2">
      <w:start w:val="1"/>
      <w:numFmt w:val="decimal"/>
      <w:lvlText w:val="%1.%2.%3"/>
      <w:lvlJc w:val="left"/>
      <w:pPr>
        <w:tabs>
          <w:tab w:val="num" w:pos="1718"/>
        </w:tabs>
        <w:ind w:left="1718" w:hanging="720"/>
      </w:pPr>
      <w:rPr>
        <w:rFonts w:hint="default"/>
      </w:rPr>
    </w:lvl>
    <w:lvl w:ilvl="3">
      <w:start w:val="1"/>
      <w:numFmt w:val="decimal"/>
      <w:lvlText w:val="%1.%2.%3.%4"/>
      <w:lvlJc w:val="left"/>
      <w:pPr>
        <w:tabs>
          <w:tab w:val="num" w:pos="1862"/>
        </w:tabs>
        <w:ind w:left="1862" w:hanging="864"/>
      </w:pPr>
      <w:rPr>
        <w:rFonts w:hint="default"/>
      </w:rPr>
    </w:lvl>
    <w:lvl w:ilvl="4">
      <w:start w:val="1"/>
      <w:numFmt w:val="decimal"/>
      <w:lvlText w:val="%1.%2.%3.%4.%5"/>
      <w:lvlJc w:val="left"/>
      <w:pPr>
        <w:tabs>
          <w:tab w:val="num" w:pos="2006"/>
        </w:tabs>
        <w:ind w:left="2006" w:hanging="1008"/>
      </w:pPr>
      <w:rPr>
        <w:rFonts w:hint="default"/>
      </w:rPr>
    </w:lvl>
    <w:lvl w:ilvl="5">
      <w:start w:val="1"/>
      <w:numFmt w:val="decimal"/>
      <w:lvlText w:val="%1.%2.%3.%4.%5.%6"/>
      <w:lvlJc w:val="left"/>
      <w:pPr>
        <w:tabs>
          <w:tab w:val="num" w:pos="2150"/>
        </w:tabs>
        <w:ind w:left="2150" w:hanging="1152"/>
      </w:pPr>
      <w:rPr>
        <w:rFonts w:hint="default"/>
      </w:rPr>
    </w:lvl>
    <w:lvl w:ilvl="6">
      <w:start w:val="1"/>
      <w:numFmt w:val="decimal"/>
      <w:lvlText w:val="%1.%2.%3.%4.%5.%6.%7"/>
      <w:lvlJc w:val="left"/>
      <w:pPr>
        <w:tabs>
          <w:tab w:val="num" w:pos="2294"/>
        </w:tabs>
        <w:ind w:left="2294" w:hanging="1296"/>
      </w:pPr>
      <w:rPr>
        <w:rFonts w:hint="default"/>
      </w:rPr>
    </w:lvl>
    <w:lvl w:ilvl="7">
      <w:start w:val="1"/>
      <w:numFmt w:val="decimal"/>
      <w:lvlText w:val="%1.%2.%3.%4.%5.%6.%7.%8"/>
      <w:lvlJc w:val="left"/>
      <w:pPr>
        <w:tabs>
          <w:tab w:val="num" w:pos="2438"/>
        </w:tabs>
        <w:ind w:left="2438" w:hanging="1440"/>
      </w:pPr>
      <w:rPr>
        <w:rFonts w:hint="default"/>
      </w:rPr>
    </w:lvl>
    <w:lvl w:ilvl="8">
      <w:start w:val="1"/>
      <w:numFmt w:val="decimal"/>
      <w:lvlText w:val="%1.%2.%3.%4.%5.%6.%7.%8.%9"/>
      <w:lvlJc w:val="left"/>
      <w:pPr>
        <w:tabs>
          <w:tab w:val="num" w:pos="2582"/>
        </w:tabs>
        <w:ind w:left="2582" w:hanging="1584"/>
      </w:pPr>
      <w:rPr>
        <w:rFonts w:hint="default"/>
      </w:rPr>
    </w:lvl>
  </w:abstractNum>
  <w:abstractNum w:abstractNumId="19">
    <w:nsid w:val="6DEA01EA"/>
    <w:multiLevelType w:val="hybridMultilevel"/>
    <w:tmpl w:val="4E4624A8"/>
    <w:lvl w:ilvl="0" w:tplc="FFFFFFFF">
      <w:start w:val="1"/>
      <w:numFmt w:val="decimal"/>
      <w:lvlText w:val="%1."/>
      <w:lvlJc w:val="left"/>
      <w:pPr>
        <w:tabs>
          <w:tab w:val="num" w:pos="1618"/>
        </w:tabs>
        <w:ind w:left="1618" w:hanging="360"/>
      </w:pPr>
      <w:rPr>
        <w:rFonts w:hint="default"/>
      </w:rPr>
    </w:lvl>
    <w:lvl w:ilvl="1" w:tplc="040A0019" w:tentative="1">
      <w:start w:val="1"/>
      <w:numFmt w:val="lowerLetter"/>
      <w:lvlText w:val="%2."/>
      <w:lvlJc w:val="left"/>
      <w:pPr>
        <w:tabs>
          <w:tab w:val="num" w:pos="1618"/>
        </w:tabs>
        <w:ind w:left="1618" w:hanging="360"/>
      </w:pPr>
    </w:lvl>
    <w:lvl w:ilvl="2" w:tplc="040A001B" w:tentative="1">
      <w:start w:val="1"/>
      <w:numFmt w:val="lowerRoman"/>
      <w:lvlText w:val="%3."/>
      <w:lvlJc w:val="right"/>
      <w:pPr>
        <w:tabs>
          <w:tab w:val="num" w:pos="2338"/>
        </w:tabs>
        <w:ind w:left="2338" w:hanging="180"/>
      </w:pPr>
    </w:lvl>
    <w:lvl w:ilvl="3" w:tplc="040A000F" w:tentative="1">
      <w:start w:val="1"/>
      <w:numFmt w:val="decimal"/>
      <w:lvlText w:val="%4."/>
      <w:lvlJc w:val="left"/>
      <w:pPr>
        <w:tabs>
          <w:tab w:val="num" w:pos="3058"/>
        </w:tabs>
        <w:ind w:left="3058" w:hanging="360"/>
      </w:pPr>
    </w:lvl>
    <w:lvl w:ilvl="4" w:tplc="040A0019" w:tentative="1">
      <w:start w:val="1"/>
      <w:numFmt w:val="lowerLetter"/>
      <w:lvlText w:val="%5."/>
      <w:lvlJc w:val="left"/>
      <w:pPr>
        <w:tabs>
          <w:tab w:val="num" w:pos="3778"/>
        </w:tabs>
        <w:ind w:left="3778" w:hanging="360"/>
      </w:pPr>
    </w:lvl>
    <w:lvl w:ilvl="5" w:tplc="040A001B" w:tentative="1">
      <w:start w:val="1"/>
      <w:numFmt w:val="lowerRoman"/>
      <w:lvlText w:val="%6."/>
      <w:lvlJc w:val="right"/>
      <w:pPr>
        <w:tabs>
          <w:tab w:val="num" w:pos="4498"/>
        </w:tabs>
        <w:ind w:left="4498" w:hanging="180"/>
      </w:pPr>
    </w:lvl>
    <w:lvl w:ilvl="6" w:tplc="040A000F" w:tentative="1">
      <w:start w:val="1"/>
      <w:numFmt w:val="decimal"/>
      <w:lvlText w:val="%7."/>
      <w:lvlJc w:val="left"/>
      <w:pPr>
        <w:tabs>
          <w:tab w:val="num" w:pos="5218"/>
        </w:tabs>
        <w:ind w:left="5218" w:hanging="360"/>
      </w:pPr>
    </w:lvl>
    <w:lvl w:ilvl="7" w:tplc="040A0019" w:tentative="1">
      <w:start w:val="1"/>
      <w:numFmt w:val="lowerLetter"/>
      <w:lvlText w:val="%8."/>
      <w:lvlJc w:val="left"/>
      <w:pPr>
        <w:tabs>
          <w:tab w:val="num" w:pos="5938"/>
        </w:tabs>
        <w:ind w:left="5938" w:hanging="360"/>
      </w:pPr>
    </w:lvl>
    <w:lvl w:ilvl="8" w:tplc="040A001B" w:tentative="1">
      <w:start w:val="1"/>
      <w:numFmt w:val="lowerRoman"/>
      <w:lvlText w:val="%9."/>
      <w:lvlJc w:val="right"/>
      <w:pPr>
        <w:tabs>
          <w:tab w:val="num" w:pos="6658"/>
        </w:tabs>
        <w:ind w:left="6658" w:hanging="180"/>
      </w:pPr>
    </w:lvl>
  </w:abstractNum>
  <w:abstractNum w:abstractNumId="20">
    <w:nsid w:val="73BF3824"/>
    <w:multiLevelType w:val="multilevel"/>
    <w:tmpl w:val="AFE2E6B4"/>
    <w:lvl w:ilvl="0">
      <w:start w:val="1"/>
      <w:numFmt w:val="decimal"/>
      <w:lvlText w:val="%1."/>
      <w:lvlJc w:val="left"/>
      <w:pPr>
        <w:tabs>
          <w:tab w:val="num" w:pos="1430"/>
        </w:tabs>
        <w:ind w:left="1430" w:hanging="432"/>
      </w:pPr>
      <w:rPr>
        <w:rFonts w:hint="default"/>
      </w:rPr>
    </w:lvl>
    <w:lvl w:ilvl="1">
      <w:start w:val="1"/>
      <w:numFmt w:val="decimal"/>
      <w:lvlText w:val="%1.%2"/>
      <w:lvlJc w:val="left"/>
      <w:pPr>
        <w:tabs>
          <w:tab w:val="num" w:pos="1574"/>
        </w:tabs>
        <w:ind w:left="1574" w:firstLine="104"/>
      </w:pPr>
      <w:rPr>
        <w:rFonts w:hint="default"/>
      </w:rPr>
    </w:lvl>
    <w:lvl w:ilvl="2">
      <w:start w:val="1"/>
      <w:numFmt w:val="decimal"/>
      <w:lvlText w:val="%1.%2.%3"/>
      <w:lvlJc w:val="left"/>
      <w:pPr>
        <w:tabs>
          <w:tab w:val="num" w:pos="1718"/>
        </w:tabs>
        <w:ind w:left="1718" w:hanging="720"/>
      </w:pPr>
      <w:rPr>
        <w:rFonts w:hint="default"/>
      </w:rPr>
    </w:lvl>
    <w:lvl w:ilvl="3">
      <w:start w:val="1"/>
      <w:numFmt w:val="decimal"/>
      <w:lvlText w:val="%1.%2.%3.%4"/>
      <w:lvlJc w:val="left"/>
      <w:pPr>
        <w:tabs>
          <w:tab w:val="num" w:pos="1862"/>
        </w:tabs>
        <w:ind w:left="1862" w:hanging="864"/>
      </w:pPr>
      <w:rPr>
        <w:rFonts w:hint="default"/>
      </w:rPr>
    </w:lvl>
    <w:lvl w:ilvl="4">
      <w:start w:val="1"/>
      <w:numFmt w:val="decimal"/>
      <w:lvlText w:val="%1.%2.%3.%4.%5"/>
      <w:lvlJc w:val="left"/>
      <w:pPr>
        <w:tabs>
          <w:tab w:val="num" w:pos="2006"/>
        </w:tabs>
        <w:ind w:left="2006" w:hanging="1008"/>
      </w:pPr>
      <w:rPr>
        <w:rFonts w:hint="default"/>
      </w:rPr>
    </w:lvl>
    <w:lvl w:ilvl="5">
      <w:start w:val="1"/>
      <w:numFmt w:val="decimal"/>
      <w:lvlText w:val="%1.%2.%3.%4.%5.%6"/>
      <w:lvlJc w:val="left"/>
      <w:pPr>
        <w:tabs>
          <w:tab w:val="num" w:pos="2150"/>
        </w:tabs>
        <w:ind w:left="2150" w:hanging="1152"/>
      </w:pPr>
      <w:rPr>
        <w:rFonts w:hint="default"/>
      </w:rPr>
    </w:lvl>
    <w:lvl w:ilvl="6">
      <w:start w:val="1"/>
      <w:numFmt w:val="decimal"/>
      <w:lvlText w:val="%1.%2.%3.%4.%5.%6.%7"/>
      <w:lvlJc w:val="left"/>
      <w:pPr>
        <w:tabs>
          <w:tab w:val="num" w:pos="2294"/>
        </w:tabs>
        <w:ind w:left="2294" w:hanging="1296"/>
      </w:pPr>
      <w:rPr>
        <w:rFonts w:hint="default"/>
      </w:rPr>
    </w:lvl>
    <w:lvl w:ilvl="7">
      <w:start w:val="1"/>
      <w:numFmt w:val="decimal"/>
      <w:lvlText w:val="%1.%2.%3.%4.%5.%6.%7.%8"/>
      <w:lvlJc w:val="left"/>
      <w:pPr>
        <w:tabs>
          <w:tab w:val="num" w:pos="2438"/>
        </w:tabs>
        <w:ind w:left="2438" w:hanging="1440"/>
      </w:pPr>
      <w:rPr>
        <w:rFonts w:hint="default"/>
      </w:rPr>
    </w:lvl>
    <w:lvl w:ilvl="8">
      <w:start w:val="1"/>
      <w:numFmt w:val="decimal"/>
      <w:lvlText w:val="%1.%2.%3.%4.%5.%6.%7.%8.%9"/>
      <w:lvlJc w:val="left"/>
      <w:pPr>
        <w:tabs>
          <w:tab w:val="num" w:pos="2582"/>
        </w:tabs>
        <w:ind w:left="2582" w:hanging="1584"/>
      </w:pPr>
      <w:rPr>
        <w:rFonts w:hint="default"/>
      </w:rPr>
    </w:lvl>
  </w:abstractNum>
  <w:abstractNum w:abstractNumId="21">
    <w:nsid w:val="79980CA6"/>
    <w:multiLevelType w:val="multilevel"/>
    <w:tmpl w:val="AFE2E6B4"/>
    <w:lvl w:ilvl="0">
      <w:start w:val="1"/>
      <w:numFmt w:val="decimal"/>
      <w:lvlText w:val="%1."/>
      <w:lvlJc w:val="left"/>
      <w:pPr>
        <w:tabs>
          <w:tab w:val="num" w:pos="1430"/>
        </w:tabs>
        <w:ind w:left="1430" w:hanging="432"/>
      </w:pPr>
      <w:rPr>
        <w:rFonts w:hint="default"/>
      </w:rPr>
    </w:lvl>
    <w:lvl w:ilvl="1">
      <w:start w:val="1"/>
      <w:numFmt w:val="decimal"/>
      <w:lvlText w:val="%1.%2"/>
      <w:lvlJc w:val="left"/>
      <w:pPr>
        <w:tabs>
          <w:tab w:val="num" w:pos="1574"/>
        </w:tabs>
        <w:ind w:left="1574" w:firstLine="104"/>
      </w:pPr>
      <w:rPr>
        <w:rFonts w:hint="default"/>
      </w:rPr>
    </w:lvl>
    <w:lvl w:ilvl="2">
      <w:start w:val="1"/>
      <w:numFmt w:val="decimal"/>
      <w:lvlText w:val="%1.%2.%3"/>
      <w:lvlJc w:val="left"/>
      <w:pPr>
        <w:tabs>
          <w:tab w:val="num" w:pos="1718"/>
        </w:tabs>
        <w:ind w:left="1718" w:hanging="720"/>
      </w:pPr>
      <w:rPr>
        <w:rFonts w:hint="default"/>
      </w:rPr>
    </w:lvl>
    <w:lvl w:ilvl="3">
      <w:start w:val="1"/>
      <w:numFmt w:val="decimal"/>
      <w:lvlText w:val="%1.%2.%3.%4"/>
      <w:lvlJc w:val="left"/>
      <w:pPr>
        <w:tabs>
          <w:tab w:val="num" w:pos="1862"/>
        </w:tabs>
        <w:ind w:left="1862" w:hanging="864"/>
      </w:pPr>
      <w:rPr>
        <w:rFonts w:hint="default"/>
      </w:rPr>
    </w:lvl>
    <w:lvl w:ilvl="4">
      <w:start w:val="1"/>
      <w:numFmt w:val="decimal"/>
      <w:lvlText w:val="%1.%2.%3.%4.%5"/>
      <w:lvlJc w:val="left"/>
      <w:pPr>
        <w:tabs>
          <w:tab w:val="num" w:pos="2006"/>
        </w:tabs>
        <w:ind w:left="2006" w:hanging="1008"/>
      </w:pPr>
      <w:rPr>
        <w:rFonts w:hint="default"/>
      </w:rPr>
    </w:lvl>
    <w:lvl w:ilvl="5">
      <w:start w:val="1"/>
      <w:numFmt w:val="decimal"/>
      <w:lvlText w:val="%1.%2.%3.%4.%5.%6"/>
      <w:lvlJc w:val="left"/>
      <w:pPr>
        <w:tabs>
          <w:tab w:val="num" w:pos="2150"/>
        </w:tabs>
        <w:ind w:left="2150" w:hanging="1152"/>
      </w:pPr>
      <w:rPr>
        <w:rFonts w:hint="default"/>
      </w:rPr>
    </w:lvl>
    <w:lvl w:ilvl="6">
      <w:start w:val="1"/>
      <w:numFmt w:val="decimal"/>
      <w:lvlText w:val="%1.%2.%3.%4.%5.%6.%7"/>
      <w:lvlJc w:val="left"/>
      <w:pPr>
        <w:tabs>
          <w:tab w:val="num" w:pos="2294"/>
        </w:tabs>
        <w:ind w:left="2294" w:hanging="1296"/>
      </w:pPr>
      <w:rPr>
        <w:rFonts w:hint="default"/>
      </w:rPr>
    </w:lvl>
    <w:lvl w:ilvl="7">
      <w:start w:val="1"/>
      <w:numFmt w:val="decimal"/>
      <w:lvlText w:val="%1.%2.%3.%4.%5.%6.%7.%8"/>
      <w:lvlJc w:val="left"/>
      <w:pPr>
        <w:tabs>
          <w:tab w:val="num" w:pos="2438"/>
        </w:tabs>
        <w:ind w:left="2438" w:hanging="1440"/>
      </w:pPr>
      <w:rPr>
        <w:rFonts w:hint="default"/>
      </w:rPr>
    </w:lvl>
    <w:lvl w:ilvl="8">
      <w:start w:val="1"/>
      <w:numFmt w:val="decimal"/>
      <w:lvlText w:val="%1.%2.%3.%4.%5.%6.%7.%8.%9"/>
      <w:lvlJc w:val="left"/>
      <w:pPr>
        <w:tabs>
          <w:tab w:val="num" w:pos="2582"/>
        </w:tabs>
        <w:ind w:left="2582" w:hanging="1584"/>
      </w:pPr>
      <w:rPr>
        <w:rFonts w:hint="default"/>
      </w:rPr>
    </w:lvl>
  </w:abstractNum>
  <w:num w:numId="1">
    <w:abstractNumId w:val="0"/>
  </w:num>
  <w:num w:numId="2">
    <w:abstractNumId w:val="1"/>
  </w:num>
  <w:num w:numId="3">
    <w:abstractNumId w:val="9"/>
  </w:num>
  <w:num w:numId="4">
    <w:abstractNumId w:val="16"/>
  </w:num>
  <w:num w:numId="5">
    <w:abstractNumId w:val="19"/>
  </w:num>
  <w:num w:numId="6">
    <w:abstractNumId w:val="4"/>
  </w:num>
  <w:num w:numId="7">
    <w:abstractNumId w:val="2"/>
  </w:num>
  <w:num w:numId="8">
    <w:abstractNumId w:val="10"/>
  </w:num>
  <w:num w:numId="9">
    <w:abstractNumId w:val="15"/>
  </w:num>
  <w:num w:numId="10">
    <w:abstractNumId w:val="20"/>
  </w:num>
  <w:num w:numId="11">
    <w:abstractNumId w:val="5"/>
  </w:num>
  <w:num w:numId="12">
    <w:abstractNumId w:val="17"/>
  </w:num>
  <w:num w:numId="13">
    <w:abstractNumId w:val="3"/>
  </w:num>
  <w:num w:numId="14">
    <w:abstractNumId w:val="14"/>
  </w:num>
  <w:num w:numId="15">
    <w:abstractNumId w:val="11"/>
  </w:num>
  <w:num w:numId="16">
    <w:abstractNumId w:val="8"/>
  </w:num>
  <w:num w:numId="17">
    <w:abstractNumId w:val="7"/>
  </w:num>
  <w:num w:numId="18">
    <w:abstractNumId w:val="12"/>
  </w:num>
  <w:num w:numId="19">
    <w:abstractNumId w:val="13"/>
  </w:num>
  <w:num w:numId="20">
    <w:abstractNumId w:val="21"/>
  </w:num>
  <w:num w:numId="21">
    <w:abstractNumId w:val="18"/>
  </w:num>
  <w:num w:numId="22">
    <w:abstractNumId w:val="6"/>
  </w:num>
  <w:numIdMacAtCleanup w:val="2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cnavarr (Navarro Price, Carlos Enrique)">
    <w15:presenceInfo w15:providerId="AD" w15:userId="S-1-5-21-3172917347-3171773395-561413812-236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15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B4D"/>
    <w:rsid w:val="00000F54"/>
    <w:rsid w:val="000031ED"/>
    <w:rsid w:val="00003FB3"/>
    <w:rsid w:val="00012DDE"/>
    <w:rsid w:val="00013C2B"/>
    <w:rsid w:val="000142BE"/>
    <w:rsid w:val="000276F5"/>
    <w:rsid w:val="0003468A"/>
    <w:rsid w:val="000460B4"/>
    <w:rsid w:val="00047573"/>
    <w:rsid w:val="000611A2"/>
    <w:rsid w:val="000645E5"/>
    <w:rsid w:val="00064B4B"/>
    <w:rsid w:val="000718B2"/>
    <w:rsid w:val="000838C1"/>
    <w:rsid w:val="00096443"/>
    <w:rsid w:val="000A797F"/>
    <w:rsid w:val="000B23C6"/>
    <w:rsid w:val="000C7FDD"/>
    <w:rsid w:val="000D156C"/>
    <w:rsid w:val="000D1E0C"/>
    <w:rsid w:val="00125B1A"/>
    <w:rsid w:val="00134A41"/>
    <w:rsid w:val="0014206A"/>
    <w:rsid w:val="00155B03"/>
    <w:rsid w:val="0018792E"/>
    <w:rsid w:val="001C5571"/>
    <w:rsid w:val="001D4EDD"/>
    <w:rsid w:val="001E1318"/>
    <w:rsid w:val="001E3998"/>
    <w:rsid w:val="001F3021"/>
    <w:rsid w:val="00200BD0"/>
    <w:rsid w:val="002023E4"/>
    <w:rsid w:val="002038A5"/>
    <w:rsid w:val="00226DCE"/>
    <w:rsid w:val="0023249A"/>
    <w:rsid w:val="0023742D"/>
    <w:rsid w:val="0023768E"/>
    <w:rsid w:val="002404D9"/>
    <w:rsid w:val="0026330A"/>
    <w:rsid w:val="002730D1"/>
    <w:rsid w:val="0027589E"/>
    <w:rsid w:val="0027634D"/>
    <w:rsid w:val="0028618D"/>
    <w:rsid w:val="002910BF"/>
    <w:rsid w:val="002C7D70"/>
    <w:rsid w:val="002D00A7"/>
    <w:rsid w:val="002D1C46"/>
    <w:rsid w:val="002E56CD"/>
    <w:rsid w:val="002E5E3C"/>
    <w:rsid w:val="002F3B42"/>
    <w:rsid w:val="003106A0"/>
    <w:rsid w:val="00322042"/>
    <w:rsid w:val="00326D41"/>
    <w:rsid w:val="00345B4F"/>
    <w:rsid w:val="00361926"/>
    <w:rsid w:val="0036360A"/>
    <w:rsid w:val="00370DEA"/>
    <w:rsid w:val="0037114C"/>
    <w:rsid w:val="00384311"/>
    <w:rsid w:val="00397D2D"/>
    <w:rsid w:val="003A247D"/>
    <w:rsid w:val="003D1000"/>
    <w:rsid w:val="003D3603"/>
    <w:rsid w:val="0040432C"/>
    <w:rsid w:val="00413882"/>
    <w:rsid w:val="00440F41"/>
    <w:rsid w:val="00442F32"/>
    <w:rsid w:val="0044316D"/>
    <w:rsid w:val="00464166"/>
    <w:rsid w:val="004648C8"/>
    <w:rsid w:val="004832CB"/>
    <w:rsid w:val="00483F2A"/>
    <w:rsid w:val="00484793"/>
    <w:rsid w:val="0048535D"/>
    <w:rsid w:val="004914A5"/>
    <w:rsid w:val="004A4244"/>
    <w:rsid w:val="004D15E6"/>
    <w:rsid w:val="004D7B2E"/>
    <w:rsid w:val="004E1565"/>
    <w:rsid w:val="004F136F"/>
    <w:rsid w:val="00500ED6"/>
    <w:rsid w:val="00527C90"/>
    <w:rsid w:val="00530E31"/>
    <w:rsid w:val="0054624E"/>
    <w:rsid w:val="005569CB"/>
    <w:rsid w:val="0057557C"/>
    <w:rsid w:val="005A1B56"/>
    <w:rsid w:val="005C1AF4"/>
    <w:rsid w:val="005C5FD4"/>
    <w:rsid w:val="005D12F5"/>
    <w:rsid w:val="005D6993"/>
    <w:rsid w:val="005E219E"/>
    <w:rsid w:val="00611A1F"/>
    <w:rsid w:val="00614D83"/>
    <w:rsid w:val="00642751"/>
    <w:rsid w:val="00647CAC"/>
    <w:rsid w:val="00650545"/>
    <w:rsid w:val="006622B0"/>
    <w:rsid w:val="006632FD"/>
    <w:rsid w:val="00664801"/>
    <w:rsid w:val="00672BF5"/>
    <w:rsid w:val="00675C82"/>
    <w:rsid w:val="006A248A"/>
    <w:rsid w:val="006A7D11"/>
    <w:rsid w:val="006C4B7E"/>
    <w:rsid w:val="006D3B36"/>
    <w:rsid w:val="006E5F08"/>
    <w:rsid w:val="007217A2"/>
    <w:rsid w:val="00726FCC"/>
    <w:rsid w:val="00727A5E"/>
    <w:rsid w:val="007358D2"/>
    <w:rsid w:val="00737982"/>
    <w:rsid w:val="00765392"/>
    <w:rsid w:val="00765A3F"/>
    <w:rsid w:val="0076694E"/>
    <w:rsid w:val="007C59B8"/>
    <w:rsid w:val="007E0BD5"/>
    <w:rsid w:val="007E7F86"/>
    <w:rsid w:val="007F1CCF"/>
    <w:rsid w:val="007F540C"/>
    <w:rsid w:val="007F787B"/>
    <w:rsid w:val="00824C9E"/>
    <w:rsid w:val="0083226E"/>
    <w:rsid w:val="008326F5"/>
    <w:rsid w:val="008425B8"/>
    <w:rsid w:val="00852600"/>
    <w:rsid w:val="008618F1"/>
    <w:rsid w:val="00866CA5"/>
    <w:rsid w:val="008845D3"/>
    <w:rsid w:val="008A150A"/>
    <w:rsid w:val="008B2DEC"/>
    <w:rsid w:val="008B4DA8"/>
    <w:rsid w:val="008D2863"/>
    <w:rsid w:val="008D2B4D"/>
    <w:rsid w:val="008E082D"/>
    <w:rsid w:val="008E55AC"/>
    <w:rsid w:val="008E7354"/>
    <w:rsid w:val="00904517"/>
    <w:rsid w:val="009059EC"/>
    <w:rsid w:val="00914A0F"/>
    <w:rsid w:val="00926E4B"/>
    <w:rsid w:val="009315CE"/>
    <w:rsid w:val="00932084"/>
    <w:rsid w:val="009439A4"/>
    <w:rsid w:val="00946987"/>
    <w:rsid w:val="009500FE"/>
    <w:rsid w:val="00987464"/>
    <w:rsid w:val="009A1310"/>
    <w:rsid w:val="009B3C58"/>
    <w:rsid w:val="009C74B2"/>
    <w:rsid w:val="009D2387"/>
    <w:rsid w:val="00A007C6"/>
    <w:rsid w:val="00A44858"/>
    <w:rsid w:val="00A51F9D"/>
    <w:rsid w:val="00A55F72"/>
    <w:rsid w:val="00A65E7B"/>
    <w:rsid w:val="00A954F6"/>
    <w:rsid w:val="00AA1867"/>
    <w:rsid w:val="00AA278C"/>
    <w:rsid w:val="00AB49CF"/>
    <w:rsid w:val="00AC4288"/>
    <w:rsid w:val="00AC4994"/>
    <w:rsid w:val="00B01B03"/>
    <w:rsid w:val="00B24C7D"/>
    <w:rsid w:val="00B26992"/>
    <w:rsid w:val="00B359E5"/>
    <w:rsid w:val="00B401AF"/>
    <w:rsid w:val="00B4082C"/>
    <w:rsid w:val="00B80689"/>
    <w:rsid w:val="00B9147C"/>
    <w:rsid w:val="00B9611D"/>
    <w:rsid w:val="00BA0856"/>
    <w:rsid w:val="00BA19EE"/>
    <w:rsid w:val="00BB09E0"/>
    <w:rsid w:val="00BB7359"/>
    <w:rsid w:val="00BC5113"/>
    <w:rsid w:val="00BD0D15"/>
    <w:rsid w:val="00BE12B1"/>
    <w:rsid w:val="00BE793E"/>
    <w:rsid w:val="00BF33AE"/>
    <w:rsid w:val="00C0075B"/>
    <w:rsid w:val="00C00A80"/>
    <w:rsid w:val="00C01B37"/>
    <w:rsid w:val="00C107FE"/>
    <w:rsid w:val="00C1122A"/>
    <w:rsid w:val="00C43E6B"/>
    <w:rsid w:val="00C56D6F"/>
    <w:rsid w:val="00C67CA5"/>
    <w:rsid w:val="00C7242D"/>
    <w:rsid w:val="00C72611"/>
    <w:rsid w:val="00C757CB"/>
    <w:rsid w:val="00C8234E"/>
    <w:rsid w:val="00C94BC7"/>
    <w:rsid w:val="00CE0AC1"/>
    <w:rsid w:val="00D03AC0"/>
    <w:rsid w:val="00D1302F"/>
    <w:rsid w:val="00D44D09"/>
    <w:rsid w:val="00D56F3B"/>
    <w:rsid w:val="00D57D50"/>
    <w:rsid w:val="00D6579C"/>
    <w:rsid w:val="00D87389"/>
    <w:rsid w:val="00DA1EDA"/>
    <w:rsid w:val="00DE2126"/>
    <w:rsid w:val="00E0058B"/>
    <w:rsid w:val="00E02454"/>
    <w:rsid w:val="00E10CA6"/>
    <w:rsid w:val="00E117BE"/>
    <w:rsid w:val="00E12879"/>
    <w:rsid w:val="00E20502"/>
    <w:rsid w:val="00E34140"/>
    <w:rsid w:val="00E534AB"/>
    <w:rsid w:val="00E67D8F"/>
    <w:rsid w:val="00E708CB"/>
    <w:rsid w:val="00E85F65"/>
    <w:rsid w:val="00E97CDA"/>
    <w:rsid w:val="00EA53DF"/>
    <w:rsid w:val="00EE5E67"/>
    <w:rsid w:val="00F04F97"/>
    <w:rsid w:val="00F128AF"/>
    <w:rsid w:val="00F13BEE"/>
    <w:rsid w:val="00F17FE1"/>
    <w:rsid w:val="00F22DBF"/>
    <w:rsid w:val="00F245FB"/>
    <w:rsid w:val="00F31656"/>
    <w:rsid w:val="00F444B2"/>
    <w:rsid w:val="00F45404"/>
    <w:rsid w:val="00F517D9"/>
    <w:rsid w:val="00F53191"/>
    <w:rsid w:val="00F623B3"/>
    <w:rsid w:val="00F8332A"/>
    <w:rsid w:val="00FB219D"/>
    <w:rsid w:val="00FC3B2D"/>
    <w:rsid w:val="00FF150B"/>
    <w:rsid w:val="00FF4CE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5"/>
    <o:shapelayout v:ext="edit">
      <o:idmap v:ext="edit" data="1"/>
    </o:shapelayout>
  </w:shapeDefaults>
  <w:decimalSymbol w:val="."/>
  <w:listSeparator w:val=","/>
  <w15:docId w15:val="{8A087C62-DEAF-4BD2-B4D0-50CA0884F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F2A"/>
    <w:rPr>
      <w:lang w:val="es-ES" w:eastAsia="es-ES"/>
    </w:rPr>
  </w:style>
  <w:style w:type="paragraph" w:styleId="Ttulo1">
    <w:name w:val="heading 1"/>
    <w:basedOn w:val="Normal"/>
    <w:next w:val="Normal"/>
    <w:qFormat/>
    <w:rsid w:val="00483F2A"/>
    <w:pPr>
      <w:keepNext/>
      <w:spacing w:before="240" w:after="60"/>
      <w:outlineLvl w:val="0"/>
    </w:pPr>
    <w:rPr>
      <w:rFonts w:ascii="Arial" w:hAnsi="Arial"/>
      <w:b/>
      <w:kern w:val="28"/>
      <w:sz w:val="28"/>
    </w:rPr>
  </w:style>
  <w:style w:type="paragraph" w:styleId="Ttulo2">
    <w:name w:val="heading 2"/>
    <w:basedOn w:val="Normal"/>
    <w:next w:val="Normal"/>
    <w:qFormat/>
    <w:rsid w:val="00483F2A"/>
    <w:pPr>
      <w:keepNext/>
      <w:numPr>
        <w:numId w:val="1"/>
      </w:numPr>
      <w:spacing w:before="240" w:after="60"/>
      <w:outlineLvl w:val="1"/>
    </w:pPr>
    <w:rPr>
      <w:rFonts w:ascii="Arial" w:hAnsi="Arial"/>
      <w:b/>
      <w:i/>
      <w:sz w:val="24"/>
    </w:rPr>
  </w:style>
  <w:style w:type="paragraph" w:styleId="Ttulo3">
    <w:name w:val="heading 3"/>
    <w:basedOn w:val="Normal"/>
    <w:next w:val="Normal"/>
    <w:qFormat/>
    <w:rsid w:val="00483F2A"/>
    <w:pPr>
      <w:keepNext/>
      <w:spacing w:before="240" w:after="60"/>
      <w:outlineLvl w:val="2"/>
    </w:pPr>
    <w:rPr>
      <w:rFonts w:ascii="Arial" w:hAnsi="Arial"/>
      <w:sz w:val="24"/>
    </w:rPr>
  </w:style>
  <w:style w:type="paragraph" w:styleId="Ttulo4">
    <w:name w:val="heading 4"/>
    <w:basedOn w:val="Normal"/>
    <w:next w:val="Normal"/>
    <w:qFormat/>
    <w:rsid w:val="00483F2A"/>
    <w:pPr>
      <w:keepNext/>
      <w:ind w:left="1095"/>
      <w:outlineLvl w:val="3"/>
    </w:pPr>
    <w:rPr>
      <w:rFonts w:ascii="Arial" w:hAnsi="Arial"/>
      <w:b/>
      <w:sz w:val="24"/>
    </w:rPr>
  </w:style>
  <w:style w:type="paragraph" w:styleId="Ttulo5">
    <w:name w:val="heading 5"/>
    <w:basedOn w:val="Normal"/>
    <w:next w:val="Normal"/>
    <w:qFormat/>
    <w:rsid w:val="00483F2A"/>
    <w:pPr>
      <w:keepNext/>
      <w:ind w:left="360"/>
      <w:outlineLvl w:val="4"/>
    </w:pPr>
    <w:rPr>
      <w:rFonts w:ascii="Arial" w:hAnsi="Arial"/>
      <w:b/>
      <w:sz w:val="24"/>
    </w:rPr>
  </w:style>
  <w:style w:type="paragraph" w:styleId="Ttulo6">
    <w:name w:val="heading 6"/>
    <w:basedOn w:val="Normal"/>
    <w:next w:val="Normal"/>
    <w:qFormat/>
    <w:rsid w:val="00483F2A"/>
    <w:pPr>
      <w:keepNext/>
      <w:jc w:val="both"/>
      <w:outlineLvl w:val="5"/>
    </w:pPr>
    <w:rPr>
      <w:b/>
      <w:sz w:val="24"/>
      <w:u w:val="single"/>
    </w:rPr>
  </w:style>
  <w:style w:type="paragraph" w:styleId="Ttulo7">
    <w:name w:val="heading 7"/>
    <w:basedOn w:val="Normal"/>
    <w:next w:val="Normal"/>
    <w:qFormat/>
    <w:rsid w:val="00483F2A"/>
    <w:pPr>
      <w:keepNext/>
      <w:outlineLvl w:val="6"/>
    </w:pPr>
    <w:rPr>
      <w:b/>
      <w:sz w:val="24"/>
      <w:u w:val="single"/>
    </w:rPr>
  </w:style>
  <w:style w:type="paragraph" w:styleId="Ttulo8">
    <w:name w:val="heading 8"/>
    <w:basedOn w:val="Normal"/>
    <w:next w:val="Normal"/>
    <w:qFormat/>
    <w:rsid w:val="00483F2A"/>
    <w:pPr>
      <w:keepNext/>
      <w:tabs>
        <w:tab w:val="left" w:pos="360"/>
      </w:tabs>
      <w:ind w:left="360"/>
      <w:jc w:val="both"/>
      <w:outlineLvl w:val="7"/>
    </w:pPr>
    <w:rPr>
      <w:b/>
      <w:sz w:val="24"/>
      <w:u w:val="single"/>
    </w:rPr>
  </w:style>
  <w:style w:type="paragraph" w:styleId="Ttulo9">
    <w:name w:val="heading 9"/>
    <w:basedOn w:val="Normal"/>
    <w:next w:val="Normal"/>
    <w:qFormat/>
    <w:rsid w:val="00483F2A"/>
    <w:pPr>
      <w:keepNext/>
      <w:tabs>
        <w:tab w:val="right" w:pos="270"/>
      </w:tabs>
      <w:ind w:left="1440"/>
      <w:jc w:val="both"/>
      <w:outlineLvl w:val="8"/>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link w:val="PuestoCar"/>
    <w:qFormat/>
    <w:rsid w:val="00483F2A"/>
    <w:pPr>
      <w:jc w:val="center"/>
    </w:pPr>
    <w:rPr>
      <w:rFonts w:ascii="Arial" w:hAnsi="Arial"/>
      <w:b/>
      <w:sz w:val="24"/>
    </w:rPr>
  </w:style>
  <w:style w:type="paragraph" w:styleId="Subttulo">
    <w:name w:val="Subtitle"/>
    <w:basedOn w:val="Normal"/>
    <w:qFormat/>
    <w:rsid w:val="00483F2A"/>
    <w:pPr>
      <w:jc w:val="center"/>
    </w:pPr>
    <w:rPr>
      <w:rFonts w:ascii="Arial" w:hAnsi="Arial"/>
      <w:b/>
      <w:lang w:val="es-PE"/>
    </w:rPr>
  </w:style>
  <w:style w:type="paragraph" w:styleId="TDC1">
    <w:name w:val="toc 1"/>
    <w:basedOn w:val="Normal"/>
    <w:next w:val="Normal"/>
    <w:uiPriority w:val="39"/>
    <w:rsid w:val="00483F2A"/>
    <w:pPr>
      <w:spacing w:before="120" w:after="120"/>
    </w:pPr>
    <w:rPr>
      <w:rFonts w:ascii="Arial" w:hAnsi="Arial"/>
      <w:b/>
      <w:sz w:val="24"/>
      <w:lang w:val="en-US"/>
    </w:rPr>
  </w:style>
  <w:style w:type="paragraph" w:styleId="TDC2">
    <w:name w:val="toc 2"/>
    <w:basedOn w:val="Normal"/>
    <w:next w:val="Normal"/>
    <w:uiPriority w:val="39"/>
    <w:rsid w:val="00483F2A"/>
    <w:pPr>
      <w:ind w:left="200"/>
    </w:pPr>
    <w:rPr>
      <w:smallCaps/>
    </w:rPr>
  </w:style>
  <w:style w:type="paragraph" w:styleId="TDC3">
    <w:name w:val="toc 3"/>
    <w:basedOn w:val="Normal"/>
    <w:next w:val="Normal"/>
    <w:uiPriority w:val="39"/>
    <w:rsid w:val="00483F2A"/>
    <w:pPr>
      <w:ind w:left="400"/>
    </w:pPr>
    <w:rPr>
      <w:i/>
    </w:rPr>
  </w:style>
  <w:style w:type="paragraph" w:styleId="TDC4">
    <w:name w:val="toc 4"/>
    <w:basedOn w:val="Normal"/>
    <w:next w:val="Normal"/>
    <w:uiPriority w:val="39"/>
    <w:rsid w:val="00483F2A"/>
    <w:pPr>
      <w:ind w:left="600"/>
    </w:pPr>
    <w:rPr>
      <w:sz w:val="18"/>
    </w:rPr>
  </w:style>
  <w:style w:type="paragraph" w:styleId="TDC5">
    <w:name w:val="toc 5"/>
    <w:basedOn w:val="Normal"/>
    <w:next w:val="Normal"/>
    <w:semiHidden/>
    <w:rsid w:val="00483F2A"/>
    <w:pPr>
      <w:ind w:left="800"/>
    </w:pPr>
    <w:rPr>
      <w:sz w:val="18"/>
    </w:rPr>
  </w:style>
  <w:style w:type="paragraph" w:styleId="TDC6">
    <w:name w:val="toc 6"/>
    <w:basedOn w:val="Normal"/>
    <w:next w:val="Normal"/>
    <w:semiHidden/>
    <w:rsid w:val="00483F2A"/>
    <w:pPr>
      <w:ind w:left="1000"/>
    </w:pPr>
    <w:rPr>
      <w:sz w:val="18"/>
    </w:rPr>
  </w:style>
  <w:style w:type="paragraph" w:styleId="TDC7">
    <w:name w:val="toc 7"/>
    <w:basedOn w:val="Normal"/>
    <w:next w:val="Normal"/>
    <w:semiHidden/>
    <w:rsid w:val="00483F2A"/>
    <w:pPr>
      <w:ind w:left="1200"/>
    </w:pPr>
    <w:rPr>
      <w:sz w:val="18"/>
    </w:rPr>
  </w:style>
  <w:style w:type="paragraph" w:styleId="TDC8">
    <w:name w:val="toc 8"/>
    <w:basedOn w:val="Normal"/>
    <w:next w:val="Normal"/>
    <w:semiHidden/>
    <w:rsid w:val="00483F2A"/>
    <w:pPr>
      <w:ind w:left="1400"/>
    </w:pPr>
    <w:rPr>
      <w:sz w:val="18"/>
    </w:rPr>
  </w:style>
  <w:style w:type="paragraph" w:styleId="TDC9">
    <w:name w:val="toc 9"/>
    <w:basedOn w:val="Normal"/>
    <w:next w:val="Normal"/>
    <w:semiHidden/>
    <w:rsid w:val="00483F2A"/>
    <w:pPr>
      <w:ind w:left="1600"/>
    </w:pPr>
    <w:rPr>
      <w:sz w:val="18"/>
    </w:rPr>
  </w:style>
  <w:style w:type="paragraph" w:customStyle="1" w:styleId="BodyText21">
    <w:name w:val="Body Text 21"/>
    <w:basedOn w:val="Normal"/>
    <w:rsid w:val="00483F2A"/>
    <w:rPr>
      <w:b/>
      <w:sz w:val="24"/>
      <w:u w:val="single"/>
    </w:rPr>
  </w:style>
  <w:style w:type="paragraph" w:styleId="Textoindependiente">
    <w:name w:val="Body Text"/>
    <w:basedOn w:val="Normal"/>
    <w:rsid w:val="00483F2A"/>
    <w:rPr>
      <w:sz w:val="24"/>
    </w:rPr>
  </w:style>
  <w:style w:type="paragraph" w:customStyle="1" w:styleId="BodyTextIndent21">
    <w:name w:val="Body Text Indent 21"/>
    <w:basedOn w:val="Normal"/>
    <w:rsid w:val="00483F2A"/>
    <w:pPr>
      <w:ind w:left="1095"/>
    </w:pPr>
    <w:rPr>
      <w:sz w:val="24"/>
    </w:rPr>
  </w:style>
  <w:style w:type="paragraph" w:customStyle="1" w:styleId="BodyTextIndent32">
    <w:name w:val="Body Text Indent 32"/>
    <w:basedOn w:val="Normal"/>
    <w:rsid w:val="00483F2A"/>
    <w:pPr>
      <w:ind w:left="1080"/>
    </w:pPr>
    <w:rPr>
      <w:sz w:val="24"/>
    </w:rPr>
  </w:style>
  <w:style w:type="paragraph" w:customStyle="1" w:styleId="BodyText31">
    <w:name w:val="Body Text 31"/>
    <w:basedOn w:val="Normal"/>
    <w:rsid w:val="00483F2A"/>
    <w:pPr>
      <w:jc w:val="both"/>
    </w:pPr>
    <w:rPr>
      <w:sz w:val="24"/>
      <w:lang w:val="en-US"/>
    </w:rPr>
  </w:style>
  <w:style w:type="paragraph" w:styleId="Encabezado">
    <w:name w:val="header"/>
    <w:basedOn w:val="Normal"/>
    <w:rsid w:val="00483F2A"/>
    <w:pPr>
      <w:tabs>
        <w:tab w:val="center" w:pos="4419"/>
        <w:tab w:val="right" w:pos="8838"/>
      </w:tabs>
    </w:pPr>
  </w:style>
  <w:style w:type="paragraph" w:styleId="Piedepgina">
    <w:name w:val="footer"/>
    <w:basedOn w:val="Normal"/>
    <w:rsid w:val="00483F2A"/>
    <w:pPr>
      <w:tabs>
        <w:tab w:val="center" w:pos="4419"/>
        <w:tab w:val="right" w:pos="8838"/>
      </w:tabs>
    </w:pPr>
  </w:style>
  <w:style w:type="paragraph" w:customStyle="1" w:styleId="Subttulodecubierta">
    <w:name w:val="Subtítulo de cubierta"/>
    <w:basedOn w:val="Normal"/>
    <w:next w:val="Textoindependiente"/>
    <w:rsid w:val="00483F2A"/>
    <w:pPr>
      <w:keepNext/>
      <w:keepLines/>
      <w:pBdr>
        <w:top w:val="single" w:sz="6" w:space="24" w:color="auto"/>
      </w:pBdr>
      <w:spacing w:line="480" w:lineRule="atLeast"/>
    </w:pPr>
    <w:rPr>
      <w:rFonts w:ascii="Arial" w:hAnsi="Arial"/>
      <w:spacing w:val="-30"/>
      <w:kern w:val="28"/>
      <w:sz w:val="48"/>
    </w:rPr>
  </w:style>
  <w:style w:type="character" w:styleId="Nmerodepgina">
    <w:name w:val="page number"/>
    <w:basedOn w:val="Fuentedeprrafopredeter"/>
    <w:rsid w:val="00483F2A"/>
  </w:style>
  <w:style w:type="paragraph" w:customStyle="1" w:styleId="BodyTextIndent31">
    <w:name w:val="Body Text Indent 31"/>
    <w:basedOn w:val="Normal"/>
    <w:rsid w:val="00483F2A"/>
    <w:pPr>
      <w:ind w:left="1080"/>
    </w:pPr>
    <w:rPr>
      <w:sz w:val="24"/>
    </w:rPr>
  </w:style>
  <w:style w:type="paragraph" w:customStyle="1" w:styleId="Normal3">
    <w:name w:val="Normal 3"/>
    <w:basedOn w:val="Normal"/>
    <w:rsid w:val="00483F2A"/>
    <w:pPr>
      <w:ind w:left="709"/>
      <w:jc w:val="both"/>
    </w:pPr>
    <w:rPr>
      <w:rFonts w:ascii="Arial" w:hAnsi="Arial"/>
      <w:lang w:val="es-ES_tradnl"/>
    </w:rPr>
  </w:style>
  <w:style w:type="character" w:customStyle="1" w:styleId="Hyperlink1">
    <w:name w:val="Hyperlink1"/>
    <w:rsid w:val="00483F2A"/>
    <w:rPr>
      <w:color w:val="0000FF"/>
      <w:u w:val="single"/>
    </w:rPr>
  </w:style>
  <w:style w:type="character" w:customStyle="1" w:styleId="FollowedHyperlink1">
    <w:name w:val="FollowedHyperlink1"/>
    <w:rsid w:val="00483F2A"/>
    <w:rPr>
      <w:color w:val="800080"/>
      <w:u w:val="single"/>
    </w:rPr>
  </w:style>
  <w:style w:type="paragraph" w:styleId="Sangradetextonormal">
    <w:name w:val="Body Text Indent"/>
    <w:basedOn w:val="Normal"/>
    <w:rsid w:val="00483F2A"/>
    <w:rPr>
      <w:b/>
      <w:sz w:val="24"/>
      <w:u w:val="single"/>
    </w:rPr>
  </w:style>
  <w:style w:type="paragraph" w:styleId="Textoindependiente2">
    <w:name w:val="Body Text 2"/>
    <w:basedOn w:val="Normal"/>
    <w:rsid w:val="00483F2A"/>
    <w:rPr>
      <w:rFonts w:ascii="Arial" w:hAnsi="Arial"/>
      <w:color w:val="0000FF"/>
      <w:lang w:val="es-ES_tradnl"/>
    </w:rPr>
  </w:style>
  <w:style w:type="character" w:styleId="Hipervnculo">
    <w:name w:val="Hyperlink"/>
    <w:rsid w:val="00483F2A"/>
    <w:rPr>
      <w:color w:val="0000FF"/>
      <w:u w:val="single"/>
    </w:rPr>
  </w:style>
  <w:style w:type="character" w:styleId="Hipervnculovisitado">
    <w:name w:val="FollowedHyperlink"/>
    <w:rsid w:val="00483F2A"/>
    <w:rPr>
      <w:color w:val="800080"/>
      <w:u w:val="single"/>
    </w:rPr>
  </w:style>
  <w:style w:type="paragraph" w:styleId="Sangra3detindependiente">
    <w:name w:val="Body Text Indent 3"/>
    <w:basedOn w:val="Normal"/>
    <w:rsid w:val="00483F2A"/>
    <w:pPr>
      <w:ind w:left="720"/>
      <w:jc w:val="both"/>
    </w:pPr>
    <w:rPr>
      <w:i/>
      <w:color w:val="0000FF"/>
    </w:rPr>
  </w:style>
  <w:style w:type="paragraph" w:customStyle="1" w:styleId="TableHeading">
    <w:name w:val="Table Heading"/>
    <w:basedOn w:val="Normal"/>
    <w:rsid w:val="00483F2A"/>
    <w:pPr>
      <w:keepNext/>
      <w:spacing w:before="60" w:after="60"/>
    </w:pPr>
    <w:rPr>
      <w:rFonts w:ascii="Arial" w:hAnsi="Arial"/>
      <w:b/>
      <w:sz w:val="16"/>
      <w:lang w:val="en-US"/>
    </w:rPr>
  </w:style>
  <w:style w:type="paragraph" w:customStyle="1" w:styleId="TableText">
    <w:name w:val="Table Text"/>
    <w:basedOn w:val="Textoindependiente"/>
    <w:rsid w:val="00483F2A"/>
    <w:pPr>
      <w:spacing w:before="60" w:after="60"/>
    </w:pPr>
    <w:rPr>
      <w:rFonts w:ascii="Arial" w:hAnsi="Arial"/>
      <w:sz w:val="16"/>
      <w:lang w:val="en-US"/>
    </w:rPr>
  </w:style>
  <w:style w:type="paragraph" w:styleId="Sangra2detindependiente">
    <w:name w:val="Body Text Indent 2"/>
    <w:basedOn w:val="Normal"/>
    <w:rsid w:val="00483F2A"/>
    <w:pPr>
      <w:tabs>
        <w:tab w:val="left" w:pos="720"/>
      </w:tabs>
      <w:ind w:left="720" w:hanging="990"/>
    </w:pPr>
    <w:rPr>
      <w:rFonts w:ascii="Arial" w:hAnsi="Arial"/>
      <w:lang w:val="es-ES_tradnl"/>
    </w:rPr>
  </w:style>
  <w:style w:type="paragraph" w:customStyle="1" w:styleId="CDDNormalEN01">
    <w:name w:val="CDD Normal EN01"/>
    <w:basedOn w:val="Normal"/>
    <w:rsid w:val="00483F2A"/>
    <w:pPr>
      <w:spacing w:before="60" w:after="60"/>
      <w:ind w:left="567"/>
      <w:jc w:val="both"/>
    </w:pPr>
    <w:rPr>
      <w:rFonts w:ascii="Garamond" w:hAnsi="Garamond"/>
      <w:sz w:val="22"/>
    </w:rPr>
  </w:style>
  <w:style w:type="paragraph" w:styleId="Mapadeldocumento">
    <w:name w:val="Document Map"/>
    <w:basedOn w:val="Normal"/>
    <w:semiHidden/>
    <w:rsid w:val="00483F2A"/>
    <w:pPr>
      <w:shd w:val="clear" w:color="auto" w:fill="000080"/>
    </w:pPr>
    <w:rPr>
      <w:rFonts w:ascii="Tahoma" w:hAnsi="Tahoma" w:cs="Tahoma"/>
    </w:rPr>
  </w:style>
  <w:style w:type="paragraph" w:styleId="Textoindependiente3">
    <w:name w:val="Body Text 3"/>
    <w:basedOn w:val="Normal"/>
    <w:rsid w:val="00483F2A"/>
    <w:pPr>
      <w:jc w:val="both"/>
    </w:pPr>
    <w:rPr>
      <w:rFonts w:ascii="Arial" w:hAnsi="Arial"/>
      <w:lang w:val="es-ES_tradnl"/>
    </w:rPr>
  </w:style>
  <w:style w:type="paragraph" w:styleId="ndice1">
    <w:name w:val="index 1"/>
    <w:basedOn w:val="Normal"/>
    <w:next w:val="Normal"/>
    <w:autoRedefine/>
    <w:semiHidden/>
    <w:rsid w:val="00C67CA5"/>
    <w:pPr>
      <w:ind w:left="200" w:hanging="200"/>
      <w:jc w:val="both"/>
    </w:pPr>
  </w:style>
  <w:style w:type="paragraph" w:styleId="Ttulodendice">
    <w:name w:val="index heading"/>
    <w:basedOn w:val="Normal"/>
    <w:next w:val="ndice1"/>
    <w:semiHidden/>
    <w:rsid w:val="00C107FE"/>
    <w:rPr>
      <w:sz w:val="24"/>
      <w:lang w:val="en-US" w:eastAsia="en-US"/>
    </w:rPr>
  </w:style>
  <w:style w:type="table" w:styleId="Tablaconcuadrcula">
    <w:name w:val="Table Grid"/>
    <w:basedOn w:val="Tablanormal"/>
    <w:rsid w:val="00C107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0">
    <w:name w:val="TableText"/>
    <w:basedOn w:val="Normal"/>
    <w:rsid w:val="00C107FE"/>
    <w:pPr>
      <w:spacing w:before="60" w:after="60"/>
      <w:jc w:val="center"/>
    </w:pPr>
    <w:rPr>
      <w:lang w:val="en-US" w:eastAsia="en-US"/>
    </w:rPr>
  </w:style>
  <w:style w:type="paragraph" w:customStyle="1" w:styleId="TableList">
    <w:name w:val="Table List"/>
    <w:basedOn w:val="TableText0"/>
    <w:autoRedefine/>
    <w:rsid w:val="00DE2126"/>
    <w:pPr>
      <w:numPr>
        <w:numId w:val="2"/>
      </w:numPr>
      <w:spacing w:before="0"/>
      <w:jc w:val="left"/>
    </w:pPr>
  </w:style>
  <w:style w:type="paragraph" w:styleId="Textonotapie">
    <w:name w:val="footnote text"/>
    <w:basedOn w:val="Normal"/>
    <w:link w:val="TextonotapieCar"/>
    <w:rsid w:val="0054624E"/>
    <w:rPr>
      <w:szCs w:val="24"/>
      <w:lang w:val="es-ES_tradnl"/>
    </w:rPr>
  </w:style>
  <w:style w:type="character" w:customStyle="1" w:styleId="TextonotapieCar">
    <w:name w:val="Texto nota pie Car"/>
    <w:link w:val="Textonotapie"/>
    <w:rsid w:val="0054624E"/>
    <w:rPr>
      <w:szCs w:val="24"/>
      <w:lang w:val="es-ES_tradnl" w:eastAsia="es-ES"/>
    </w:rPr>
  </w:style>
  <w:style w:type="paragraph" w:customStyle="1" w:styleId="GC-Prrafo3">
    <w:name w:val="GC - Párrafo 3"/>
    <w:basedOn w:val="Normal"/>
    <w:autoRedefine/>
    <w:rsid w:val="006C4B7E"/>
    <w:pPr>
      <w:ind w:left="1080"/>
      <w:jc w:val="both"/>
    </w:pPr>
    <w:rPr>
      <w:rFonts w:ascii="Arial" w:hAnsi="Arial" w:cs="Arial"/>
      <w:bCs/>
      <w:sz w:val="22"/>
      <w:lang w:val="es-MX" w:eastAsia="es-MX"/>
    </w:rPr>
  </w:style>
  <w:style w:type="paragraph" w:customStyle="1" w:styleId="MEsqNum">
    <w:name w:val="MEsqNum"/>
    <w:basedOn w:val="Normal"/>
    <w:rsid w:val="00000F54"/>
    <w:pPr>
      <w:numPr>
        <w:numId w:val="3"/>
      </w:numPr>
      <w:spacing w:after="60"/>
      <w:jc w:val="both"/>
    </w:pPr>
    <w:rPr>
      <w:rFonts w:ascii="Verdana" w:hAnsi="Verdana" w:cs="Arial"/>
      <w:szCs w:val="24"/>
    </w:rPr>
  </w:style>
  <w:style w:type="character" w:customStyle="1" w:styleId="PuestoCar">
    <w:name w:val="Puesto Car"/>
    <w:link w:val="Puesto"/>
    <w:rsid w:val="00FB219D"/>
    <w:rPr>
      <w:rFonts w:ascii="Arial" w:hAnsi="Arial"/>
      <w:b/>
      <w:sz w:val="24"/>
      <w:lang w:eastAsia="es-ES"/>
    </w:rPr>
  </w:style>
  <w:style w:type="paragraph" w:customStyle="1" w:styleId="Encabezadotitulo">
    <w:name w:val="Encabezado titulo"/>
    <w:basedOn w:val="Puesto"/>
    <w:rsid w:val="00FB219D"/>
    <w:pPr>
      <w:shd w:val="clear" w:color="auto" w:fill="000000"/>
      <w:ind w:right="3"/>
    </w:pPr>
    <w:rPr>
      <w:rFonts w:cs="Arial"/>
      <w:bCs/>
      <w:sz w:val="22"/>
      <w:szCs w:val="28"/>
      <w:lang w:val="es-MX"/>
    </w:rPr>
  </w:style>
  <w:style w:type="paragraph" w:customStyle="1" w:styleId="MTemaNormal">
    <w:name w:val="MTemaNormal"/>
    <w:basedOn w:val="Normal"/>
    <w:rsid w:val="00FB219D"/>
    <w:pPr>
      <w:spacing w:after="60"/>
      <w:ind w:left="567"/>
      <w:jc w:val="both"/>
    </w:pPr>
    <w:rPr>
      <w:rFonts w:ascii="Verdana" w:hAnsi="Verdana" w:cs="Arial"/>
      <w:szCs w:val="24"/>
    </w:rPr>
  </w:style>
  <w:style w:type="character" w:customStyle="1" w:styleId="FootnoteTextChar">
    <w:name w:val="Footnote Text Char"/>
    <w:locked/>
    <w:rsid w:val="00047573"/>
    <w:rPr>
      <w:rFonts w:ascii="Arial" w:hAnsi="Arial"/>
      <w:lang w:val="es-ES" w:eastAsia="es-ES" w:bidi="ar-SA"/>
    </w:rPr>
  </w:style>
  <w:style w:type="paragraph" w:customStyle="1" w:styleId="tituloMV">
    <w:name w:val="tituloMV"/>
    <w:basedOn w:val="Ttulo1"/>
    <w:rsid w:val="00047573"/>
    <w:pPr>
      <w:ind w:left="502" w:hanging="360"/>
    </w:pPr>
    <w:rPr>
      <w:rFonts w:ascii="Verdana" w:hAnsi="Verdana"/>
      <w:sz w:val="22"/>
      <w:szCs w:val="22"/>
      <w:lang w:val="es-PE"/>
    </w:rPr>
  </w:style>
  <w:style w:type="paragraph" w:customStyle="1" w:styleId="mtemanormal0">
    <w:name w:val="mtemanormal"/>
    <w:basedOn w:val="Normal"/>
    <w:rsid w:val="00C01B37"/>
    <w:pPr>
      <w:spacing w:before="100" w:beforeAutospacing="1" w:after="100" w:afterAutospacing="1"/>
    </w:pPr>
    <w:rPr>
      <w:sz w:val="24"/>
      <w:szCs w:val="24"/>
      <w:lang w:val="en-US" w:eastAsia="en-US"/>
    </w:rPr>
  </w:style>
  <w:style w:type="character" w:customStyle="1" w:styleId="apple-style-span">
    <w:name w:val="apple-style-span"/>
    <w:basedOn w:val="Fuentedeprrafopredeter"/>
    <w:rsid w:val="00D1302F"/>
  </w:style>
  <w:style w:type="paragraph" w:styleId="Textodeglobo">
    <w:name w:val="Balloon Text"/>
    <w:basedOn w:val="Normal"/>
    <w:link w:val="TextodegloboCar"/>
    <w:rsid w:val="0037114C"/>
    <w:rPr>
      <w:rFonts w:ascii="Tahoma" w:hAnsi="Tahoma" w:cs="Tahoma"/>
      <w:sz w:val="16"/>
      <w:szCs w:val="16"/>
    </w:rPr>
  </w:style>
  <w:style w:type="character" w:customStyle="1" w:styleId="TextodegloboCar">
    <w:name w:val="Texto de globo Car"/>
    <w:basedOn w:val="Fuentedeprrafopredeter"/>
    <w:link w:val="Textodeglobo"/>
    <w:rsid w:val="0037114C"/>
    <w:rPr>
      <w:rFonts w:ascii="Tahoma" w:hAnsi="Tahoma" w:cs="Tahoma"/>
      <w:sz w:val="16"/>
      <w:szCs w:val="16"/>
      <w:lang w:val="es-ES" w:eastAsia="es-ES"/>
    </w:rPr>
  </w:style>
  <w:style w:type="paragraph" w:styleId="NormalWeb">
    <w:name w:val="Normal (Web)"/>
    <w:basedOn w:val="Normal"/>
    <w:uiPriority w:val="99"/>
    <w:unhideWhenUsed/>
    <w:rsid w:val="00F04F97"/>
    <w:pPr>
      <w:spacing w:before="100" w:beforeAutospacing="1" w:after="100" w:afterAutospacing="1"/>
    </w:pPr>
    <w:rPr>
      <w:sz w:val="24"/>
      <w:szCs w:val="24"/>
      <w:lang w:val="es-PE" w:eastAsia="es-PE"/>
    </w:rPr>
  </w:style>
  <w:style w:type="paragraph" w:styleId="Prrafodelista">
    <w:name w:val="List Paragraph"/>
    <w:basedOn w:val="Normal"/>
    <w:uiPriority w:val="34"/>
    <w:qFormat/>
    <w:rsid w:val="00BD0D15"/>
    <w:pPr>
      <w:ind w:left="720"/>
      <w:contextualSpacing/>
    </w:pPr>
  </w:style>
  <w:style w:type="paragraph" w:customStyle="1" w:styleId="Default">
    <w:name w:val="Default"/>
    <w:rsid w:val="001E1318"/>
    <w:pPr>
      <w:autoSpaceDE w:val="0"/>
      <w:autoSpaceDN w:val="0"/>
      <w:adjustRightInd w:val="0"/>
    </w:pPr>
    <w:rPr>
      <w:rFonts w:ascii="Arial" w:hAnsi="Arial" w:cs="Arial"/>
      <w:color w:val="000000"/>
      <w:sz w:val="24"/>
      <w:szCs w:val="24"/>
      <w:lang w:val="es-PE"/>
    </w:rPr>
  </w:style>
  <w:style w:type="character" w:customStyle="1" w:styleId="apple-converted-space">
    <w:name w:val="apple-converted-space"/>
    <w:basedOn w:val="Fuentedeprrafopredeter"/>
    <w:rsid w:val="00CE0AC1"/>
  </w:style>
  <w:style w:type="character" w:styleId="Textoennegrita">
    <w:name w:val="Strong"/>
    <w:basedOn w:val="Fuentedeprrafopredeter"/>
    <w:uiPriority w:val="22"/>
    <w:qFormat/>
    <w:rsid w:val="002023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57300">
      <w:bodyDiv w:val="1"/>
      <w:marLeft w:val="0"/>
      <w:marRight w:val="0"/>
      <w:marTop w:val="0"/>
      <w:marBottom w:val="0"/>
      <w:divBdr>
        <w:top w:val="none" w:sz="0" w:space="0" w:color="auto"/>
        <w:left w:val="none" w:sz="0" w:space="0" w:color="auto"/>
        <w:bottom w:val="none" w:sz="0" w:space="0" w:color="auto"/>
        <w:right w:val="none" w:sz="0" w:space="0" w:color="auto"/>
      </w:divBdr>
      <w:divsChild>
        <w:div w:id="885726390">
          <w:marLeft w:val="0"/>
          <w:marRight w:val="0"/>
          <w:marTop w:val="0"/>
          <w:marBottom w:val="0"/>
          <w:divBdr>
            <w:top w:val="none" w:sz="0" w:space="0" w:color="auto"/>
            <w:left w:val="none" w:sz="0" w:space="0" w:color="auto"/>
            <w:bottom w:val="none" w:sz="0" w:space="0" w:color="auto"/>
            <w:right w:val="none" w:sz="0" w:space="0" w:color="auto"/>
          </w:divBdr>
          <w:divsChild>
            <w:div w:id="1295716171">
              <w:marLeft w:val="0"/>
              <w:marRight w:val="0"/>
              <w:marTop w:val="0"/>
              <w:marBottom w:val="0"/>
              <w:divBdr>
                <w:top w:val="none" w:sz="0" w:space="0" w:color="auto"/>
                <w:left w:val="none" w:sz="0" w:space="0" w:color="auto"/>
                <w:bottom w:val="none" w:sz="0" w:space="0" w:color="auto"/>
                <w:right w:val="none" w:sz="0" w:space="0" w:color="auto"/>
              </w:divBdr>
              <w:divsChild>
                <w:div w:id="8890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432939">
      <w:bodyDiv w:val="1"/>
      <w:marLeft w:val="0"/>
      <w:marRight w:val="0"/>
      <w:marTop w:val="0"/>
      <w:marBottom w:val="0"/>
      <w:divBdr>
        <w:top w:val="none" w:sz="0" w:space="0" w:color="auto"/>
        <w:left w:val="none" w:sz="0" w:space="0" w:color="auto"/>
        <w:bottom w:val="none" w:sz="0" w:space="0" w:color="auto"/>
        <w:right w:val="none" w:sz="0" w:space="0" w:color="auto"/>
      </w:divBdr>
    </w:div>
    <w:div w:id="895047331">
      <w:bodyDiv w:val="1"/>
      <w:marLeft w:val="0"/>
      <w:marRight w:val="0"/>
      <w:marTop w:val="0"/>
      <w:marBottom w:val="0"/>
      <w:divBdr>
        <w:top w:val="none" w:sz="0" w:space="0" w:color="auto"/>
        <w:left w:val="none" w:sz="0" w:space="0" w:color="auto"/>
        <w:bottom w:val="none" w:sz="0" w:space="0" w:color="auto"/>
        <w:right w:val="none" w:sz="0" w:space="0" w:color="auto"/>
      </w:divBdr>
      <w:divsChild>
        <w:div w:id="929311131">
          <w:marLeft w:val="0"/>
          <w:marRight w:val="0"/>
          <w:marTop w:val="0"/>
          <w:marBottom w:val="0"/>
          <w:divBdr>
            <w:top w:val="none" w:sz="0" w:space="0" w:color="auto"/>
            <w:left w:val="none" w:sz="0" w:space="0" w:color="auto"/>
            <w:bottom w:val="none" w:sz="0" w:space="0" w:color="auto"/>
            <w:right w:val="none" w:sz="0" w:space="0" w:color="auto"/>
          </w:divBdr>
          <w:divsChild>
            <w:div w:id="1897352005">
              <w:marLeft w:val="0"/>
              <w:marRight w:val="0"/>
              <w:marTop w:val="0"/>
              <w:marBottom w:val="0"/>
              <w:divBdr>
                <w:top w:val="none" w:sz="0" w:space="0" w:color="auto"/>
                <w:left w:val="none" w:sz="0" w:space="0" w:color="auto"/>
                <w:bottom w:val="none" w:sz="0" w:space="0" w:color="auto"/>
                <w:right w:val="none" w:sz="0" w:space="0" w:color="auto"/>
              </w:divBdr>
              <w:divsChild>
                <w:div w:id="112997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662914">
      <w:bodyDiv w:val="1"/>
      <w:marLeft w:val="0"/>
      <w:marRight w:val="0"/>
      <w:marTop w:val="0"/>
      <w:marBottom w:val="0"/>
      <w:divBdr>
        <w:top w:val="none" w:sz="0" w:space="0" w:color="auto"/>
        <w:left w:val="none" w:sz="0" w:space="0" w:color="auto"/>
        <w:bottom w:val="none" w:sz="0" w:space="0" w:color="auto"/>
        <w:right w:val="none" w:sz="0" w:space="0" w:color="auto"/>
      </w:divBdr>
      <w:divsChild>
        <w:div w:id="2091779135">
          <w:marLeft w:val="150"/>
          <w:marRight w:val="150"/>
          <w:marTop w:val="0"/>
          <w:marBottom w:val="0"/>
          <w:divBdr>
            <w:top w:val="none" w:sz="0" w:space="0" w:color="auto"/>
            <w:left w:val="none" w:sz="0" w:space="0" w:color="auto"/>
            <w:bottom w:val="none" w:sz="0" w:space="0" w:color="auto"/>
            <w:right w:val="none" w:sz="0" w:space="0" w:color="auto"/>
          </w:divBdr>
          <w:divsChild>
            <w:div w:id="697514308">
              <w:marLeft w:val="0"/>
              <w:marRight w:val="0"/>
              <w:marTop w:val="0"/>
              <w:marBottom w:val="90"/>
              <w:divBdr>
                <w:top w:val="none" w:sz="0" w:space="0" w:color="auto"/>
                <w:left w:val="none" w:sz="0" w:space="0" w:color="auto"/>
                <w:bottom w:val="dotted" w:sz="6" w:space="5" w:color="808080"/>
                <w:right w:val="none" w:sz="0" w:space="0" w:color="auto"/>
              </w:divBdr>
            </w:div>
            <w:div w:id="2055277031">
              <w:marLeft w:val="0"/>
              <w:marRight w:val="0"/>
              <w:marTop w:val="0"/>
              <w:marBottom w:val="0"/>
              <w:divBdr>
                <w:top w:val="none" w:sz="0" w:space="0" w:color="auto"/>
                <w:left w:val="none" w:sz="0" w:space="0" w:color="auto"/>
                <w:bottom w:val="none" w:sz="0" w:space="0" w:color="auto"/>
                <w:right w:val="none" w:sz="0" w:space="0" w:color="auto"/>
              </w:divBdr>
            </w:div>
          </w:divsChild>
        </w:div>
        <w:div w:id="357315986">
          <w:marLeft w:val="150"/>
          <w:marRight w:val="150"/>
          <w:marTop w:val="0"/>
          <w:marBottom w:val="0"/>
          <w:divBdr>
            <w:top w:val="none" w:sz="0" w:space="0" w:color="auto"/>
            <w:left w:val="none" w:sz="0" w:space="0" w:color="auto"/>
            <w:bottom w:val="none" w:sz="0" w:space="0" w:color="auto"/>
            <w:right w:val="none" w:sz="0" w:space="0" w:color="auto"/>
          </w:divBdr>
          <w:divsChild>
            <w:div w:id="1736276609">
              <w:marLeft w:val="0"/>
              <w:marRight w:val="0"/>
              <w:marTop w:val="0"/>
              <w:marBottom w:val="90"/>
              <w:divBdr>
                <w:top w:val="none" w:sz="0" w:space="0" w:color="auto"/>
                <w:left w:val="none" w:sz="0" w:space="0" w:color="auto"/>
                <w:bottom w:val="dotted" w:sz="6" w:space="5" w:color="808080"/>
                <w:right w:val="none" w:sz="0" w:space="0" w:color="auto"/>
              </w:divBdr>
            </w:div>
            <w:div w:id="113869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59991">
      <w:bodyDiv w:val="1"/>
      <w:marLeft w:val="0"/>
      <w:marRight w:val="0"/>
      <w:marTop w:val="0"/>
      <w:marBottom w:val="0"/>
      <w:divBdr>
        <w:top w:val="none" w:sz="0" w:space="0" w:color="auto"/>
        <w:left w:val="none" w:sz="0" w:space="0" w:color="auto"/>
        <w:bottom w:val="none" w:sz="0" w:space="0" w:color="auto"/>
        <w:right w:val="none" w:sz="0" w:space="0" w:color="auto"/>
      </w:divBdr>
    </w:div>
    <w:div w:id="1416171930">
      <w:bodyDiv w:val="1"/>
      <w:marLeft w:val="0"/>
      <w:marRight w:val="0"/>
      <w:marTop w:val="0"/>
      <w:marBottom w:val="0"/>
      <w:divBdr>
        <w:top w:val="none" w:sz="0" w:space="0" w:color="auto"/>
        <w:left w:val="none" w:sz="0" w:space="0" w:color="auto"/>
        <w:bottom w:val="none" w:sz="0" w:space="0" w:color="auto"/>
        <w:right w:val="none" w:sz="0" w:space="0" w:color="auto"/>
      </w:divBdr>
    </w:div>
    <w:div w:id="1520658216">
      <w:bodyDiv w:val="1"/>
      <w:marLeft w:val="0"/>
      <w:marRight w:val="0"/>
      <w:marTop w:val="0"/>
      <w:marBottom w:val="0"/>
      <w:divBdr>
        <w:top w:val="none" w:sz="0" w:space="0" w:color="auto"/>
        <w:left w:val="none" w:sz="0" w:space="0" w:color="auto"/>
        <w:bottom w:val="none" w:sz="0" w:space="0" w:color="auto"/>
        <w:right w:val="none" w:sz="0" w:space="0" w:color="auto"/>
      </w:divBdr>
    </w:div>
    <w:div w:id="1605309235">
      <w:bodyDiv w:val="1"/>
      <w:marLeft w:val="0"/>
      <w:marRight w:val="0"/>
      <w:marTop w:val="0"/>
      <w:marBottom w:val="0"/>
      <w:divBdr>
        <w:top w:val="none" w:sz="0" w:space="0" w:color="auto"/>
        <w:left w:val="none" w:sz="0" w:space="0" w:color="auto"/>
        <w:bottom w:val="none" w:sz="0" w:space="0" w:color="auto"/>
        <w:right w:val="none" w:sz="0" w:space="0" w:color="auto"/>
      </w:divBdr>
    </w:div>
    <w:div w:id="1621296848">
      <w:bodyDiv w:val="1"/>
      <w:marLeft w:val="0"/>
      <w:marRight w:val="0"/>
      <w:marTop w:val="0"/>
      <w:marBottom w:val="0"/>
      <w:divBdr>
        <w:top w:val="none" w:sz="0" w:space="0" w:color="auto"/>
        <w:left w:val="none" w:sz="0" w:space="0" w:color="auto"/>
        <w:bottom w:val="none" w:sz="0" w:space="0" w:color="auto"/>
        <w:right w:val="none" w:sz="0" w:space="0" w:color="auto"/>
      </w:divBdr>
      <w:divsChild>
        <w:div w:id="959799015">
          <w:marLeft w:val="0"/>
          <w:marRight w:val="0"/>
          <w:marTop w:val="0"/>
          <w:marBottom w:val="0"/>
          <w:divBdr>
            <w:top w:val="none" w:sz="0" w:space="0" w:color="auto"/>
            <w:left w:val="none" w:sz="0" w:space="0" w:color="auto"/>
            <w:bottom w:val="none" w:sz="0" w:space="0" w:color="auto"/>
            <w:right w:val="none" w:sz="0" w:space="0" w:color="auto"/>
          </w:divBdr>
          <w:divsChild>
            <w:div w:id="184636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3662">
      <w:bodyDiv w:val="1"/>
      <w:marLeft w:val="0"/>
      <w:marRight w:val="0"/>
      <w:marTop w:val="0"/>
      <w:marBottom w:val="0"/>
      <w:divBdr>
        <w:top w:val="none" w:sz="0" w:space="0" w:color="auto"/>
        <w:left w:val="none" w:sz="0" w:space="0" w:color="auto"/>
        <w:bottom w:val="none" w:sz="0" w:space="0" w:color="auto"/>
        <w:right w:val="none" w:sz="0" w:space="0" w:color="auto"/>
      </w:divBdr>
      <w:divsChild>
        <w:div w:id="1971284448">
          <w:marLeft w:val="0"/>
          <w:marRight w:val="0"/>
          <w:marTop w:val="0"/>
          <w:marBottom w:val="0"/>
          <w:divBdr>
            <w:top w:val="none" w:sz="0" w:space="0" w:color="auto"/>
            <w:left w:val="none" w:sz="0" w:space="0" w:color="auto"/>
            <w:bottom w:val="none" w:sz="0" w:space="0" w:color="auto"/>
            <w:right w:val="none" w:sz="0" w:space="0" w:color="auto"/>
          </w:divBdr>
          <w:divsChild>
            <w:div w:id="667485567">
              <w:marLeft w:val="0"/>
              <w:marRight w:val="0"/>
              <w:marTop w:val="0"/>
              <w:marBottom w:val="0"/>
              <w:divBdr>
                <w:top w:val="none" w:sz="0" w:space="0" w:color="auto"/>
                <w:left w:val="none" w:sz="0" w:space="0" w:color="auto"/>
                <w:bottom w:val="none" w:sz="0" w:space="0" w:color="auto"/>
                <w:right w:val="none" w:sz="0" w:space="0" w:color="auto"/>
              </w:divBdr>
              <w:divsChild>
                <w:div w:id="84109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147651">
      <w:bodyDiv w:val="1"/>
      <w:marLeft w:val="0"/>
      <w:marRight w:val="0"/>
      <w:marTop w:val="0"/>
      <w:marBottom w:val="0"/>
      <w:divBdr>
        <w:top w:val="none" w:sz="0" w:space="0" w:color="auto"/>
        <w:left w:val="none" w:sz="0" w:space="0" w:color="auto"/>
        <w:bottom w:val="none" w:sz="0" w:space="0" w:color="auto"/>
        <w:right w:val="none" w:sz="0" w:space="0" w:color="auto"/>
      </w:divBdr>
    </w:div>
    <w:div w:id="1939412979">
      <w:bodyDiv w:val="1"/>
      <w:marLeft w:val="0"/>
      <w:marRight w:val="0"/>
      <w:marTop w:val="0"/>
      <w:marBottom w:val="0"/>
      <w:divBdr>
        <w:top w:val="none" w:sz="0" w:space="0" w:color="auto"/>
        <w:left w:val="none" w:sz="0" w:space="0" w:color="auto"/>
        <w:bottom w:val="none" w:sz="0" w:space="0" w:color="auto"/>
        <w:right w:val="none" w:sz="0" w:space="0" w:color="auto"/>
      </w:divBdr>
      <w:divsChild>
        <w:div w:id="1221597929">
          <w:marLeft w:val="0"/>
          <w:marRight w:val="0"/>
          <w:marTop w:val="0"/>
          <w:marBottom w:val="0"/>
          <w:divBdr>
            <w:top w:val="none" w:sz="0" w:space="0" w:color="auto"/>
            <w:left w:val="none" w:sz="0" w:space="0" w:color="auto"/>
            <w:bottom w:val="none" w:sz="0" w:space="0" w:color="auto"/>
            <w:right w:val="none" w:sz="0" w:space="0" w:color="auto"/>
          </w:divBdr>
          <w:divsChild>
            <w:div w:id="3176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ldfly.org/"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DCC8BD-8B39-48FD-B9C6-8DD5A8B34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4219</Words>
  <Characters>23206</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Especificación de Software</vt:lpstr>
    </vt:vector>
  </TitlesOfParts>
  <Company>CIBERTEC</Company>
  <LinksUpToDate>false</LinksUpToDate>
  <CharactersWithSpaces>27371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Software</dc:title>
  <dc:subject>MEDESOFT</dc:subject>
  <dc:creator>Carlos E Navarro Price</dc:creator>
  <cp:lastModifiedBy>pcnavarr (Navarro Price, Carlos Enrique)</cp:lastModifiedBy>
  <cp:revision>2</cp:revision>
  <cp:lastPrinted>2006-11-13T02:15:00Z</cp:lastPrinted>
  <dcterms:created xsi:type="dcterms:W3CDTF">2016-10-29T18:51:00Z</dcterms:created>
  <dcterms:modified xsi:type="dcterms:W3CDTF">2016-10-29T18:51:00Z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Carlos E Navarro Price</vt:lpwstr>
  </property>
</Properties>
</file>